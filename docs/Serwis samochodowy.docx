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42888"/>
        <w:docPartObj>
          <w:docPartGallery w:val="Cover Pages"/>
          <w:docPartUnique/>
        </w:docPartObj>
      </w:sdtPr>
      <w:sdtContent>
        <w:p w14:paraId="2595DCCA" w14:textId="77777777" w:rsidR="00816426" w:rsidRDefault="00816426" w:rsidP="00816426">
          <w:pPr>
            <w:ind w:left="567" w:right="-428"/>
          </w:pPr>
        </w:p>
        <w:p w14:paraId="0143F532" w14:textId="77777777" w:rsidR="00816426" w:rsidRDefault="00816426" w:rsidP="00816426">
          <w:pPr>
            <w:ind w:left="567" w:right="-428"/>
            <w:jc w:val="center"/>
          </w:pPr>
        </w:p>
        <w:p w14:paraId="27224167" w14:textId="77777777" w:rsidR="00816426" w:rsidRDefault="00816426" w:rsidP="00816426">
          <w:pPr>
            <w:ind w:left="567" w:right="-428"/>
            <w:jc w:val="center"/>
          </w:pPr>
        </w:p>
        <w:p w14:paraId="6833D5C6" w14:textId="77777777" w:rsidR="00816426" w:rsidRDefault="00816426" w:rsidP="00816426">
          <w:pPr>
            <w:ind w:left="567" w:right="-428"/>
            <w:jc w:val="center"/>
          </w:pPr>
        </w:p>
        <w:p w14:paraId="279CEB9A" w14:textId="77777777" w:rsidR="00816426" w:rsidRDefault="008E3E7C" w:rsidP="00816426">
          <w:pPr>
            <w:ind w:left="567" w:right="-428"/>
            <w:jc w:val="center"/>
          </w:pPr>
          <w:r>
            <w:rPr>
              <w:noProof/>
              <w:lang w:eastAsia="pl-PL"/>
            </w:rPr>
            <mc:AlternateContent>
              <mc:Choice Requires="wps">
                <w:drawing>
                  <wp:anchor distT="0" distB="0" distL="114300" distR="114300" simplePos="0" relativeHeight="251658240" behindDoc="0" locked="0" layoutInCell="1" allowOverlap="1" wp14:anchorId="216BFA7A" wp14:editId="4674CBD9">
                    <wp:simplePos x="0" y="0"/>
                    <wp:positionH relativeFrom="column">
                      <wp:posOffset>354965</wp:posOffset>
                    </wp:positionH>
                    <wp:positionV relativeFrom="paragraph">
                      <wp:posOffset>79375</wp:posOffset>
                    </wp:positionV>
                    <wp:extent cx="6067425" cy="0"/>
                    <wp:effectExtent l="19050" t="15240" r="19050" b="41910"/>
                    <wp:wrapNone/>
                    <wp:docPr id="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line">
                              <a:avLst/>
                            </a:prstGeom>
                            <a:noFill/>
                            <a:ln w="25400">
                              <a:solidFill>
                                <a:schemeClr val="bg1">
                                  <a:lumMod val="65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D7760"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pt,6.25pt" to="505.7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" strokecolor="#a5a5a5 [2092]" strokeweight="2pt">
                    <v:shadow on="t" color="black" opacity="24903f" origin=",.5" offset="0,.55556mm"/>
                  </v:line>
                </w:pict>
              </mc:Fallback>
            </mc:AlternateContent>
          </w:r>
        </w:p>
        <w:p w14:paraId="4A074CDC" w14:textId="77777777" w:rsidR="00816426" w:rsidRDefault="00816426" w:rsidP="00816426">
          <w:pPr>
            <w:ind w:left="567" w:right="-428"/>
            <w:jc w:val="center"/>
          </w:pPr>
        </w:p>
        <w:p w14:paraId="151C6C91" w14:textId="77777777" w:rsidR="00816426" w:rsidRDefault="00816426" w:rsidP="00816426">
          <w:pPr>
            <w:ind w:left="567" w:right="-428"/>
            <w:jc w:val="center"/>
          </w:pPr>
        </w:p>
        <w:p w14:paraId="7E7DA594" w14:textId="77777777" w:rsidR="00816426" w:rsidRDefault="00816426" w:rsidP="00816426">
          <w:pPr>
            <w:ind w:left="567" w:right="-428"/>
            <w:jc w:val="center"/>
          </w:pPr>
        </w:p>
        <w:p w14:paraId="354613BB" w14:textId="77777777" w:rsidR="00816426" w:rsidRDefault="00816426" w:rsidP="00816426">
          <w:pPr>
            <w:ind w:left="567" w:right="-428"/>
            <w:jc w:val="center"/>
          </w:pPr>
        </w:p>
        <w:p w14:paraId="5C6FB53D" w14:textId="77777777" w:rsidR="00816426" w:rsidRDefault="00816426" w:rsidP="00816426">
          <w:pPr>
            <w:ind w:left="567" w:right="-428"/>
            <w:jc w:val="center"/>
          </w:pPr>
        </w:p>
        <w:p w14:paraId="4488C9DD" w14:textId="77777777" w:rsidR="00816426" w:rsidRDefault="00816426" w:rsidP="00816426">
          <w:pPr>
            <w:ind w:left="567" w:right="-428"/>
            <w:jc w:val="center"/>
          </w:pPr>
        </w:p>
        <w:p w14:paraId="4EB501EB" w14:textId="77777777" w:rsidR="00816426" w:rsidRPr="00DD1196" w:rsidRDefault="00816426" w:rsidP="00816426">
          <w:pPr>
            <w:ind w:left="567" w:right="-428"/>
            <w:jc w:val="center"/>
            <w:rPr>
              <w:sz w:val="96"/>
              <w:szCs w:val="96"/>
            </w:rPr>
          </w:pPr>
          <w:r>
            <w:rPr>
              <w:sz w:val="96"/>
              <w:szCs w:val="96"/>
            </w:rPr>
            <w:t>Serwis samochodowy</w:t>
          </w:r>
        </w:p>
        <w:p w14:paraId="11177E06" w14:textId="77777777" w:rsidR="00816426" w:rsidRPr="00DD1196" w:rsidRDefault="00816426" w:rsidP="00816426">
          <w:pPr>
            <w:ind w:left="567" w:right="-428"/>
            <w:jc w:val="center"/>
            <w:rPr>
              <w:sz w:val="52"/>
              <w:szCs w:val="52"/>
            </w:rPr>
          </w:pPr>
          <w:r w:rsidRPr="00DD1196">
            <w:rPr>
              <w:sz w:val="52"/>
              <w:szCs w:val="52"/>
            </w:rPr>
            <w:t>Projekt bazy danych</w:t>
          </w:r>
        </w:p>
        <w:p w14:paraId="4D4A6400" w14:textId="77777777" w:rsidR="00816426" w:rsidRPr="00D91A47" w:rsidRDefault="00816426" w:rsidP="00816426">
          <w:pPr>
            <w:ind w:left="567" w:right="-428"/>
          </w:pPr>
        </w:p>
        <w:p w14:paraId="39EB3A34" w14:textId="77777777" w:rsidR="00816426" w:rsidRDefault="00816426" w:rsidP="00816426">
          <w:pPr>
            <w:ind w:left="567" w:right="-428"/>
          </w:pPr>
        </w:p>
        <w:p w14:paraId="1024AD71" w14:textId="77777777" w:rsidR="00816426" w:rsidRPr="00D91A47" w:rsidRDefault="00816426" w:rsidP="00816426">
          <w:pPr>
            <w:ind w:left="567" w:right="-428"/>
          </w:pPr>
        </w:p>
        <w:p w14:paraId="6A1E85A4" w14:textId="77777777" w:rsidR="00816426" w:rsidRPr="00D91A47" w:rsidRDefault="00816426" w:rsidP="00816426">
          <w:pPr>
            <w:ind w:left="567" w:right="-428"/>
            <w:jc w:val="center"/>
          </w:pPr>
        </w:p>
        <w:p w14:paraId="2FF9CA42" w14:textId="77777777" w:rsidR="00816426" w:rsidRPr="00D91A47" w:rsidRDefault="00816426" w:rsidP="00816426">
          <w:pPr>
            <w:ind w:left="567" w:right="-428"/>
            <w:jc w:val="center"/>
          </w:pPr>
        </w:p>
        <w:p w14:paraId="1CD10C1D" w14:textId="77777777" w:rsidR="00816426" w:rsidRPr="00D91A47" w:rsidRDefault="00816426" w:rsidP="00816426">
          <w:pPr>
            <w:ind w:left="567" w:right="-428"/>
            <w:jc w:val="center"/>
          </w:pPr>
        </w:p>
        <w:p w14:paraId="1ACA689D" w14:textId="77777777" w:rsidR="00816426" w:rsidRPr="00D91A47" w:rsidRDefault="008E3E7C" w:rsidP="00816426">
          <w:pPr>
            <w:ind w:left="567" w:right="-428"/>
            <w:jc w:val="center"/>
          </w:pPr>
          <w:r>
            <w:rPr>
              <w:noProof/>
              <w:lang w:eastAsia="pl-PL"/>
            </w:rPr>
            <mc:AlternateContent>
              <mc:Choice Requires="wps">
                <w:drawing>
                  <wp:anchor distT="0" distB="0" distL="114300" distR="114300" simplePos="0" relativeHeight="251661312" behindDoc="0" locked="0" layoutInCell="1" allowOverlap="1" wp14:anchorId="09BD2026" wp14:editId="3786FCE4">
                    <wp:simplePos x="0" y="0"/>
                    <wp:positionH relativeFrom="column">
                      <wp:posOffset>354965</wp:posOffset>
                    </wp:positionH>
                    <wp:positionV relativeFrom="paragraph">
                      <wp:posOffset>138430</wp:posOffset>
                    </wp:positionV>
                    <wp:extent cx="6067425" cy="0"/>
                    <wp:effectExtent l="19050" t="19050" r="19050" b="3810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line">
                              <a:avLst/>
                            </a:prstGeom>
                            <a:noFill/>
                            <a:ln w="25400">
                              <a:solidFill>
                                <a:schemeClr val="bg1">
                                  <a:lumMod val="65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45092C" id="Line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pt,10.9pt" to="505.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" strokecolor="#a5a5a5 [2092]" strokeweight="2pt">
                    <v:shadow on="t" color="black" opacity="24903f" origin=",.5" offset="0,.55556mm"/>
                  </v:line>
                </w:pict>
              </mc:Fallback>
            </mc:AlternateContent>
          </w:r>
        </w:p>
        <w:p w14:paraId="621C0BBA" w14:textId="77777777" w:rsidR="00816426" w:rsidRDefault="00816426" w:rsidP="00816426">
          <w:pPr>
            <w:ind w:left="567" w:right="-428"/>
            <w:jc w:val="right"/>
          </w:pPr>
        </w:p>
        <w:p w14:paraId="68FABD5A" w14:textId="77777777" w:rsidR="00816426" w:rsidRDefault="00816426" w:rsidP="00816426">
          <w:pPr>
            <w:ind w:left="567" w:right="-428"/>
            <w:jc w:val="right"/>
          </w:pPr>
        </w:p>
        <w:p w14:paraId="763F1D47" w14:textId="77777777" w:rsidR="00816426" w:rsidRPr="00D91A47" w:rsidRDefault="00816426" w:rsidP="00816426">
          <w:pPr>
            <w:ind w:left="567" w:right="-428"/>
            <w:jc w:val="right"/>
          </w:pPr>
          <w:r>
            <w:t>Damian Kaczybura</w:t>
          </w:r>
          <w:r w:rsidRPr="00D91A47">
            <w:t>, 1</w:t>
          </w:r>
          <w:r>
            <w:t>78287</w:t>
          </w:r>
          <w:r w:rsidRPr="00D91A47">
            <w:t>, II rok, WT/TN 1</w:t>
          </w:r>
          <w:r>
            <w:t>8</w:t>
          </w:r>
          <w:r w:rsidRPr="00D91A47">
            <w:t>.</w:t>
          </w:r>
          <w:r>
            <w:t>5</w:t>
          </w:r>
          <w:r w:rsidRPr="00D91A47">
            <w:t>5</w:t>
          </w:r>
        </w:p>
        <w:p w14:paraId="6E532919" w14:textId="77777777" w:rsidR="00816426" w:rsidRDefault="00816426" w:rsidP="00816426">
          <w:pPr>
            <w:ind w:left="567" w:right="-428"/>
            <w:jc w:val="right"/>
          </w:pPr>
          <w:r w:rsidRPr="00D91A47">
            <w:t xml:space="preserve">Mateusz </w:t>
          </w:r>
          <w:r>
            <w:t>Janik</w:t>
          </w:r>
          <w:r w:rsidRPr="00D91A47">
            <w:t>, 1</w:t>
          </w:r>
          <w:r>
            <w:t>79241</w:t>
          </w:r>
          <w:r w:rsidRPr="00D91A47">
            <w:t xml:space="preserve">, II rok, </w:t>
          </w:r>
          <w:r>
            <w:t>CZW</w:t>
          </w:r>
          <w:r w:rsidRPr="00D91A47">
            <w:t>/TN</w:t>
          </w:r>
          <w:r>
            <w:t xml:space="preserve"> 9</w:t>
          </w:r>
          <w:r w:rsidRPr="00D91A47">
            <w:t>.</w:t>
          </w:r>
          <w:r>
            <w:t>1</w:t>
          </w:r>
          <w:r w:rsidRPr="00D91A47">
            <w:t>5</w:t>
          </w:r>
        </w:p>
        <w:p w14:paraId="075C8B1D" w14:textId="77777777" w:rsidR="00816426" w:rsidRDefault="00816426" w:rsidP="00816426">
          <w:pPr>
            <w:ind w:left="567" w:right="-428"/>
            <w:jc w:val="right"/>
          </w:pPr>
          <w:r>
            <w:t>Paweł Tobiszewski, 179169, II rok, CZW/TN 9.15</w:t>
          </w:r>
        </w:p>
        <w:p w14:paraId="045181B9" w14:textId="77777777" w:rsidR="00816426" w:rsidRDefault="00816426" w:rsidP="00816426">
          <w:r>
            <w:br w:type="page"/>
          </w:r>
        </w:p>
      </w:sdtContent>
    </w:sdt>
    <w:bookmarkStart w:id="0" w:name="_Toc342426358" w:displacedByCustomXml="next"/>
    <w:sdt>
      <w:sdtPr>
        <w:rPr>
          <w:rFonts w:eastAsia="Calibri" w:cs="Times New Roman"/>
          <w:caps/>
          <w:sz w:val="20"/>
          <w:szCs w:val="20"/>
        </w:rPr>
        <w:id w:val="-1340693039"/>
        <w:docPartObj>
          <w:docPartGallery w:val="Table of Contents"/>
          <w:docPartUnique/>
        </w:docPartObj>
      </w:sdtPr>
      <w:sdtEndPr>
        <w:rPr>
          <w:b w:val="0"/>
          <w:bCs w:val="0"/>
          <w:noProof/>
        </w:rPr>
      </w:sdtEndPr>
      <w:sdtContent>
        <w:p w14:paraId="45EA53CC" w14:textId="77777777" w:rsidR="009A43EC" w:rsidRDefault="009A43EC" w:rsidP="009A43EC">
          <w:pPr>
            <w:pStyle w:val="Heading1"/>
          </w:pPr>
          <w:r>
            <w:t>Spis treści</w:t>
          </w:r>
          <w:bookmarkEnd w:id="0"/>
        </w:p>
        <w:p w14:paraId="499D9EC9" w14:textId="77777777" w:rsidR="009A43EC" w:rsidRDefault="009A43EC">
          <w:pPr>
            <w:pStyle w:val="TOC1"/>
            <w:tabs>
              <w:tab w:val="right" w:leader="dot" w:pos="9627"/>
            </w:tabs>
            <w:rPr>
              <w:rFonts w:eastAsiaTheme="minorEastAsia" w:cstheme="minorBidi"/>
              <w:b w:val="0"/>
              <w:bCs w:val="0"/>
              <w:caps w:val="0"/>
              <w:noProof/>
              <w:kern w:val="2"/>
              <w:sz w:val="22"/>
              <w:szCs w:val="22"/>
              <w:lang w:eastAsia="pl-PL"/>
              <w14:ligatures w14:val="standard"/>
            </w:rPr>
          </w:pPr>
          <w:r>
            <w:fldChar w:fldCharType="begin"/>
          </w:r>
          <w:r>
            <w:instrText xml:space="preserve"> TOC \o "1-3" \h \z \u </w:instrText>
          </w:r>
          <w:r>
            <w:fldChar w:fldCharType="separate"/>
          </w:r>
          <w:hyperlink w:anchor="_Toc342426358" w:history="1">
            <w:r w:rsidRPr="00E741F1">
              <w:rPr>
                <w:rStyle w:val="Hyperlink"/>
                <w:noProof/>
              </w:rPr>
              <w:t>Spis treści</w:t>
            </w:r>
            <w:r>
              <w:rPr>
                <w:noProof/>
                <w:webHidden/>
              </w:rPr>
              <w:tab/>
            </w:r>
            <w:r>
              <w:rPr>
                <w:noProof/>
                <w:webHidden/>
              </w:rPr>
              <w:fldChar w:fldCharType="begin"/>
            </w:r>
            <w:r>
              <w:rPr>
                <w:noProof/>
                <w:webHidden/>
              </w:rPr>
              <w:instrText xml:space="preserve"> PAGEREF _Toc342426358 \h </w:instrText>
            </w:r>
            <w:r>
              <w:rPr>
                <w:noProof/>
                <w:webHidden/>
              </w:rPr>
            </w:r>
            <w:r>
              <w:rPr>
                <w:noProof/>
                <w:webHidden/>
              </w:rPr>
              <w:fldChar w:fldCharType="separate"/>
            </w:r>
            <w:r>
              <w:rPr>
                <w:noProof/>
                <w:webHidden/>
              </w:rPr>
              <w:t>3</w:t>
            </w:r>
            <w:r>
              <w:rPr>
                <w:noProof/>
                <w:webHidden/>
              </w:rPr>
              <w:fldChar w:fldCharType="end"/>
            </w:r>
          </w:hyperlink>
        </w:p>
        <w:p w14:paraId="3EE17184" w14:textId="77777777" w:rsidR="009A43EC" w:rsidRDefault="00DA3EF6">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59" w:history="1">
            <w:r w:rsidR="009A43EC" w:rsidRPr="00E741F1">
              <w:rPr>
                <w:rStyle w:val="Hyperlink"/>
                <w:noProof/>
              </w:rPr>
              <w:t>ETAP 01 – Cel, użytkownicy i założenia przedsięwzięcia</w:t>
            </w:r>
            <w:r w:rsidR="009A43EC">
              <w:rPr>
                <w:noProof/>
                <w:webHidden/>
              </w:rPr>
              <w:tab/>
            </w:r>
            <w:r w:rsidR="009A43EC">
              <w:rPr>
                <w:noProof/>
                <w:webHidden/>
              </w:rPr>
              <w:fldChar w:fldCharType="begin"/>
            </w:r>
            <w:r w:rsidR="009A43EC">
              <w:rPr>
                <w:noProof/>
                <w:webHidden/>
              </w:rPr>
              <w:instrText xml:space="preserve"> PAGEREF _Toc342426359 \h </w:instrText>
            </w:r>
            <w:r w:rsidR="009A43EC">
              <w:rPr>
                <w:noProof/>
                <w:webHidden/>
              </w:rPr>
            </w:r>
            <w:r w:rsidR="009A43EC">
              <w:rPr>
                <w:noProof/>
                <w:webHidden/>
              </w:rPr>
              <w:fldChar w:fldCharType="separate"/>
            </w:r>
            <w:r w:rsidR="009A43EC">
              <w:rPr>
                <w:noProof/>
                <w:webHidden/>
              </w:rPr>
              <w:t>4</w:t>
            </w:r>
            <w:r w:rsidR="009A43EC">
              <w:rPr>
                <w:noProof/>
                <w:webHidden/>
              </w:rPr>
              <w:fldChar w:fldCharType="end"/>
            </w:r>
          </w:hyperlink>
        </w:p>
        <w:p w14:paraId="69CCAF64" w14:textId="77777777" w:rsidR="009A43EC" w:rsidRDefault="00DA3EF6">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0" w:history="1">
            <w:r w:rsidR="009A43EC" w:rsidRPr="00E741F1">
              <w:rPr>
                <w:rStyle w:val="Hyperlink"/>
                <w:noProof/>
              </w:rPr>
              <w:t>ETAP 02 – Szczegółowa analiza wycinka rzeczywistości</w:t>
            </w:r>
            <w:r w:rsidR="009A43EC">
              <w:rPr>
                <w:noProof/>
                <w:webHidden/>
              </w:rPr>
              <w:tab/>
            </w:r>
            <w:r w:rsidR="009A43EC">
              <w:rPr>
                <w:noProof/>
                <w:webHidden/>
              </w:rPr>
              <w:fldChar w:fldCharType="begin"/>
            </w:r>
            <w:r w:rsidR="009A43EC">
              <w:rPr>
                <w:noProof/>
                <w:webHidden/>
              </w:rPr>
              <w:instrText xml:space="preserve"> PAGEREF _Toc342426360 \h </w:instrText>
            </w:r>
            <w:r w:rsidR="009A43EC">
              <w:rPr>
                <w:noProof/>
                <w:webHidden/>
              </w:rPr>
            </w:r>
            <w:r w:rsidR="009A43EC">
              <w:rPr>
                <w:noProof/>
                <w:webHidden/>
              </w:rPr>
              <w:fldChar w:fldCharType="separate"/>
            </w:r>
            <w:r w:rsidR="009A43EC">
              <w:rPr>
                <w:noProof/>
                <w:webHidden/>
              </w:rPr>
              <w:t>5</w:t>
            </w:r>
            <w:r w:rsidR="009A43EC">
              <w:rPr>
                <w:noProof/>
                <w:webHidden/>
              </w:rPr>
              <w:fldChar w:fldCharType="end"/>
            </w:r>
          </w:hyperlink>
        </w:p>
        <w:p w14:paraId="6C717262" w14:textId="77777777" w:rsidR="009A43EC" w:rsidRDefault="00DA3EF6">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1" w:history="1">
            <w:r w:rsidR="009A43EC" w:rsidRPr="00E741F1">
              <w:rPr>
                <w:rStyle w:val="Hyperlink"/>
                <w:noProof/>
              </w:rPr>
              <w:t>ETAP 03 – Kategorie</w:t>
            </w:r>
            <w:r w:rsidR="009A43EC">
              <w:rPr>
                <w:noProof/>
                <w:webHidden/>
              </w:rPr>
              <w:tab/>
            </w:r>
            <w:r w:rsidR="009A43EC">
              <w:rPr>
                <w:noProof/>
                <w:webHidden/>
              </w:rPr>
              <w:fldChar w:fldCharType="begin"/>
            </w:r>
            <w:r w:rsidR="009A43EC">
              <w:rPr>
                <w:noProof/>
                <w:webHidden/>
              </w:rPr>
              <w:instrText xml:space="preserve"> PAGEREF _Toc342426361 \h </w:instrText>
            </w:r>
            <w:r w:rsidR="009A43EC">
              <w:rPr>
                <w:noProof/>
                <w:webHidden/>
              </w:rPr>
            </w:r>
            <w:r w:rsidR="009A43EC">
              <w:rPr>
                <w:noProof/>
                <w:webHidden/>
              </w:rPr>
              <w:fldChar w:fldCharType="separate"/>
            </w:r>
            <w:r w:rsidR="009A43EC">
              <w:rPr>
                <w:noProof/>
                <w:webHidden/>
              </w:rPr>
              <w:t>6</w:t>
            </w:r>
            <w:r w:rsidR="009A43EC">
              <w:rPr>
                <w:noProof/>
                <w:webHidden/>
              </w:rPr>
              <w:fldChar w:fldCharType="end"/>
            </w:r>
          </w:hyperlink>
        </w:p>
        <w:p w14:paraId="573DF863" w14:textId="77777777" w:rsidR="009A43EC" w:rsidRDefault="00DA3EF6">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2" w:history="1">
            <w:r w:rsidR="009A43EC" w:rsidRPr="00E741F1">
              <w:rPr>
                <w:rStyle w:val="Hyperlink"/>
                <w:noProof/>
              </w:rPr>
              <w:t>ETAP 04 – Reguły funkcjonowania</w:t>
            </w:r>
            <w:r w:rsidR="009A43EC">
              <w:rPr>
                <w:noProof/>
                <w:webHidden/>
              </w:rPr>
              <w:tab/>
            </w:r>
            <w:r w:rsidR="009A43EC">
              <w:rPr>
                <w:noProof/>
                <w:webHidden/>
              </w:rPr>
              <w:fldChar w:fldCharType="begin"/>
            </w:r>
            <w:r w:rsidR="009A43EC">
              <w:rPr>
                <w:noProof/>
                <w:webHidden/>
              </w:rPr>
              <w:instrText xml:space="preserve"> PAGEREF _Toc342426362 \h </w:instrText>
            </w:r>
            <w:r w:rsidR="009A43EC">
              <w:rPr>
                <w:noProof/>
                <w:webHidden/>
              </w:rPr>
            </w:r>
            <w:r w:rsidR="009A43EC">
              <w:rPr>
                <w:noProof/>
                <w:webHidden/>
              </w:rPr>
              <w:fldChar w:fldCharType="separate"/>
            </w:r>
            <w:r w:rsidR="009A43EC">
              <w:rPr>
                <w:noProof/>
                <w:webHidden/>
              </w:rPr>
              <w:t>8</w:t>
            </w:r>
            <w:r w:rsidR="009A43EC">
              <w:rPr>
                <w:noProof/>
                <w:webHidden/>
              </w:rPr>
              <w:fldChar w:fldCharType="end"/>
            </w:r>
          </w:hyperlink>
        </w:p>
        <w:p w14:paraId="7F6EBF42" w14:textId="77777777" w:rsidR="009A43EC" w:rsidRDefault="00DA3EF6">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3" w:history="1">
            <w:r w:rsidR="009A43EC" w:rsidRPr="00E741F1">
              <w:rPr>
                <w:rStyle w:val="Hyperlink"/>
                <w:noProof/>
              </w:rPr>
              <w:t>ETAP 05 – Ograniczenia dziedzinowe</w:t>
            </w:r>
            <w:r w:rsidR="009A43EC">
              <w:rPr>
                <w:noProof/>
                <w:webHidden/>
              </w:rPr>
              <w:tab/>
            </w:r>
            <w:r w:rsidR="009A43EC">
              <w:rPr>
                <w:noProof/>
                <w:webHidden/>
              </w:rPr>
              <w:fldChar w:fldCharType="begin"/>
            </w:r>
            <w:r w:rsidR="009A43EC">
              <w:rPr>
                <w:noProof/>
                <w:webHidden/>
              </w:rPr>
              <w:instrText xml:space="preserve"> PAGEREF _Toc342426363 \h </w:instrText>
            </w:r>
            <w:r w:rsidR="009A43EC">
              <w:rPr>
                <w:noProof/>
                <w:webHidden/>
              </w:rPr>
            </w:r>
            <w:r w:rsidR="009A43EC">
              <w:rPr>
                <w:noProof/>
                <w:webHidden/>
              </w:rPr>
              <w:fldChar w:fldCharType="separate"/>
            </w:r>
            <w:r w:rsidR="009A43EC">
              <w:rPr>
                <w:noProof/>
                <w:webHidden/>
              </w:rPr>
              <w:t>10</w:t>
            </w:r>
            <w:r w:rsidR="009A43EC">
              <w:rPr>
                <w:noProof/>
                <w:webHidden/>
              </w:rPr>
              <w:fldChar w:fldCharType="end"/>
            </w:r>
          </w:hyperlink>
        </w:p>
        <w:p w14:paraId="56AC4A40" w14:textId="77777777" w:rsidR="009A43EC" w:rsidRDefault="00DA3EF6">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4" w:history="1">
            <w:r w:rsidR="009A43EC" w:rsidRPr="00E741F1">
              <w:rPr>
                <w:rStyle w:val="Hyperlink"/>
                <w:noProof/>
              </w:rPr>
              <w:t>ETAP 06 – Transakcje</w:t>
            </w:r>
            <w:r w:rsidR="009A43EC">
              <w:rPr>
                <w:noProof/>
                <w:webHidden/>
              </w:rPr>
              <w:tab/>
            </w:r>
            <w:r w:rsidR="009A43EC">
              <w:rPr>
                <w:noProof/>
                <w:webHidden/>
              </w:rPr>
              <w:fldChar w:fldCharType="begin"/>
            </w:r>
            <w:r w:rsidR="009A43EC">
              <w:rPr>
                <w:noProof/>
                <w:webHidden/>
              </w:rPr>
              <w:instrText xml:space="preserve"> PAGEREF _Toc342426364 \h </w:instrText>
            </w:r>
            <w:r w:rsidR="009A43EC">
              <w:rPr>
                <w:noProof/>
                <w:webHidden/>
              </w:rPr>
            </w:r>
            <w:r w:rsidR="009A43EC">
              <w:rPr>
                <w:noProof/>
                <w:webHidden/>
              </w:rPr>
              <w:fldChar w:fldCharType="separate"/>
            </w:r>
            <w:r w:rsidR="009A43EC">
              <w:rPr>
                <w:noProof/>
                <w:webHidden/>
              </w:rPr>
              <w:t>11</w:t>
            </w:r>
            <w:r w:rsidR="009A43EC">
              <w:rPr>
                <w:noProof/>
                <w:webHidden/>
              </w:rPr>
              <w:fldChar w:fldCharType="end"/>
            </w:r>
          </w:hyperlink>
        </w:p>
        <w:p w14:paraId="2AA95C15" w14:textId="77777777" w:rsidR="009A43EC" w:rsidRDefault="00DA3EF6">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5" w:history="1">
            <w:r w:rsidR="009A43EC" w:rsidRPr="00E741F1">
              <w:rPr>
                <w:rStyle w:val="Hyperlink"/>
                <w:noProof/>
              </w:rPr>
              <w:t>ETAP 07 – Definicje encji i związków</w:t>
            </w:r>
            <w:r w:rsidR="009A43EC">
              <w:rPr>
                <w:noProof/>
                <w:webHidden/>
              </w:rPr>
              <w:tab/>
            </w:r>
            <w:r w:rsidR="009A43EC">
              <w:rPr>
                <w:noProof/>
                <w:webHidden/>
              </w:rPr>
              <w:fldChar w:fldCharType="begin"/>
            </w:r>
            <w:r w:rsidR="009A43EC">
              <w:rPr>
                <w:noProof/>
                <w:webHidden/>
              </w:rPr>
              <w:instrText xml:space="preserve"> PAGEREF _Toc342426365 \h </w:instrText>
            </w:r>
            <w:r w:rsidR="009A43EC">
              <w:rPr>
                <w:noProof/>
                <w:webHidden/>
              </w:rPr>
            </w:r>
            <w:r w:rsidR="009A43EC">
              <w:rPr>
                <w:noProof/>
                <w:webHidden/>
              </w:rPr>
              <w:fldChar w:fldCharType="separate"/>
            </w:r>
            <w:r w:rsidR="009A43EC">
              <w:rPr>
                <w:noProof/>
                <w:webHidden/>
              </w:rPr>
              <w:t>24</w:t>
            </w:r>
            <w:r w:rsidR="009A43EC">
              <w:rPr>
                <w:noProof/>
                <w:webHidden/>
              </w:rPr>
              <w:fldChar w:fldCharType="end"/>
            </w:r>
          </w:hyperlink>
        </w:p>
        <w:p w14:paraId="3E3E5B82" w14:textId="77777777" w:rsidR="009A43EC" w:rsidRDefault="00DA3EF6">
          <w:pPr>
            <w:pStyle w:val="TOC2"/>
            <w:tabs>
              <w:tab w:val="right" w:leader="dot" w:pos="9627"/>
            </w:tabs>
            <w:rPr>
              <w:rFonts w:eastAsiaTheme="minorEastAsia" w:cstheme="minorBidi"/>
              <w:smallCaps w:val="0"/>
              <w:noProof/>
              <w:kern w:val="2"/>
              <w:sz w:val="22"/>
              <w:szCs w:val="22"/>
              <w:lang w:eastAsia="pl-PL"/>
              <w14:ligatures w14:val="standard"/>
            </w:rPr>
          </w:pPr>
          <w:hyperlink w:anchor="_Toc342426366" w:history="1">
            <w:r w:rsidR="009A43EC" w:rsidRPr="00E741F1">
              <w:rPr>
                <w:rStyle w:val="Hyperlink"/>
                <w:noProof/>
              </w:rPr>
              <w:t>Definicje encji</w:t>
            </w:r>
            <w:r w:rsidR="009A43EC">
              <w:rPr>
                <w:noProof/>
                <w:webHidden/>
              </w:rPr>
              <w:tab/>
            </w:r>
            <w:r w:rsidR="009A43EC">
              <w:rPr>
                <w:noProof/>
                <w:webHidden/>
              </w:rPr>
              <w:fldChar w:fldCharType="begin"/>
            </w:r>
            <w:r w:rsidR="009A43EC">
              <w:rPr>
                <w:noProof/>
                <w:webHidden/>
              </w:rPr>
              <w:instrText xml:space="preserve"> PAGEREF _Toc342426366 \h </w:instrText>
            </w:r>
            <w:r w:rsidR="009A43EC">
              <w:rPr>
                <w:noProof/>
                <w:webHidden/>
              </w:rPr>
            </w:r>
            <w:r w:rsidR="009A43EC">
              <w:rPr>
                <w:noProof/>
                <w:webHidden/>
              </w:rPr>
              <w:fldChar w:fldCharType="separate"/>
            </w:r>
            <w:r w:rsidR="009A43EC">
              <w:rPr>
                <w:noProof/>
                <w:webHidden/>
              </w:rPr>
              <w:t>24</w:t>
            </w:r>
            <w:r w:rsidR="009A43EC">
              <w:rPr>
                <w:noProof/>
                <w:webHidden/>
              </w:rPr>
              <w:fldChar w:fldCharType="end"/>
            </w:r>
          </w:hyperlink>
        </w:p>
        <w:p w14:paraId="794967CF" w14:textId="77777777" w:rsidR="009A43EC" w:rsidRDefault="00DA3EF6">
          <w:pPr>
            <w:pStyle w:val="TOC2"/>
            <w:tabs>
              <w:tab w:val="right" w:leader="dot" w:pos="9627"/>
            </w:tabs>
            <w:rPr>
              <w:rFonts w:eastAsiaTheme="minorEastAsia" w:cstheme="minorBidi"/>
              <w:smallCaps w:val="0"/>
              <w:noProof/>
              <w:kern w:val="2"/>
              <w:sz w:val="22"/>
              <w:szCs w:val="22"/>
              <w:lang w:eastAsia="pl-PL"/>
              <w14:ligatures w14:val="standard"/>
            </w:rPr>
          </w:pPr>
          <w:hyperlink w:anchor="_Toc342426367" w:history="1">
            <w:r w:rsidR="009A43EC" w:rsidRPr="00E741F1">
              <w:rPr>
                <w:rStyle w:val="Hyperlink"/>
                <w:rFonts w:eastAsia="Arial"/>
                <w:noProof/>
              </w:rPr>
              <w:t xml:space="preserve">Definicje </w:t>
            </w:r>
            <w:r w:rsidR="009A43EC" w:rsidRPr="00E741F1">
              <w:rPr>
                <w:rStyle w:val="Hyperlink"/>
                <w:noProof/>
              </w:rPr>
              <w:t>związków</w:t>
            </w:r>
            <w:r w:rsidR="009A43EC">
              <w:rPr>
                <w:noProof/>
                <w:webHidden/>
              </w:rPr>
              <w:tab/>
            </w:r>
            <w:r w:rsidR="009A43EC">
              <w:rPr>
                <w:noProof/>
                <w:webHidden/>
              </w:rPr>
              <w:fldChar w:fldCharType="begin"/>
            </w:r>
            <w:r w:rsidR="009A43EC">
              <w:rPr>
                <w:noProof/>
                <w:webHidden/>
              </w:rPr>
              <w:instrText xml:space="preserve"> PAGEREF _Toc342426367 \h </w:instrText>
            </w:r>
            <w:r w:rsidR="009A43EC">
              <w:rPr>
                <w:noProof/>
                <w:webHidden/>
              </w:rPr>
            </w:r>
            <w:r w:rsidR="009A43EC">
              <w:rPr>
                <w:noProof/>
                <w:webHidden/>
              </w:rPr>
              <w:fldChar w:fldCharType="separate"/>
            </w:r>
            <w:r w:rsidR="009A43EC">
              <w:rPr>
                <w:noProof/>
                <w:webHidden/>
              </w:rPr>
              <w:t>28</w:t>
            </w:r>
            <w:r w:rsidR="009A43EC">
              <w:rPr>
                <w:noProof/>
                <w:webHidden/>
              </w:rPr>
              <w:fldChar w:fldCharType="end"/>
            </w:r>
          </w:hyperlink>
        </w:p>
        <w:p w14:paraId="10206B62" w14:textId="77777777" w:rsidR="009A43EC" w:rsidRDefault="00DA3EF6">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68" w:history="1">
            <w:r w:rsidR="009A43EC" w:rsidRPr="00E741F1">
              <w:rPr>
                <w:rStyle w:val="Hyperlink"/>
                <w:noProof/>
              </w:rPr>
              <w:t>ETAP 08 – Definicje predykatowe encji i związków</w:t>
            </w:r>
            <w:r w:rsidR="009A43EC">
              <w:rPr>
                <w:noProof/>
                <w:webHidden/>
              </w:rPr>
              <w:tab/>
            </w:r>
            <w:r w:rsidR="009A43EC">
              <w:rPr>
                <w:noProof/>
                <w:webHidden/>
              </w:rPr>
              <w:fldChar w:fldCharType="begin"/>
            </w:r>
            <w:r w:rsidR="009A43EC">
              <w:rPr>
                <w:noProof/>
                <w:webHidden/>
              </w:rPr>
              <w:instrText xml:space="preserve"> PAGEREF _Toc342426368 \h </w:instrText>
            </w:r>
            <w:r w:rsidR="009A43EC">
              <w:rPr>
                <w:noProof/>
                <w:webHidden/>
              </w:rPr>
            </w:r>
            <w:r w:rsidR="009A43EC">
              <w:rPr>
                <w:noProof/>
                <w:webHidden/>
              </w:rPr>
              <w:fldChar w:fldCharType="separate"/>
            </w:r>
            <w:r w:rsidR="009A43EC">
              <w:rPr>
                <w:noProof/>
                <w:webHidden/>
              </w:rPr>
              <w:t>30</w:t>
            </w:r>
            <w:r w:rsidR="009A43EC">
              <w:rPr>
                <w:noProof/>
                <w:webHidden/>
              </w:rPr>
              <w:fldChar w:fldCharType="end"/>
            </w:r>
          </w:hyperlink>
        </w:p>
        <w:p w14:paraId="46C459C1" w14:textId="77777777" w:rsidR="009A43EC" w:rsidRDefault="00DA3EF6">
          <w:pPr>
            <w:pStyle w:val="TOC2"/>
            <w:tabs>
              <w:tab w:val="right" w:leader="dot" w:pos="9627"/>
            </w:tabs>
            <w:rPr>
              <w:rFonts w:eastAsiaTheme="minorEastAsia" w:cstheme="minorBidi"/>
              <w:smallCaps w:val="0"/>
              <w:noProof/>
              <w:kern w:val="2"/>
              <w:sz w:val="22"/>
              <w:szCs w:val="22"/>
              <w:lang w:eastAsia="pl-PL"/>
              <w14:ligatures w14:val="standard"/>
            </w:rPr>
          </w:pPr>
          <w:hyperlink w:anchor="_Toc342426369" w:history="1">
            <w:r w:rsidR="009A43EC" w:rsidRPr="00E741F1">
              <w:rPr>
                <w:rStyle w:val="Hyperlink"/>
                <w:rFonts w:eastAsia="Arial"/>
                <w:noProof/>
              </w:rPr>
              <w:t>Definicje encji</w:t>
            </w:r>
            <w:r w:rsidR="009A43EC">
              <w:rPr>
                <w:noProof/>
                <w:webHidden/>
              </w:rPr>
              <w:tab/>
            </w:r>
            <w:r w:rsidR="009A43EC">
              <w:rPr>
                <w:noProof/>
                <w:webHidden/>
              </w:rPr>
              <w:fldChar w:fldCharType="begin"/>
            </w:r>
            <w:r w:rsidR="009A43EC">
              <w:rPr>
                <w:noProof/>
                <w:webHidden/>
              </w:rPr>
              <w:instrText xml:space="preserve"> PAGEREF _Toc342426369 \h </w:instrText>
            </w:r>
            <w:r w:rsidR="009A43EC">
              <w:rPr>
                <w:noProof/>
                <w:webHidden/>
              </w:rPr>
            </w:r>
            <w:r w:rsidR="009A43EC">
              <w:rPr>
                <w:noProof/>
                <w:webHidden/>
              </w:rPr>
              <w:fldChar w:fldCharType="separate"/>
            </w:r>
            <w:r w:rsidR="009A43EC">
              <w:rPr>
                <w:noProof/>
                <w:webHidden/>
              </w:rPr>
              <w:t>30</w:t>
            </w:r>
            <w:r w:rsidR="009A43EC">
              <w:rPr>
                <w:noProof/>
                <w:webHidden/>
              </w:rPr>
              <w:fldChar w:fldCharType="end"/>
            </w:r>
          </w:hyperlink>
        </w:p>
        <w:p w14:paraId="75B42211" w14:textId="77777777" w:rsidR="009A43EC" w:rsidRDefault="00DA3EF6">
          <w:pPr>
            <w:pStyle w:val="TOC2"/>
            <w:tabs>
              <w:tab w:val="right" w:leader="dot" w:pos="9627"/>
            </w:tabs>
            <w:rPr>
              <w:rFonts w:eastAsiaTheme="minorEastAsia" w:cstheme="minorBidi"/>
              <w:smallCaps w:val="0"/>
              <w:noProof/>
              <w:kern w:val="2"/>
              <w:sz w:val="22"/>
              <w:szCs w:val="22"/>
              <w:lang w:eastAsia="pl-PL"/>
              <w14:ligatures w14:val="standard"/>
            </w:rPr>
          </w:pPr>
          <w:hyperlink w:anchor="_Toc342426370" w:history="1">
            <w:r w:rsidR="009A43EC" w:rsidRPr="00E741F1">
              <w:rPr>
                <w:rStyle w:val="Hyperlink"/>
                <w:rFonts w:eastAsia="Arial"/>
                <w:noProof/>
              </w:rPr>
              <w:t>Definicje związków</w:t>
            </w:r>
            <w:r w:rsidR="009A43EC">
              <w:rPr>
                <w:noProof/>
                <w:webHidden/>
              </w:rPr>
              <w:tab/>
            </w:r>
            <w:r w:rsidR="009A43EC">
              <w:rPr>
                <w:noProof/>
                <w:webHidden/>
              </w:rPr>
              <w:fldChar w:fldCharType="begin"/>
            </w:r>
            <w:r w:rsidR="009A43EC">
              <w:rPr>
                <w:noProof/>
                <w:webHidden/>
              </w:rPr>
              <w:instrText xml:space="preserve"> PAGEREF _Toc342426370 \h </w:instrText>
            </w:r>
            <w:r w:rsidR="009A43EC">
              <w:rPr>
                <w:noProof/>
                <w:webHidden/>
              </w:rPr>
            </w:r>
            <w:r w:rsidR="009A43EC">
              <w:rPr>
                <w:noProof/>
                <w:webHidden/>
              </w:rPr>
              <w:fldChar w:fldCharType="separate"/>
            </w:r>
            <w:r w:rsidR="009A43EC">
              <w:rPr>
                <w:noProof/>
                <w:webHidden/>
              </w:rPr>
              <w:t>30</w:t>
            </w:r>
            <w:r w:rsidR="009A43EC">
              <w:rPr>
                <w:noProof/>
                <w:webHidden/>
              </w:rPr>
              <w:fldChar w:fldCharType="end"/>
            </w:r>
          </w:hyperlink>
        </w:p>
        <w:p w14:paraId="1A8BE807" w14:textId="77777777" w:rsidR="009A43EC" w:rsidRDefault="00DA3EF6">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71" w:history="1">
            <w:r w:rsidR="009A43EC" w:rsidRPr="00E741F1">
              <w:rPr>
                <w:rStyle w:val="Hyperlink"/>
                <w:noProof/>
              </w:rPr>
              <w:t>ETAP 09 – Diagram związków encji (ERD)</w:t>
            </w:r>
            <w:r w:rsidR="009A43EC">
              <w:rPr>
                <w:noProof/>
                <w:webHidden/>
              </w:rPr>
              <w:tab/>
            </w:r>
            <w:r w:rsidR="009A43EC">
              <w:rPr>
                <w:noProof/>
                <w:webHidden/>
              </w:rPr>
              <w:fldChar w:fldCharType="begin"/>
            </w:r>
            <w:r w:rsidR="009A43EC">
              <w:rPr>
                <w:noProof/>
                <w:webHidden/>
              </w:rPr>
              <w:instrText xml:space="preserve"> PAGEREF _Toc342426371 \h </w:instrText>
            </w:r>
            <w:r w:rsidR="009A43EC">
              <w:rPr>
                <w:noProof/>
                <w:webHidden/>
              </w:rPr>
            </w:r>
            <w:r w:rsidR="009A43EC">
              <w:rPr>
                <w:noProof/>
                <w:webHidden/>
              </w:rPr>
              <w:fldChar w:fldCharType="separate"/>
            </w:r>
            <w:r w:rsidR="009A43EC">
              <w:rPr>
                <w:noProof/>
                <w:webHidden/>
              </w:rPr>
              <w:t>31</w:t>
            </w:r>
            <w:r w:rsidR="009A43EC">
              <w:rPr>
                <w:noProof/>
                <w:webHidden/>
              </w:rPr>
              <w:fldChar w:fldCharType="end"/>
            </w:r>
          </w:hyperlink>
        </w:p>
        <w:p w14:paraId="04512625" w14:textId="77777777" w:rsidR="009A43EC" w:rsidRDefault="00DA3EF6">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72" w:history="1">
            <w:r w:rsidR="009A43EC" w:rsidRPr="00E741F1">
              <w:rPr>
                <w:rStyle w:val="Hyperlink"/>
                <w:noProof/>
              </w:rPr>
              <w:t>ETAP 10 – Transformacja do modelu logicznego</w:t>
            </w:r>
            <w:r w:rsidR="009A43EC">
              <w:rPr>
                <w:noProof/>
                <w:webHidden/>
              </w:rPr>
              <w:tab/>
            </w:r>
            <w:r w:rsidR="009A43EC">
              <w:rPr>
                <w:noProof/>
                <w:webHidden/>
              </w:rPr>
              <w:fldChar w:fldCharType="begin"/>
            </w:r>
            <w:r w:rsidR="009A43EC">
              <w:rPr>
                <w:noProof/>
                <w:webHidden/>
              </w:rPr>
              <w:instrText xml:space="preserve"> PAGEREF _Toc342426372 \h </w:instrText>
            </w:r>
            <w:r w:rsidR="009A43EC">
              <w:rPr>
                <w:noProof/>
                <w:webHidden/>
              </w:rPr>
            </w:r>
            <w:r w:rsidR="009A43EC">
              <w:rPr>
                <w:noProof/>
                <w:webHidden/>
              </w:rPr>
              <w:fldChar w:fldCharType="separate"/>
            </w:r>
            <w:r w:rsidR="009A43EC">
              <w:rPr>
                <w:noProof/>
                <w:webHidden/>
              </w:rPr>
              <w:t>32</w:t>
            </w:r>
            <w:r w:rsidR="009A43EC">
              <w:rPr>
                <w:noProof/>
                <w:webHidden/>
              </w:rPr>
              <w:fldChar w:fldCharType="end"/>
            </w:r>
          </w:hyperlink>
        </w:p>
        <w:p w14:paraId="38310580" w14:textId="77777777" w:rsidR="009A43EC" w:rsidRDefault="00DA3EF6">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73" w:history="1">
            <w:r w:rsidR="009A43EC" w:rsidRPr="00E741F1">
              <w:rPr>
                <w:rStyle w:val="Hyperlink"/>
                <w:noProof/>
              </w:rPr>
              <w:t>ETAP 11 – Definicje schematów relacji</w:t>
            </w:r>
            <w:r w:rsidR="009A43EC">
              <w:rPr>
                <w:noProof/>
                <w:webHidden/>
              </w:rPr>
              <w:tab/>
            </w:r>
            <w:r w:rsidR="009A43EC">
              <w:rPr>
                <w:noProof/>
                <w:webHidden/>
              </w:rPr>
              <w:fldChar w:fldCharType="begin"/>
            </w:r>
            <w:r w:rsidR="009A43EC">
              <w:rPr>
                <w:noProof/>
                <w:webHidden/>
              </w:rPr>
              <w:instrText xml:space="preserve"> PAGEREF _Toc342426373 \h </w:instrText>
            </w:r>
            <w:r w:rsidR="009A43EC">
              <w:rPr>
                <w:noProof/>
                <w:webHidden/>
              </w:rPr>
            </w:r>
            <w:r w:rsidR="009A43EC">
              <w:rPr>
                <w:noProof/>
                <w:webHidden/>
              </w:rPr>
              <w:fldChar w:fldCharType="separate"/>
            </w:r>
            <w:r w:rsidR="009A43EC">
              <w:rPr>
                <w:noProof/>
                <w:webHidden/>
              </w:rPr>
              <w:t>35</w:t>
            </w:r>
            <w:r w:rsidR="009A43EC">
              <w:rPr>
                <w:noProof/>
                <w:webHidden/>
              </w:rPr>
              <w:fldChar w:fldCharType="end"/>
            </w:r>
          </w:hyperlink>
        </w:p>
        <w:p w14:paraId="4BACD1D9" w14:textId="77777777" w:rsidR="009A43EC" w:rsidRDefault="00DA3EF6">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74" w:history="1">
            <w:r w:rsidR="009A43EC" w:rsidRPr="00E741F1">
              <w:rPr>
                <w:rStyle w:val="Hyperlink"/>
                <w:noProof/>
              </w:rPr>
              <w:t>ETAP 12 – Schemat bazy danych, słownik atrybutów</w:t>
            </w:r>
            <w:r w:rsidR="009A43EC">
              <w:rPr>
                <w:noProof/>
                <w:webHidden/>
              </w:rPr>
              <w:tab/>
            </w:r>
            <w:r w:rsidR="009A43EC">
              <w:rPr>
                <w:noProof/>
                <w:webHidden/>
              </w:rPr>
              <w:fldChar w:fldCharType="begin"/>
            </w:r>
            <w:r w:rsidR="009A43EC">
              <w:rPr>
                <w:noProof/>
                <w:webHidden/>
              </w:rPr>
              <w:instrText xml:space="preserve"> PAGEREF _Toc342426374 \h </w:instrText>
            </w:r>
            <w:r w:rsidR="009A43EC">
              <w:rPr>
                <w:noProof/>
                <w:webHidden/>
              </w:rPr>
            </w:r>
            <w:r w:rsidR="009A43EC">
              <w:rPr>
                <w:noProof/>
                <w:webHidden/>
              </w:rPr>
              <w:fldChar w:fldCharType="separate"/>
            </w:r>
            <w:r w:rsidR="009A43EC">
              <w:rPr>
                <w:noProof/>
                <w:webHidden/>
              </w:rPr>
              <w:t>46</w:t>
            </w:r>
            <w:r w:rsidR="009A43EC">
              <w:rPr>
                <w:noProof/>
                <w:webHidden/>
              </w:rPr>
              <w:fldChar w:fldCharType="end"/>
            </w:r>
          </w:hyperlink>
        </w:p>
        <w:p w14:paraId="3FFB3D36" w14:textId="77777777" w:rsidR="009A43EC" w:rsidRDefault="00DA3EF6">
          <w:pPr>
            <w:pStyle w:val="TOC2"/>
            <w:tabs>
              <w:tab w:val="right" w:leader="dot" w:pos="9627"/>
            </w:tabs>
            <w:rPr>
              <w:rFonts w:eastAsiaTheme="minorEastAsia" w:cstheme="minorBidi"/>
              <w:smallCaps w:val="0"/>
              <w:noProof/>
              <w:kern w:val="2"/>
              <w:sz w:val="22"/>
              <w:szCs w:val="22"/>
              <w:lang w:eastAsia="pl-PL"/>
              <w14:ligatures w14:val="standard"/>
            </w:rPr>
          </w:pPr>
          <w:hyperlink w:anchor="_Toc342426375" w:history="1">
            <w:r w:rsidR="009A43EC" w:rsidRPr="00E741F1">
              <w:rPr>
                <w:rStyle w:val="Hyperlink"/>
                <w:rFonts w:eastAsia="Arial" w:cstheme="minorHAnsi"/>
                <w:noProof/>
              </w:rPr>
              <w:t>Schemat bazy danych</w:t>
            </w:r>
            <w:r w:rsidR="009A43EC">
              <w:rPr>
                <w:noProof/>
                <w:webHidden/>
              </w:rPr>
              <w:tab/>
            </w:r>
            <w:r w:rsidR="009A43EC">
              <w:rPr>
                <w:noProof/>
                <w:webHidden/>
              </w:rPr>
              <w:fldChar w:fldCharType="begin"/>
            </w:r>
            <w:r w:rsidR="009A43EC">
              <w:rPr>
                <w:noProof/>
                <w:webHidden/>
              </w:rPr>
              <w:instrText xml:space="preserve"> PAGEREF _Toc342426375 \h </w:instrText>
            </w:r>
            <w:r w:rsidR="009A43EC">
              <w:rPr>
                <w:noProof/>
                <w:webHidden/>
              </w:rPr>
            </w:r>
            <w:r w:rsidR="009A43EC">
              <w:rPr>
                <w:noProof/>
                <w:webHidden/>
              </w:rPr>
              <w:fldChar w:fldCharType="separate"/>
            </w:r>
            <w:r w:rsidR="009A43EC">
              <w:rPr>
                <w:noProof/>
                <w:webHidden/>
              </w:rPr>
              <w:t>46</w:t>
            </w:r>
            <w:r w:rsidR="009A43EC">
              <w:rPr>
                <w:noProof/>
                <w:webHidden/>
              </w:rPr>
              <w:fldChar w:fldCharType="end"/>
            </w:r>
          </w:hyperlink>
        </w:p>
        <w:p w14:paraId="2468101E" w14:textId="77777777" w:rsidR="009A43EC" w:rsidRDefault="00DA3EF6">
          <w:pPr>
            <w:pStyle w:val="TOC2"/>
            <w:tabs>
              <w:tab w:val="right" w:leader="dot" w:pos="9627"/>
            </w:tabs>
            <w:rPr>
              <w:rFonts w:eastAsiaTheme="minorEastAsia" w:cstheme="minorBidi"/>
              <w:smallCaps w:val="0"/>
              <w:noProof/>
              <w:kern w:val="2"/>
              <w:sz w:val="22"/>
              <w:szCs w:val="22"/>
              <w:lang w:eastAsia="pl-PL"/>
              <w14:ligatures w14:val="standard"/>
            </w:rPr>
          </w:pPr>
          <w:hyperlink w:anchor="_Toc342426376" w:history="1">
            <w:r w:rsidR="009A43EC" w:rsidRPr="00E741F1">
              <w:rPr>
                <w:rStyle w:val="Hyperlink"/>
                <w:rFonts w:eastAsia="Arial" w:cstheme="minorHAnsi"/>
                <w:noProof/>
              </w:rPr>
              <w:t>Słownik</w:t>
            </w:r>
            <w:r w:rsidR="009A43EC" w:rsidRPr="00E741F1">
              <w:rPr>
                <w:rStyle w:val="Hyperlink"/>
                <w:rFonts w:eastAsia="Arial"/>
                <w:noProof/>
              </w:rPr>
              <w:t xml:space="preserve"> atrybutów</w:t>
            </w:r>
            <w:r w:rsidR="009A43EC">
              <w:rPr>
                <w:noProof/>
                <w:webHidden/>
              </w:rPr>
              <w:tab/>
            </w:r>
            <w:r w:rsidR="009A43EC">
              <w:rPr>
                <w:noProof/>
                <w:webHidden/>
              </w:rPr>
              <w:fldChar w:fldCharType="begin"/>
            </w:r>
            <w:r w:rsidR="009A43EC">
              <w:rPr>
                <w:noProof/>
                <w:webHidden/>
              </w:rPr>
              <w:instrText xml:space="preserve"> PAGEREF _Toc342426376 \h </w:instrText>
            </w:r>
            <w:r w:rsidR="009A43EC">
              <w:rPr>
                <w:noProof/>
                <w:webHidden/>
              </w:rPr>
            </w:r>
            <w:r w:rsidR="009A43EC">
              <w:rPr>
                <w:noProof/>
                <w:webHidden/>
              </w:rPr>
              <w:fldChar w:fldCharType="separate"/>
            </w:r>
            <w:r w:rsidR="009A43EC">
              <w:rPr>
                <w:noProof/>
                <w:webHidden/>
              </w:rPr>
              <w:t>46</w:t>
            </w:r>
            <w:r w:rsidR="009A43EC">
              <w:rPr>
                <w:noProof/>
                <w:webHidden/>
              </w:rPr>
              <w:fldChar w:fldCharType="end"/>
            </w:r>
          </w:hyperlink>
        </w:p>
        <w:p w14:paraId="473F1E06" w14:textId="77777777" w:rsidR="009A43EC" w:rsidRDefault="00DA3EF6">
          <w:pPr>
            <w:pStyle w:val="TOC1"/>
            <w:tabs>
              <w:tab w:val="right" w:leader="dot" w:pos="9627"/>
            </w:tabs>
            <w:rPr>
              <w:rFonts w:eastAsiaTheme="minorEastAsia" w:cstheme="minorBidi"/>
              <w:b w:val="0"/>
              <w:bCs w:val="0"/>
              <w:caps w:val="0"/>
              <w:noProof/>
              <w:kern w:val="2"/>
              <w:sz w:val="22"/>
              <w:szCs w:val="22"/>
              <w:lang w:eastAsia="pl-PL"/>
              <w14:ligatures w14:val="standard"/>
            </w:rPr>
          </w:pPr>
          <w:hyperlink w:anchor="_Toc342426377" w:history="1">
            <w:r w:rsidR="009A43EC" w:rsidRPr="00E741F1">
              <w:rPr>
                <w:rStyle w:val="Hyperlink"/>
                <w:noProof/>
              </w:rPr>
              <w:t>ETAP 13 – Użytkownicy i perspektywy</w:t>
            </w:r>
            <w:r w:rsidR="009A43EC">
              <w:rPr>
                <w:noProof/>
                <w:webHidden/>
              </w:rPr>
              <w:tab/>
            </w:r>
            <w:r w:rsidR="009A43EC">
              <w:rPr>
                <w:noProof/>
                <w:webHidden/>
              </w:rPr>
              <w:fldChar w:fldCharType="begin"/>
            </w:r>
            <w:r w:rsidR="009A43EC">
              <w:rPr>
                <w:noProof/>
                <w:webHidden/>
              </w:rPr>
              <w:instrText xml:space="preserve"> PAGEREF _Toc342426377 \h </w:instrText>
            </w:r>
            <w:r w:rsidR="009A43EC">
              <w:rPr>
                <w:noProof/>
                <w:webHidden/>
              </w:rPr>
            </w:r>
            <w:r w:rsidR="009A43EC">
              <w:rPr>
                <w:noProof/>
                <w:webHidden/>
              </w:rPr>
              <w:fldChar w:fldCharType="separate"/>
            </w:r>
            <w:r w:rsidR="009A43EC">
              <w:rPr>
                <w:noProof/>
                <w:webHidden/>
              </w:rPr>
              <w:t>48</w:t>
            </w:r>
            <w:r w:rsidR="009A43EC">
              <w:rPr>
                <w:noProof/>
                <w:webHidden/>
              </w:rPr>
              <w:fldChar w:fldCharType="end"/>
            </w:r>
          </w:hyperlink>
        </w:p>
        <w:p w14:paraId="5B6F9ED3" w14:textId="77777777" w:rsidR="009A43EC" w:rsidRDefault="009A43EC" w:rsidP="009A43EC">
          <w:pPr>
            <w:pStyle w:val="TOC1"/>
            <w:tabs>
              <w:tab w:val="right" w:leader="dot" w:pos="9627"/>
            </w:tabs>
          </w:pPr>
          <w:r>
            <w:rPr>
              <w:noProof/>
            </w:rPr>
            <w:fldChar w:fldCharType="end"/>
          </w:r>
        </w:p>
      </w:sdtContent>
    </w:sdt>
    <w:p w14:paraId="642CEBE7" w14:textId="77777777" w:rsidR="00E33DF7" w:rsidRDefault="00E33DF7" w:rsidP="00171240">
      <w:r>
        <w:br w:type="page"/>
      </w:r>
    </w:p>
    <w:p w14:paraId="2A62E24C" w14:textId="77777777" w:rsidR="005B743D" w:rsidRPr="000E4560" w:rsidRDefault="00171240" w:rsidP="003314AA">
      <w:pPr>
        <w:pStyle w:val="Heading1"/>
      </w:pPr>
      <w:bookmarkStart w:id="1" w:name="_Toc292369072"/>
      <w:bookmarkStart w:id="2" w:name="_Toc342425282"/>
      <w:bookmarkStart w:id="3" w:name="_Toc342425525"/>
      <w:bookmarkStart w:id="4" w:name="_Toc342426069"/>
      <w:bookmarkStart w:id="5" w:name="_Toc342426211"/>
      <w:bookmarkStart w:id="6" w:name="_Toc342426359"/>
      <w:r>
        <w:lastRenderedPageBreak/>
        <w:t xml:space="preserve">ETAP 01 – </w:t>
      </w:r>
      <w:r w:rsidR="005B743D" w:rsidRPr="000E4560">
        <w:t>Cel, użytkownicy i założenia przedsięwzięcia</w:t>
      </w:r>
      <w:bookmarkEnd w:id="1"/>
      <w:bookmarkEnd w:id="2"/>
      <w:bookmarkEnd w:id="3"/>
      <w:bookmarkEnd w:id="4"/>
      <w:bookmarkEnd w:id="5"/>
      <w:bookmarkEnd w:id="6"/>
    </w:p>
    <w:p w14:paraId="2E904E3C" w14:textId="77777777" w:rsidR="005B743D" w:rsidRDefault="00363BE7" w:rsidP="000E4560">
      <w:pPr>
        <w:spacing w:after="0"/>
        <w:ind w:firstLine="709"/>
        <w:jc w:val="both"/>
        <w:rPr>
          <w:sz w:val="24"/>
          <w:szCs w:val="24"/>
        </w:rPr>
      </w:pPr>
      <w:r w:rsidRPr="000E4560">
        <w:rPr>
          <w:sz w:val="24"/>
          <w:szCs w:val="24"/>
        </w:rPr>
        <w:t>Celem naszego projektu jest stworzenie bazy danych do firmy handlowo-usługowej świadczącej usługi w zakresie serwisu ogumienia oraz mechaniki pojazdowej. Baza ta umożliwi przechowywanie danych dotyczących kontrahentów (klienci, dostawcy), świadczonych usług oraz stanów magazynowych. Będzie ona podzielona ze względu na charakter świadczonych usług na dwie zasadnicze części (serwis ogumienia / mechanika). Całość będzie połączona w przyjazny i przejrzysty sposób, umożliwiając tym samym właścicielowi zakładu sprawne zarządzanie kapitałem oraz kontrolę nad świadczonymi usługami, a także m.in. szybką i łatwą identyfikację klienta, prowadzenie historii napraw i konserwacji (istotnej przy diagnostyce usterek) itp. Pracownicy firmy będą mieli dostęp m.in. do aktualnych stanów magazynowych, dzięki czemu będą mogli rozplanować i ustalić z klientem termin oraz warunki przeprowadzenia konkretnej usługi, wygenerować zlecenie czy zgłosić właścicielowi zapotrzebowanie na konkretne materiały/części. Całość przedsięwzięcia ma ułatwić codzienną pracę zakładu oraz usprawnić jego działanie (poprzez usystematyzowanie danych i zasobów oraz stworzenie przyjaznego interfejsu do zarządzania nimi).</w:t>
      </w:r>
    </w:p>
    <w:p w14:paraId="7116185B" w14:textId="77777777" w:rsidR="00376B47" w:rsidRPr="00376B47" w:rsidRDefault="00376B47" w:rsidP="00376B47">
      <w:pPr>
        <w:pStyle w:val="NoSpacing"/>
        <w:rPr>
          <w:sz w:val="24"/>
          <w:szCs w:val="24"/>
        </w:rPr>
      </w:pPr>
    </w:p>
    <w:p w14:paraId="77B13C9D" w14:textId="77777777" w:rsidR="00376B47" w:rsidRDefault="00376B47" w:rsidP="00376B47">
      <w:pPr>
        <w:pStyle w:val="NoSpacing"/>
        <w:rPr>
          <w:sz w:val="24"/>
          <w:szCs w:val="24"/>
        </w:rPr>
      </w:pPr>
    </w:p>
    <w:p w14:paraId="656F400E" w14:textId="77777777" w:rsidR="00376B47" w:rsidRDefault="00376B47" w:rsidP="00376B47">
      <w:pPr>
        <w:pStyle w:val="NoSpacing"/>
        <w:rPr>
          <w:sz w:val="24"/>
          <w:szCs w:val="24"/>
        </w:rPr>
      </w:pPr>
    </w:p>
    <w:p w14:paraId="77F93E03" w14:textId="77777777" w:rsidR="00376B47" w:rsidRDefault="00376B47" w:rsidP="00376B47">
      <w:pPr>
        <w:pStyle w:val="NoSpacing"/>
        <w:rPr>
          <w:sz w:val="24"/>
          <w:szCs w:val="24"/>
        </w:rPr>
      </w:pPr>
    </w:p>
    <w:p w14:paraId="2FCCECA1" w14:textId="77777777" w:rsidR="00376B47" w:rsidRDefault="00376B47" w:rsidP="00376B47">
      <w:pPr>
        <w:pStyle w:val="NoSpacing"/>
        <w:rPr>
          <w:sz w:val="24"/>
          <w:szCs w:val="24"/>
        </w:rPr>
      </w:pPr>
    </w:p>
    <w:p w14:paraId="639EB9EC" w14:textId="77777777" w:rsidR="00376B47" w:rsidRPr="00376B47" w:rsidRDefault="00376B47" w:rsidP="00376B47">
      <w:pPr>
        <w:pStyle w:val="NoSpacing"/>
        <w:rPr>
          <w:sz w:val="24"/>
          <w:szCs w:val="24"/>
        </w:rPr>
      </w:pPr>
    </w:p>
    <w:p w14:paraId="5B4F7FFA" w14:textId="77777777" w:rsidR="00E33DF7" w:rsidRDefault="008E3E7C">
      <w:pPr>
        <w:rPr>
          <w:sz w:val="24"/>
          <w:szCs w:val="24"/>
        </w:rPr>
      </w:pPr>
      <w:r>
        <w:rPr>
          <w:noProof/>
          <w:sz w:val="24"/>
          <w:szCs w:val="24"/>
          <w:lang w:eastAsia="pl-PL"/>
        </w:rPr>
        <mc:AlternateContent>
          <mc:Choice Requires="wps">
            <w:drawing>
              <wp:anchor distT="0" distB="0" distL="114300" distR="114300" simplePos="0" relativeHeight="251663360" behindDoc="0" locked="0" layoutInCell="1" allowOverlap="1" wp14:anchorId="50A07B50" wp14:editId="37A786A7">
                <wp:simplePos x="0" y="0"/>
                <wp:positionH relativeFrom="column">
                  <wp:posOffset>359410</wp:posOffset>
                </wp:positionH>
                <wp:positionV relativeFrom="paragraph">
                  <wp:posOffset>408940</wp:posOffset>
                </wp:positionV>
                <wp:extent cx="5401945" cy="1837690"/>
                <wp:effectExtent l="20955" t="17780" r="15875" b="2095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945" cy="1837690"/>
                        </a:xfrm>
                        <a:prstGeom prst="rect">
                          <a:avLst/>
                        </a:prstGeom>
                        <a:solidFill>
                          <a:srgbClr val="FFFFFF"/>
                        </a:solidFill>
                        <a:ln w="25400" cmpd="dbl">
                          <a:solidFill>
                            <a:srgbClr val="000000"/>
                          </a:solidFill>
                          <a:miter lim="800000"/>
                          <a:headEnd/>
                          <a:tailEnd/>
                        </a:ln>
                      </wps:spPr>
                      <wps:txbx>
                        <w:txbxContent>
                          <w:p w14:paraId="78C1C972" w14:textId="77777777" w:rsidR="00DA3EF6" w:rsidRPr="00376B47" w:rsidRDefault="00DA3EF6" w:rsidP="00376B47">
                            <w:pPr>
                              <w:pStyle w:val="NoSpacing"/>
                              <w:jc w:val="center"/>
                              <w:rPr>
                                <w:sz w:val="24"/>
                                <w:szCs w:val="24"/>
                                <w:u w:val="single"/>
                              </w:rPr>
                            </w:pPr>
                            <w:r w:rsidRPr="00376B47">
                              <w:rPr>
                                <w:sz w:val="24"/>
                                <w:szCs w:val="24"/>
                                <w:u w:val="single"/>
                              </w:rPr>
                              <w:t>UWAGA</w:t>
                            </w:r>
                          </w:p>
                          <w:p w14:paraId="3D5A1B37" w14:textId="77777777" w:rsidR="00DA3EF6" w:rsidRDefault="00DA3EF6" w:rsidP="00376B47">
                            <w:pPr>
                              <w:pStyle w:val="NoSpacing"/>
                              <w:jc w:val="center"/>
                              <w:rPr>
                                <w:sz w:val="24"/>
                                <w:szCs w:val="24"/>
                              </w:rPr>
                            </w:pPr>
                          </w:p>
                          <w:p w14:paraId="44D2F01C" w14:textId="77777777" w:rsidR="00DA3EF6" w:rsidRPr="00376B47" w:rsidRDefault="00DA3EF6" w:rsidP="00376B47">
                            <w:pPr>
                              <w:pStyle w:val="NoSpacing"/>
                              <w:jc w:val="center"/>
                              <w:rPr>
                                <w:sz w:val="24"/>
                                <w:szCs w:val="24"/>
                              </w:rPr>
                            </w:pPr>
                            <w:r>
                              <w:rPr>
                                <w:sz w:val="24"/>
                                <w:szCs w:val="24"/>
                              </w:rPr>
                              <w:t>Niniejszy projekt pokrywa tylko niektóre z wymienionych wyżej potrzeb i zawiera okrojony zbiór encji, relacji itd. Na potrzeby wykazania się znajomością podstawowych zasad i reguł projektowania baz danych oraz umiejętnością ich wykorzystania, z całościowego projektu wybraliśmy tematyczny podzbiór encji i związków, dotyczący magazynów i części w serwisie samochodowym. Podzbiór ten jest przedstawiony na diagramie ERD w dalszej części projektu…</w:t>
                            </w:r>
                          </w:p>
                        </w:txbxContent>
                      </wps:txbx>
                      <wps:bodyPr rot="0" vert="horz" wrap="square" lIns="162000" tIns="162000" rIns="162000" bIns="16200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0A07B50" id="_x0000_t202" coordsize="21600,21600" o:spt="202" path="m,l,21600r21600,l21600,xe">
                <v:stroke joinstyle="miter"/>
                <v:path gradientshapeok="t" o:connecttype="rect"/>
              </v:shapetype>
              <v:shape id="Text Box 7" o:spid="_x0000_s1026" type="#_x0000_t202" style="position:absolute;margin-left:28.3pt;margin-top:32.2pt;width:425.35pt;height:144.7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" strokeweight="2pt">
                <v:stroke linestyle="thinThin"/>
                <v:textbox style="mso-fit-shape-to-text:t" inset="4.5mm,4.5mm,4.5mm,4.5mm">
                  <w:txbxContent>
                    <w:p w14:paraId="78C1C972" w14:textId="77777777" w:rsidR="0009063B" w:rsidRPr="00376B47" w:rsidRDefault="0009063B" w:rsidP="00376B47">
                      <w:pPr>
                        <w:pStyle w:val="NoSpacing"/>
                        <w:jc w:val="center"/>
                        <w:rPr>
                          <w:sz w:val="24"/>
                          <w:szCs w:val="24"/>
                          <w:u w:val="single"/>
                        </w:rPr>
                      </w:pPr>
                      <w:r w:rsidRPr="00376B47">
                        <w:rPr>
                          <w:sz w:val="24"/>
                          <w:szCs w:val="24"/>
                          <w:u w:val="single"/>
                        </w:rPr>
                        <w:t>UWAGA</w:t>
                      </w:r>
                    </w:p>
                    <w:p w14:paraId="3D5A1B37" w14:textId="77777777" w:rsidR="0009063B" w:rsidRDefault="0009063B" w:rsidP="00376B47">
                      <w:pPr>
                        <w:pStyle w:val="NoSpacing"/>
                        <w:jc w:val="center"/>
                        <w:rPr>
                          <w:sz w:val="24"/>
                          <w:szCs w:val="24"/>
                        </w:rPr>
                      </w:pPr>
                    </w:p>
                    <w:p w14:paraId="44D2F01C" w14:textId="77777777" w:rsidR="0009063B" w:rsidRPr="00376B47" w:rsidRDefault="0009063B" w:rsidP="00376B47">
                      <w:pPr>
                        <w:pStyle w:val="NoSpacing"/>
                        <w:jc w:val="center"/>
                        <w:rPr>
                          <w:sz w:val="24"/>
                          <w:szCs w:val="24"/>
                        </w:rPr>
                      </w:pPr>
                      <w:r>
                        <w:rPr>
                          <w:sz w:val="24"/>
                          <w:szCs w:val="24"/>
                        </w:rPr>
                        <w:t>Niniejszy projekt pokrywa tylko niektóre z wymienionych wyżej potrzeb i zawiera okrojony zbiór encji, relacji itd. Na potrzeby wykazania się znajomością podstawowych zasad i reguł projektowania baz danych oraz umiejętnością ich wykorzystania, z całościowego projektu wybraliśmy tematyczny podzbiór encji i związków, dotyczący magazynów i części w serwisie samochodowym. Podzbiór ten jest przedstawiony na diagramie ERD w dalszej części projektu…</w:t>
                      </w:r>
                    </w:p>
                  </w:txbxContent>
                </v:textbox>
              </v:shape>
            </w:pict>
          </mc:Fallback>
        </mc:AlternateContent>
      </w:r>
      <w:r w:rsidR="00E33DF7">
        <w:rPr>
          <w:sz w:val="24"/>
          <w:szCs w:val="24"/>
        </w:rPr>
        <w:br w:type="page"/>
      </w:r>
    </w:p>
    <w:p w14:paraId="13ED9395" w14:textId="77777777" w:rsidR="009A43EC" w:rsidRDefault="009A43EC">
      <w:pPr>
        <w:rPr>
          <w:sz w:val="24"/>
          <w:szCs w:val="24"/>
        </w:rPr>
      </w:pPr>
    </w:p>
    <w:p w14:paraId="1C4374FA" w14:textId="77777777" w:rsidR="005B743D" w:rsidRPr="000E4560" w:rsidRDefault="00341BDD" w:rsidP="003314AA">
      <w:pPr>
        <w:pStyle w:val="Heading1"/>
      </w:pPr>
      <w:bookmarkStart w:id="7" w:name="_Toc292369073"/>
      <w:bookmarkStart w:id="8" w:name="_Toc342425283"/>
      <w:bookmarkStart w:id="9" w:name="_Toc342425526"/>
      <w:bookmarkStart w:id="10" w:name="_Toc342426070"/>
      <w:bookmarkStart w:id="11" w:name="_Toc342426212"/>
      <w:bookmarkStart w:id="12" w:name="_Toc342426360"/>
      <w:r>
        <w:t xml:space="preserve">ETAP 02 – </w:t>
      </w:r>
      <w:r w:rsidR="00456F32">
        <w:t>Szczegółowa analiza wycinka rzeczywistości</w:t>
      </w:r>
      <w:bookmarkEnd w:id="7"/>
      <w:bookmarkEnd w:id="8"/>
      <w:bookmarkEnd w:id="9"/>
      <w:bookmarkEnd w:id="10"/>
      <w:bookmarkEnd w:id="11"/>
      <w:bookmarkEnd w:id="12"/>
    </w:p>
    <w:p w14:paraId="62EB56FC" w14:textId="77777777" w:rsidR="00262496" w:rsidRPr="000E4560" w:rsidRDefault="00262496" w:rsidP="0030750E">
      <w:pPr>
        <w:ind w:firstLine="709"/>
        <w:jc w:val="both"/>
        <w:rPr>
          <w:sz w:val="24"/>
          <w:szCs w:val="24"/>
        </w:rPr>
      </w:pPr>
      <w:r w:rsidRPr="000E4560">
        <w:rPr>
          <w:sz w:val="24"/>
          <w:szCs w:val="24"/>
        </w:rPr>
        <w:t>Praca serwisu samochodowego polega na świadczeniu szeregu usług związanych z ogólnie pojętą mechaniką pojazdową oraz serwisem ogumienia, a także handlu częściami i materiałami związanymi z profil</w:t>
      </w:r>
      <w:r w:rsidR="00B47CAB" w:rsidRPr="000E4560">
        <w:rPr>
          <w:sz w:val="24"/>
          <w:szCs w:val="24"/>
        </w:rPr>
        <w:t>a</w:t>
      </w:r>
      <w:r w:rsidRPr="000E4560">
        <w:rPr>
          <w:sz w:val="24"/>
          <w:szCs w:val="24"/>
        </w:rPr>
        <w:t>m</w:t>
      </w:r>
      <w:r w:rsidR="00B47CAB" w:rsidRPr="000E4560">
        <w:rPr>
          <w:sz w:val="24"/>
          <w:szCs w:val="24"/>
        </w:rPr>
        <w:t>i</w:t>
      </w:r>
      <w:r w:rsidRPr="000E4560">
        <w:rPr>
          <w:sz w:val="24"/>
          <w:szCs w:val="24"/>
        </w:rPr>
        <w:t xml:space="preserve"> działalności</w:t>
      </w:r>
      <w:r w:rsidR="00B47CAB" w:rsidRPr="000E4560">
        <w:rPr>
          <w:sz w:val="24"/>
          <w:szCs w:val="24"/>
        </w:rPr>
        <w:t xml:space="preserve"> firmy</w:t>
      </w:r>
      <w:r w:rsidRPr="000E4560">
        <w:rPr>
          <w:sz w:val="24"/>
          <w:szCs w:val="24"/>
        </w:rPr>
        <w:t xml:space="preserve">. </w:t>
      </w:r>
      <w:r w:rsidR="00A37C4C">
        <w:rPr>
          <w:sz w:val="24"/>
          <w:szCs w:val="24"/>
        </w:rPr>
        <w:t>Wszystkie te czynności serwis wykonuje w oparciu o dane o aktualnie posiadanych towarach (ich stanach magazynowych, cenach</w:t>
      </w:r>
      <w:r w:rsidR="00905153">
        <w:rPr>
          <w:sz w:val="24"/>
          <w:szCs w:val="24"/>
        </w:rPr>
        <w:t xml:space="preserve"> detalicznych</w:t>
      </w:r>
      <w:r w:rsidR="00A37C4C">
        <w:rPr>
          <w:sz w:val="24"/>
          <w:szCs w:val="24"/>
        </w:rPr>
        <w:t xml:space="preserve"> </w:t>
      </w:r>
      <w:del w:id="13" w:author="Mateusz Janik" w:date="2012-11-28T15:33:00Z">
        <w:r w:rsidR="00A37C4C" w:rsidDel="00FB4E50">
          <w:rPr>
            <w:sz w:val="24"/>
            <w:szCs w:val="24"/>
          </w:rPr>
          <w:delText>itp.). Dane</w:delText>
        </w:r>
      </w:del>
      <w:ins w:id="14" w:author="Mateusz Janik" w:date="2012-11-28T15:33:00Z">
        <w:r w:rsidR="00FB4E50">
          <w:rPr>
            <w:sz w:val="24"/>
            <w:szCs w:val="24"/>
          </w:rPr>
          <w:t>itp.). Dane</w:t>
        </w:r>
      </w:ins>
      <w:r w:rsidR="00A37C4C">
        <w:rPr>
          <w:sz w:val="24"/>
          <w:szCs w:val="24"/>
        </w:rPr>
        <w:t xml:space="preserve"> te są w dowolnym momencie do wglądu pracownika,</w:t>
      </w:r>
      <w:r w:rsidR="00905153">
        <w:rPr>
          <w:sz w:val="24"/>
          <w:szCs w:val="24"/>
        </w:rPr>
        <w:t xml:space="preserve"> dzięki czemu w</w:t>
      </w:r>
      <w:r w:rsidR="00905153" w:rsidRPr="000E4560">
        <w:rPr>
          <w:sz w:val="24"/>
          <w:szCs w:val="24"/>
        </w:rPr>
        <w:t xml:space="preserve"> przypadku chęci zakup</w:t>
      </w:r>
      <w:r w:rsidR="00905153">
        <w:rPr>
          <w:sz w:val="24"/>
          <w:szCs w:val="24"/>
        </w:rPr>
        <w:t>u opon lub części przez klienta</w:t>
      </w:r>
      <w:r w:rsidR="00905153" w:rsidRPr="000E4560">
        <w:rPr>
          <w:sz w:val="24"/>
          <w:szCs w:val="24"/>
        </w:rPr>
        <w:t xml:space="preserve"> </w:t>
      </w:r>
      <w:r w:rsidR="00905153">
        <w:rPr>
          <w:sz w:val="24"/>
          <w:szCs w:val="24"/>
        </w:rPr>
        <w:t xml:space="preserve">może on </w:t>
      </w:r>
      <w:r w:rsidR="00905153" w:rsidRPr="000E4560">
        <w:rPr>
          <w:sz w:val="24"/>
          <w:szCs w:val="24"/>
        </w:rPr>
        <w:t>przedstawiać konkretne oferty handlowe</w:t>
      </w:r>
      <w:r w:rsidR="00905153">
        <w:rPr>
          <w:sz w:val="24"/>
          <w:szCs w:val="24"/>
        </w:rPr>
        <w:t xml:space="preserve"> </w:t>
      </w:r>
      <w:del w:id="15" w:author="Mateusz Janik" w:date="2012-11-28T15:33:00Z">
        <w:r w:rsidR="00905153" w:rsidDel="00FB4E50">
          <w:rPr>
            <w:sz w:val="24"/>
            <w:szCs w:val="24"/>
          </w:rPr>
          <w:delText xml:space="preserve">oraz </w:delText>
        </w:r>
        <w:r w:rsidR="00A37C4C" w:rsidDel="00FB4E50">
          <w:rPr>
            <w:sz w:val="24"/>
            <w:szCs w:val="24"/>
          </w:rPr>
          <w:delText xml:space="preserve"> zaplanować</w:delText>
        </w:r>
      </w:del>
      <w:ins w:id="16" w:author="Mateusz Janik" w:date="2012-11-28T15:33:00Z">
        <w:r w:rsidR="00FB4E50">
          <w:rPr>
            <w:sz w:val="24"/>
            <w:szCs w:val="24"/>
          </w:rPr>
          <w:t>oraz zaplanować</w:t>
        </w:r>
      </w:ins>
      <w:r w:rsidR="00A37C4C">
        <w:rPr>
          <w:sz w:val="24"/>
          <w:szCs w:val="24"/>
        </w:rPr>
        <w:t xml:space="preserve"> z klientem szczegóły świadczenia usługi, takie jak termin wykonania</w:t>
      </w:r>
      <w:r w:rsidR="00905153">
        <w:rPr>
          <w:sz w:val="24"/>
          <w:szCs w:val="24"/>
        </w:rPr>
        <w:t xml:space="preserve"> prac czy szacowany koszt (uzależniony np. od użytych części)</w:t>
      </w:r>
      <w:r w:rsidR="00A37C4C">
        <w:rPr>
          <w:sz w:val="24"/>
          <w:szCs w:val="24"/>
        </w:rPr>
        <w:t xml:space="preserve"> itp. Pracownik może przy tym modyfikować stany magazynowe towarów – </w:t>
      </w:r>
      <w:del w:id="17" w:author="Mateusz Janik" w:date="2012-11-28T15:34:00Z">
        <w:r w:rsidR="00A37C4C" w:rsidDel="00FB4E50">
          <w:rPr>
            <w:sz w:val="24"/>
            <w:szCs w:val="24"/>
          </w:rPr>
          <w:delText>np. kiedy</w:delText>
        </w:r>
      </w:del>
      <w:ins w:id="18" w:author="Mateusz Janik" w:date="2012-11-28T15:34:00Z">
        <w:r w:rsidR="00FB4E50">
          <w:rPr>
            <w:sz w:val="24"/>
            <w:szCs w:val="24"/>
          </w:rPr>
          <w:t>np., kiedy</w:t>
        </w:r>
      </w:ins>
      <w:r w:rsidR="00A37C4C">
        <w:rPr>
          <w:sz w:val="24"/>
          <w:szCs w:val="24"/>
        </w:rPr>
        <w:t xml:space="preserve"> dojdzie do wyświadczenia konkretnej usługi klientowi lub pojawi się dostawa towarów do serwisu. Dane nowych pozycji w magazynie może </w:t>
      </w:r>
      <w:del w:id="19" w:author="Mateusz Janik" w:date="2012-11-28T15:34:00Z">
        <w:r w:rsidR="00905153" w:rsidDel="00FB4E50">
          <w:rPr>
            <w:sz w:val="24"/>
            <w:szCs w:val="24"/>
          </w:rPr>
          <w:delText xml:space="preserve">natomiast </w:delText>
        </w:r>
        <w:r w:rsidR="00A37C4C" w:rsidDel="00FB4E50">
          <w:rPr>
            <w:sz w:val="24"/>
            <w:szCs w:val="24"/>
          </w:rPr>
          <w:delText xml:space="preserve"> dodawać</w:delText>
        </w:r>
      </w:del>
      <w:ins w:id="20" w:author="Mateusz Janik" w:date="2012-11-28T15:34:00Z">
        <w:r w:rsidR="00FB4E50">
          <w:rPr>
            <w:sz w:val="24"/>
            <w:szCs w:val="24"/>
          </w:rPr>
          <w:t>natomiast dodawać</w:t>
        </w:r>
      </w:ins>
      <w:r w:rsidR="00A37C4C">
        <w:rPr>
          <w:sz w:val="24"/>
          <w:szCs w:val="24"/>
        </w:rPr>
        <w:t xml:space="preserve"> </w:t>
      </w:r>
      <w:r w:rsidR="00905153">
        <w:rPr>
          <w:sz w:val="24"/>
          <w:szCs w:val="24"/>
        </w:rPr>
        <w:t xml:space="preserve">wyłącznie </w:t>
      </w:r>
      <w:r w:rsidR="00A37C4C">
        <w:rPr>
          <w:sz w:val="24"/>
          <w:szCs w:val="24"/>
        </w:rPr>
        <w:t>właściciel.</w:t>
      </w:r>
      <w:r w:rsidR="00905153">
        <w:rPr>
          <w:sz w:val="24"/>
          <w:szCs w:val="24"/>
        </w:rPr>
        <w:t xml:space="preserve"> Może on określać i modyfikować parametry wszystkich towarów, wprowadzać do bazy dane producentów itd. </w:t>
      </w:r>
      <w:r w:rsidR="00A37C4C">
        <w:rPr>
          <w:sz w:val="24"/>
          <w:szCs w:val="24"/>
        </w:rPr>
        <w:t xml:space="preserve">Tylko on może również tworzyć, edytować i usuwać magazyny oraz grupy towarowe, które </w:t>
      </w:r>
      <w:r w:rsidR="00905153">
        <w:rPr>
          <w:sz w:val="24"/>
          <w:szCs w:val="24"/>
        </w:rPr>
        <w:t>umożliwiają</w:t>
      </w:r>
      <w:r w:rsidR="00A37C4C">
        <w:rPr>
          <w:sz w:val="24"/>
          <w:szCs w:val="24"/>
        </w:rPr>
        <w:t xml:space="preserve"> skatalogowanie towarów.</w:t>
      </w:r>
      <w:r w:rsidR="00905153">
        <w:rPr>
          <w:sz w:val="24"/>
          <w:szCs w:val="24"/>
        </w:rPr>
        <w:t xml:space="preserve"> Może on m.in. określać dodatkowe atrybuty grup towarowych, ich hierarchię i przynależność do poszczególnych magazynów.</w:t>
      </w:r>
    </w:p>
    <w:p w14:paraId="7974FC47" w14:textId="77777777" w:rsidR="005B743D" w:rsidRPr="000E4560" w:rsidRDefault="005B743D" w:rsidP="000E4560">
      <w:pPr>
        <w:jc w:val="center"/>
        <w:rPr>
          <w:b/>
          <w:sz w:val="24"/>
          <w:szCs w:val="24"/>
        </w:rPr>
      </w:pPr>
      <w:r w:rsidRPr="000E4560">
        <w:rPr>
          <w:b/>
          <w:sz w:val="24"/>
          <w:szCs w:val="24"/>
        </w:rPr>
        <w:t>Wymagania funkcjonalne</w:t>
      </w:r>
    </w:p>
    <w:p w14:paraId="17FF1DDE" w14:textId="77777777" w:rsidR="005B743D" w:rsidRPr="000E4560" w:rsidRDefault="005B743D" w:rsidP="000E4560">
      <w:pPr>
        <w:rPr>
          <w:sz w:val="24"/>
          <w:szCs w:val="24"/>
        </w:rPr>
      </w:pPr>
      <w:r w:rsidRPr="000E4560">
        <w:rPr>
          <w:sz w:val="24"/>
          <w:szCs w:val="24"/>
        </w:rPr>
        <w:t>Wymagania funkcjonalne pracownika</w:t>
      </w:r>
      <w:r w:rsidR="002779D7" w:rsidRPr="000E4560">
        <w:rPr>
          <w:sz w:val="24"/>
          <w:szCs w:val="24"/>
        </w:rPr>
        <w:t xml:space="preserve"> serwisu</w:t>
      </w:r>
      <w:r w:rsidRPr="000E4560">
        <w:rPr>
          <w:sz w:val="24"/>
          <w:szCs w:val="24"/>
        </w:rPr>
        <w:t>:</w:t>
      </w:r>
    </w:p>
    <w:p w14:paraId="31297AAE" w14:textId="77777777" w:rsidR="005B743D" w:rsidRDefault="00FD5CD3" w:rsidP="000B77D0">
      <w:pPr>
        <w:pStyle w:val="ListParagraph"/>
        <w:numPr>
          <w:ilvl w:val="0"/>
          <w:numId w:val="1"/>
        </w:numPr>
        <w:ind w:left="426" w:hanging="284"/>
        <w:rPr>
          <w:sz w:val="24"/>
          <w:szCs w:val="24"/>
        </w:rPr>
      </w:pPr>
      <w:r w:rsidRPr="000E4560">
        <w:rPr>
          <w:sz w:val="24"/>
          <w:szCs w:val="24"/>
        </w:rPr>
        <w:t>Przeg</w:t>
      </w:r>
      <w:r w:rsidR="000F7295">
        <w:rPr>
          <w:sz w:val="24"/>
          <w:szCs w:val="24"/>
        </w:rPr>
        <w:t>lądanie magazynów części i opon</w:t>
      </w:r>
    </w:p>
    <w:p w14:paraId="1F54456C" w14:textId="77777777" w:rsidR="000F7295" w:rsidRPr="000E4560" w:rsidRDefault="000F7295" w:rsidP="000B77D0">
      <w:pPr>
        <w:pStyle w:val="ListParagraph"/>
        <w:numPr>
          <w:ilvl w:val="0"/>
          <w:numId w:val="1"/>
        </w:numPr>
        <w:ind w:left="426" w:hanging="284"/>
        <w:rPr>
          <w:sz w:val="24"/>
          <w:szCs w:val="24"/>
        </w:rPr>
      </w:pPr>
      <w:r>
        <w:rPr>
          <w:sz w:val="24"/>
          <w:szCs w:val="24"/>
        </w:rPr>
        <w:t>Zmiana stanów magazynowych części i opon</w:t>
      </w:r>
    </w:p>
    <w:p w14:paraId="7EF7FC66" w14:textId="77777777" w:rsidR="005B743D" w:rsidRPr="000E4560" w:rsidRDefault="005B743D" w:rsidP="00456F32">
      <w:pPr>
        <w:rPr>
          <w:sz w:val="24"/>
          <w:szCs w:val="24"/>
        </w:rPr>
      </w:pPr>
      <w:r w:rsidRPr="000E4560">
        <w:rPr>
          <w:sz w:val="24"/>
          <w:szCs w:val="24"/>
        </w:rPr>
        <w:t xml:space="preserve">Wymagania funkcjonalne </w:t>
      </w:r>
      <w:r w:rsidR="002779D7" w:rsidRPr="000E4560">
        <w:rPr>
          <w:sz w:val="24"/>
          <w:szCs w:val="24"/>
        </w:rPr>
        <w:t>właściciela (</w:t>
      </w:r>
      <w:r w:rsidRPr="000E4560">
        <w:rPr>
          <w:sz w:val="24"/>
          <w:szCs w:val="24"/>
        </w:rPr>
        <w:t>administratora</w:t>
      </w:r>
      <w:r w:rsidR="002779D7" w:rsidRPr="000E4560">
        <w:rPr>
          <w:sz w:val="24"/>
          <w:szCs w:val="24"/>
        </w:rPr>
        <w:t>)</w:t>
      </w:r>
      <w:r w:rsidRPr="000E4560">
        <w:rPr>
          <w:sz w:val="24"/>
          <w:szCs w:val="24"/>
        </w:rPr>
        <w:t>:</w:t>
      </w:r>
    </w:p>
    <w:p w14:paraId="0A9ACFCA" w14:textId="77777777" w:rsidR="00FD5CD3" w:rsidRPr="000E4560" w:rsidRDefault="00FD5CD3" w:rsidP="000B77D0">
      <w:pPr>
        <w:pStyle w:val="ListParagraph"/>
        <w:numPr>
          <w:ilvl w:val="0"/>
          <w:numId w:val="2"/>
        </w:numPr>
        <w:ind w:left="426" w:hanging="284"/>
        <w:rPr>
          <w:sz w:val="24"/>
          <w:szCs w:val="24"/>
        </w:rPr>
      </w:pPr>
      <w:r w:rsidRPr="000E4560">
        <w:rPr>
          <w:sz w:val="24"/>
          <w:szCs w:val="24"/>
        </w:rPr>
        <w:t>Przeglądanie treści bazy danych</w:t>
      </w:r>
    </w:p>
    <w:p w14:paraId="7022403D" w14:textId="77777777" w:rsidR="00FD5CD3" w:rsidRPr="000E4560" w:rsidRDefault="005B743D" w:rsidP="000B77D0">
      <w:pPr>
        <w:pStyle w:val="ListParagraph"/>
        <w:numPr>
          <w:ilvl w:val="0"/>
          <w:numId w:val="2"/>
        </w:numPr>
        <w:ind w:left="426" w:hanging="284"/>
        <w:rPr>
          <w:sz w:val="24"/>
          <w:szCs w:val="24"/>
        </w:rPr>
      </w:pPr>
      <w:r w:rsidRPr="000E4560">
        <w:rPr>
          <w:sz w:val="24"/>
          <w:szCs w:val="24"/>
        </w:rPr>
        <w:t xml:space="preserve">Wprowadzanie nowych </w:t>
      </w:r>
      <w:r w:rsidR="000F7295">
        <w:rPr>
          <w:sz w:val="24"/>
          <w:szCs w:val="24"/>
        </w:rPr>
        <w:t>towarów</w:t>
      </w:r>
      <w:r w:rsidRPr="000E4560">
        <w:rPr>
          <w:sz w:val="24"/>
          <w:szCs w:val="24"/>
        </w:rPr>
        <w:t xml:space="preserve"> do bazy</w:t>
      </w:r>
    </w:p>
    <w:p w14:paraId="6D07456A" w14:textId="77777777" w:rsidR="00FD5CD3" w:rsidRPr="000E4560" w:rsidRDefault="00FD5CD3" w:rsidP="000B77D0">
      <w:pPr>
        <w:pStyle w:val="ListParagraph"/>
        <w:numPr>
          <w:ilvl w:val="0"/>
          <w:numId w:val="2"/>
        </w:numPr>
        <w:ind w:left="426" w:hanging="284"/>
        <w:rPr>
          <w:sz w:val="24"/>
          <w:szCs w:val="24"/>
        </w:rPr>
      </w:pPr>
      <w:r w:rsidRPr="000E4560">
        <w:rPr>
          <w:sz w:val="24"/>
          <w:szCs w:val="24"/>
        </w:rPr>
        <w:t>Modyfikacja danych</w:t>
      </w:r>
      <w:r w:rsidR="000F7295">
        <w:rPr>
          <w:sz w:val="24"/>
          <w:szCs w:val="24"/>
        </w:rPr>
        <w:t xml:space="preserve"> towarów</w:t>
      </w:r>
    </w:p>
    <w:p w14:paraId="4AFEEB05" w14:textId="77777777" w:rsidR="000F7295" w:rsidRPr="000E4560" w:rsidRDefault="00FD5CD3" w:rsidP="000F7295">
      <w:pPr>
        <w:pStyle w:val="ListParagraph"/>
        <w:numPr>
          <w:ilvl w:val="0"/>
          <w:numId w:val="2"/>
        </w:numPr>
        <w:ind w:left="426" w:hanging="284"/>
        <w:rPr>
          <w:sz w:val="24"/>
          <w:szCs w:val="24"/>
        </w:rPr>
      </w:pPr>
      <w:r w:rsidRPr="000E4560">
        <w:rPr>
          <w:sz w:val="24"/>
          <w:szCs w:val="24"/>
        </w:rPr>
        <w:t>Usuwanie danych</w:t>
      </w:r>
      <w:r w:rsidR="000F7295">
        <w:rPr>
          <w:sz w:val="24"/>
          <w:szCs w:val="24"/>
        </w:rPr>
        <w:t xml:space="preserve"> towarów</w:t>
      </w:r>
      <w:r w:rsidRPr="000E4560">
        <w:rPr>
          <w:sz w:val="24"/>
          <w:szCs w:val="24"/>
        </w:rPr>
        <w:t xml:space="preserve"> z bazy</w:t>
      </w:r>
    </w:p>
    <w:p w14:paraId="308AEDDE" w14:textId="77777777" w:rsidR="00B8425E" w:rsidRPr="00B8425E" w:rsidRDefault="002D4E20" w:rsidP="00B8425E">
      <w:pPr>
        <w:pStyle w:val="ListParagraph"/>
        <w:numPr>
          <w:ilvl w:val="0"/>
          <w:numId w:val="2"/>
        </w:numPr>
        <w:ind w:left="426" w:hanging="284"/>
        <w:rPr>
          <w:sz w:val="24"/>
          <w:szCs w:val="24"/>
        </w:rPr>
      </w:pPr>
      <w:r w:rsidRPr="000E4560">
        <w:rPr>
          <w:sz w:val="24"/>
          <w:szCs w:val="24"/>
        </w:rPr>
        <w:t xml:space="preserve">Zarządzanie </w:t>
      </w:r>
      <w:r w:rsidR="000F7295">
        <w:rPr>
          <w:sz w:val="24"/>
          <w:szCs w:val="24"/>
        </w:rPr>
        <w:t>grupami towarowymi</w:t>
      </w:r>
    </w:p>
    <w:p w14:paraId="5CD42953" w14:textId="77777777" w:rsidR="00C03B1C" w:rsidRPr="00C03B1C" w:rsidRDefault="005B743D" w:rsidP="00C03B1C">
      <w:pPr>
        <w:jc w:val="center"/>
        <w:rPr>
          <w:b/>
          <w:sz w:val="24"/>
          <w:szCs w:val="24"/>
        </w:rPr>
      </w:pPr>
      <w:r w:rsidRPr="00C03B1C">
        <w:rPr>
          <w:b/>
          <w:sz w:val="24"/>
          <w:szCs w:val="24"/>
        </w:rPr>
        <w:t>Wymagania niefunkcjonalne:</w:t>
      </w:r>
    </w:p>
    <w:p w14:paraId="52424086" w14:textId="77777777" w:rsidR="005B743D" w:rsidRPr="000E4560" w:rsidRDefault="005B743D" w:rsidP="0009063B">
      <w:pPr>
        <w:pStyle w:val="ListParagraph"/>
        <w:numPr>
          <w:ilvl w:val="0"/>
          <w:numId w:val="3"/>
        </w:numPr>
        <w:ind w:left="426" w:hanging="284"/>
        <w:rPr>
          <w:sz w:val="24"/>
          <w:szCs w:val="24"/>
        </w:rPr>
      </w:pPr>
      <w:r w:rsidRPr="000E4560">
        <w:rPr>
          <w:sz w:val="24"/>
          <w:szCs w:val="24"/>
        </w:rPr>
        <w:t>Możliwość użytkowania aplikacji na dowolnym komputerze, działającym w oparciu o architekturę x86</w:t>
      </w:r>
      <w:r w:rsidR="002779D7" w:rsidRPr="000E4560">
        <w:rPr>
          <w:sz w:val="24"/>
          <w:szCs w:val="24"/>
        </w:rPr>
        <w:t xml:space="preserve"> oraz x</w:t>
      </w:r>
      <w:r w:rsidRPr="000E4560">
        <w:rPr>
          <w:sz w:val="24"/>
          <w:szCs w:val="24"/>
        </w:rPr>
        <w:t>64 z systemem operacyjnym Microsoft Windows XP/ Vista/ 7</w:t>
      </w:r>
    </w:p>
    <w:p w14:paraId="52B239AF" w14:textId="77777777" w:rsidR="005B743D" w:rsidRPr="000E4560" w:rsidRDefault="005B743D" w:rsidP="000B77D0">
      <w:pPr>
        <w:pStyle w:val="ListParagraph"/>
        <w:numPr>
          <w:ilvl w:val="0"/>
          <w:numId w:val="3"/>
        </w:numPr>
        <w:ind w:left="426" w:hanging="284"/>
        <w:rPr>
          <w:sz w:val="24"/>
          <w:szCs w:val="24"/>
        </w:rPr>
      </w:pPr>
      <w:r w:rsidRPr="000E4560">
        <w:rPr>
          <w:sz w:val="24"/>
          <w:szCs w:val="24"/>
        </w:rPr>
        <w:t xml:space="preserve">Implementacja bazy danych w systemie zarządzania bazami danych </w:t>
      </w:r>
      <w:del w:id="21" w:author="Mateusz Janik" w:date="2012-11-28T15:42:00Z">
        <w:r w:rsidRPr="000E4560" w:rsidDel="00D9742D">
          <w:rPr>
            <w:sz w:val="24"/>
            <w:szCs w:val="24"/>
          </w:rPr>
          <w:delText>MySQL</w:delText>
        </w:r>
      </w:del>
      <w:ins w:id="22" w:author="Mateusz Janik" w:date="2012-11-28T15:42:00Z">
        <w:r w:rsidR="00D9742D">
          <w:rPr>
            <w:sz w:val="24"/>
            <w:szCs w:val="24"/>
          </w:rPr>
          <w:t>MS Access</w:t>
        </w:r>
      </w:ins>
    </w:p>
    <w:p w14:paraId="1A5BC2B9" w14:textId="77777777" w:rsidR="00C03B1C" w:rsidRPr="00C03B1C" w:rsidRDefault="005B743D" w:rsidP="0030750E">
      <w:pPr>
        <w:pStyle w:val="ListParagraph"/>
        <w:numPr>
          <w:ilvl w:val="0"/>
          <w:numId w:val="3"/>
        </w:numPr>
        <w:ind w:left="426" w:hanging="284"/>
      </w:pPr>
      <w:r w:rsidRPr="0030750E">
        <w:rPr>
          <w:sz w:val="24"/>
          <w:szCs w:val="24"/>
        </w:rPr>
        <w:t xml:space="preserve">Wykorzystanie </w:t>
      </w:r>
      <w:r w:rsidR="002779D7" w:rsidRPr="0030750E">
        <w:rPr>
          <w:sz w:val="24"/>
          <w:szCs w:val="24"/>
        </w:rPr>
        <w:t>środowiska</w:t>
      </w:r>
      <w:r w:rsidRPr="0030750E">
        <w:rPr>
          <w:sz w:val="24"/>
          <w:szCs w:val="24"/>
        </w:rPr>
        <w:t xml:space="preserve"> </w:t>
      </w:r>
      <w:r w:rsidR="002779D7" w:rsidRPr="0030750E">
        <w:rPr>
          <w:sz w:val="24"/>
          <w:szCs w:val="24"/>
        </w:rPr>
        <w:t>NetBeans IDE</w:t>
      </w:r>
      <w:r w:rsidRPr="0030750E">
        <w:rPr>
          <w:sz w:val="24"/>
          <w:szCs w:val="24"/>
        </w:rPr>
        <w:t xml:space="preserve"> do oprogramowania bazy danych</w:t>
      </w:r>
    </w:p>
    <w:p w14:paraId="4D49E602" w14:textId="77777777" w:rsidR="00E33DF7" w:rsidRDefault="00E33DF7" w:rsidP="0030750E">
      <w:pPr>
        <w:pStyle w:val="ListParagraph"/>
        <w:numPr>
          <w:ilvl w:val="0"/>
          <w:numId w:val="3"/>
        </w:numPr>
        <w:ind w:left="426" w:hanging="284"/>
      </w:pPr>
      <w:r>
        <w:br w:type="page"/>
      </w:r>
    </w:p>
    <w:p w14:paraId="2709BA69" w14:textId="77777777" w:rsidR="000E4560" w:rsidRPr="00FE5F00" w:rsidRDefault="00341BDD" w:rsidP="003314AA">
      <w:pPr>
        <w:pStyle w:val="Heading1"/>
      </w:pPr>
      <w:bookmarkStart w:id="23" w:name="_Toc292369074"/>
      <w:bookmarkStart w:id="24" w:name="_Toc342425284"/>
      <w:bookmarkStart w:id="25" w:name="_Toc342425527"/>
      <w:bookmarkStart w:id="26" w:name="_Toc342426071"/>
      <w:bookmarkStart w:id="27" w:name="_Toc342426213"/>
      <w:bookmarkStart w:id="28" w:name="_Toc342426361"/>
      <w:r>
        <w:lastRenderedPageBreak/>
        <w:t xml:space="preserve">ETAP 03 – </w:t>
      </w:r>
      <w:r w:rsidR="000E4560" w:rsidRPr="00FE5F00">
        <w:t>Kategorie</w:t>
      </w:r>
      <w:bookmarkEnd w:id="23"/>
      <w:bookmarkEnd w:id="24"/>
      <w:bookmarkEnd w:id="25"/>
      <w:bookmarkEnd w:id="26"/>
      <w:bookmarkEnd w:id="27"/>
      <w:bookmarkEnd w:id="28"/>
    </w:p>
    <w:p w14:paraId="3B412643" w14:textId="77777777" w:rsidR="00ED7436" w:rsidRPr="00F457B9" w:rsidRDefault="00ED7436" w:rsidP="00C76F1B">
      <w:pPr>
        <w:pStyle w:val="NoSpacing"/>
        <w:numPr>
          <w:ilvl w:val="0"/>
          <w:numId w:val="4"/>
        </w:numPr>
        <w:ind w:left="426" w:hanging="426"/>
        <w:rPr>
          <w:rFonts w:asciiTheme="minorHAnsi" w:hAnsiTheme="minorHAnsi" w:cstheme="minorHAnsi"/>
          <w:sz w:val="24"/>
          <w:szCs w:val="24"/>
        </w:rPr>
      </w:pPr>
      <w:ins w:id="29" w:author="Mateusz Janik" w:date="2012-11-28T16:21:00Z">
        <w:r w:rsidRPr="00F457B9">
          <w:rPr>
            <w:rFonts w:asciiTheme="minorHAnsi" w:hAnsiTheme="minorHAnsi" w:cstheme="minorHAnsi"/>
            <w:b/>
            <w:sz w:val="24"/>
            <w:szCs w:val="24"/>
          </w:rPr>
          <w:t>Atrybut części</w:t>
        </w:r>
      </w:ins>
    </w:p>
    <w:p w14:paraId="4D65A331" w14:textId="77777777" w:rsidR="00792F21" w:rsidRPr="00F457B9" w:rsidRDefault="00792F21" w:rsidP="004951BB">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EF4EE9">
        <w:rPr>
          <w:rFonts w:asciiTheme="minorHAnsi" w:hAnsiTheme="minorHAnsi" w:cstheme="minorHAnsi"/>
          <w:sz w:val="24"/>
          <w:szCs w:val="24"/>
        </w:rPr>
        <w:t>Wartość atrybutu części, na podstawie atrybutu grupy towarowej</w:t>
      </w:r>
    </w:p>
    <w:p w14:paraId="4F327A3F" w14:textId="77777777" w:rsidR="00792F21" w:rsidRPr="00F457B9" w:rsidRDefault="00792F21" w:rsidP="00792F21">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5E88AEDB" w14:textId="77777777" w:rsidR="00792F21" w:rsidRDefault="00792F21" w:rsidP="00DA3EF6">
      <w:pPr>
        <w:pStyle w:val="NoSpacing"/>
        <w:numPr>
          <w:ilvl w:val="0"/>
          <w:numId w:val="5"/>
        </w:numPr>
        <w:rPr>
          <w:rFonts w:asciiTheme="minorHAnsi" w:hAnsiTheme="minorHAnsi" w:cstheme="minorHAnsi"/>
          <w:sz w:val="24"/>
          <w:szCs w:val="24"/>
        </w:rPr>
      </w:pPr>
      <w:del w:id="30" w:author="Mateusz Janik" w:date="2012-11-28T16:19:00Z">
        <w:r w:rsidRPr="00631EF2" w:rsidDel="00ED7436">
          <w:rPr>
            <w:rFonts w:asciiTheme="minorHAnsi" w:hAnsiTheme="minorHAnsi" w:cstheme="minorHAnsi"/>
            <w:sz w:val="24"/>
            <w:szCs w:val="24"/>
          </w:rPr>
          <w:delText xml:space="preserve">nazwa </w:delText>
        </w:r>
      </w:del>
      <w:r w:rsidR="00631EF2" w:rsidRPr="00631EF2">
        <w:rPr>
          <w:rFonts w:asciiTheme="minorHAnsi" w:hAnsiTheme="minorHAnsi" w:cstheme="minorHAnsi"/>
          <w:sz w:val="24"/>
          <w:szCs w:val="24"/>
        </w:rPr>
        <w:t>nazwa</w:t>
      </w:r>
      <w:ins w:id="31" w:author="Mateusz Janik" w:date="2012-11-28T16:19:00Z">
        <w:r w:rsidR="00ED7436" w:rsidRPr="00631EF2">
          <w:rPr>
            <w:rFonts w:asciiTheme="minorHAnsi" w:hAnsiTheme="minorHAnsi" w:cstheme="minorHAnsi"/>
            <w:sz w:val="24"/>
            <w:szCs w:val="24"/>
          </w:rPr>
          <w:t xml:space="preserve"> </w:t>
        </w:r>
      </w:ins>
      <w:r w:rsidR="000C5CEE" w:rsidRPr="00631EF2">
        <w:rPr>
          <w:rFonts w:asciiTheme="minorHAnsi" w:hAnsiTheme="minorHAnsi" w:cstheme="minorHAnsi"/>
          <w:sz w:val="24"/>
          <w:szCs w:val="24"/>
        </w:rPr>
        <w:t>–</w:t>
      </w:r>
      <w:r w:rsidRPr="00631EF2">
        <w:rPr>
          <w:rFonts w:asciiTheme="minorHAnsi" w:hAnsiTheme="minorHAnsi" w:cstheme="minorHAnsi"/>
          <w:sz w:val="24"/>
          <w:szCs w:val="24"/>
        </w:rPr>
        <w:t xml:space="preserve"> </w:t>
      </w:r>
      <w:del w:id="32" w:author="Mateusz Janik" w:date="2012-11-28T16:19:00Z">
        <w:r w:rsidRPr="00631EF2" w:rsidDel="00ED7436">
          <w:rPr>
            <w:rFonts w:asciiTheme="minorHAnsi" w:hAnsiTheme="minorHAnsi" w:cstheme="minorHAnsi"/>
            <w:sz w:val="24"/>
            <w:szCs w:val="24"/>
          </w:rPr>
          <w:delText xml:space="preserve">nazwa </w:delText>
        </w:r>
      </w:del>
      <w:r w:rsidR="00631EF2" w:rsidRPr="00631EF2">
        <w:rPr>
          <w:rFonts w:asciiTheme="minorHAnsi" w:hAnsiTheme="minorHAnsi" w:cstheme="minorHAnsi"/>
          <w:sz w:val="24"/>
          <w:szCs w:val="24"/>
        </w:rPr>
        <w:t>nazwa atrybutu części</w:t>
      </w:r>
    </w:p>
    <w:p w14:paraId="3CA8FDF2" w14:textId="77777777" w:rsidR="00631EF2" w:rsidRPr="00631EF2" w:rsidRDefault="00631EF2" w:rsidP="00631EF2">
      <w:pPr>
        <w:pStyle w:val="NoSpacing"/>
        <w:rPr>
          <w:rFonts w:asciiTheme="minorHAnsi" w:hAnsiTheme="minorHAnsi" w:cstheme="minorHAnsi"/>
          <w:sz w:val="24"/>
          <w:szCs w:val="24"/>
        </w:rPr>
      </w:pPr>
    </w:p>
    <w:p w14:paraId="3A230674" w14:textId="77777777" w:rsidR="00E8044D" w:rsidRPr="00F457B9" w:rsidRDefault="00E8044D"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Bieżnik opony</w:t>
      </w:r>
    </w:p>
    <w:p w14:paraId="6CBB6C4D" w14:textId="77777777" w:rsidR="00E8044D" w:rsidRPr="00F457B9" w:rsidRDefault="00E8044D" w:rsidP="00A9257B">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A9257B" w:rsidRPr="00A9257B">
        <w:rPr>
          <w:rFonts w:asciiTheme="minorHAnsi" w:hAnsiTheme="minorHAnsi" w:cstheme="minorHAnsi"/>
          <w:sz w:val="24"/>
          <w:szCs w:val="24"/>
        </w:rPr>
        <w:t>Informacje o bieżniku opony, powiązanym z konkretnym producentem</w:t>
      </w:r>
    </w:p>
    <w:p w14:paraId="6D36AFD8" w14:textId="77777777" w:rsidR="00E8044D" w:rsidRPr="00F457B9" w:rsidRDefault="00E8044D" w:rsidP="00E8044D">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6604E4A2" w14:textId="77777777" w:rsidR="00E8044D" w:rsidRPr="00F457B9" w:rsidRDefault="00E8044D" w:rsidP="00C76F1B">
      <w:pPr>
        <w:pStyle w:val="NoSpacing"/>
        <w:numPr>
          <w:ilvl w:val="0"/>
          <w:numId w:val="7"/>
        </w:numPr>
        <w:rPr>
          <w:rFonts w:asciiTheme="minorHAnsi" w:hAnsiTheme="minorHAnsi" w:cstheme="minorHAnsi"/>
          <w:sz w:val="24"/>
          <w:szCs w:val="24"/>
        </w:rPr>
      </w:pPr>
      <w:r w:rsidRPr="00F457B9">
        <w:rPr>
          <w:rFonts w:asciiTheme="minorHAnsi" w:hAnsiTheme="minorHAnsi" w:cstheme="minorHAnsi"/>
          <w:sz w:val="24"/>
          <w:szCs w:val="24"/>
        </w:rPr>
        <w:t xml:space="preserve">nazwa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nazwa bieżnika</w:t>
      </w:r>
    </w:p>
    <w:p w14:paraId="64C3FBBB" w14:textId="77777777" w:rsidR="00E8044D" w:rsidRPr="00F457B9" w:rsidRDefault="00E8044D" w:rsidP="00C76F1B">
      <w:pPr>
        <w:pStyle w:val="NoSpacing"/>
        <w:numPr>
          <w:ilvl w:val="0"/>
          <w:numId w:val="7"/>
        </w:numPr>
        <w:rPr>
          <w:rFonts w:asciiTheme="minorHAnsi" w:hAnsiTheme="minorHAnsi" w:cstheme="minorHAnsi"/>
          <w:sz w:val="24"/>
          <w:szCs w:val="24"/>
        </w:rPr>
      </w:pPr>
      <w:r w:rsidRPr="00F457B9">
        <w:rPr>
          <w:rFonts w:asciiTheme="minorHAnsi" w:hAnsiTheme="minorHAnsi" w:cstheme="minorHAnsi"/>
          <w:sz w:val="24"/>
          <w:szCs w:val="24"/>
        </w:rPr>
        <w:t xml:space="preserve">zdjęcie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zdjęcie bieżnika</w:t>
      </w:r>
    </w:p>
    <w:p w14:paraId="4D9D2FD1" w14:textId="77777777" w:rsidR="00E8044D" w:rsidRPr="00F457B9" w:rsidRDefault="00E8044D" w:rsidP="00792F21">
      <w:pPr>
        <w:pStyle w:val="NoSpacing"/>
        <w:rPr>
          <w:rFonts w:asciiTheme="minorHAnsi" w:hAnsiTheme="minorHAnsi" w:cstheme="minorHAnsi"/>
          <w:sz w:val="24"/>
          <w:szCs w:val="24"/>
        </w:rPr>
      </w:pPr>
    </w:p>
    <w:p w14:paraId="22403A92" w14:textId="77777777" w:rsidR="00792F21" w:rsidRPr="00F457B9" w:rsidRDefault="00792F21"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Część</w:t>
      </w:r>
    </w:p>
    <w:p w14:paraId="1513BE1F" w14:textId="77777777" w:rsidR="00792F21" w:rsidRPr="00F457B9" w:rsidRDefault="00792F21" w:rsidP="00A9257B">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A9257B" w:rsidRPr="00A9257B">
        <w:rPr>
          <w:rFonts w:asciiTheme="minorHAnsi" w:hAnsiTheme="minorHAnsi" w:cstheme="minorHAnsi"/>
          <w:sz w:val="24"/>
          <w:szCs w:val="24"/>
        </w:rPr>
        <w:t>Cechy części, takie jak nazwa, numer katalogowy, parametry cenowe, aktualna ilość czy grupa towarowa, w jakiej się ona znajduje</w:t>
      </w:r>
    </w:p>
    <w:p w14:paraId="31715EE3" w14:textId="77777777" w:rsidR="00BD4952" w:rsidRDefault="00792F21" w:rsidP="00BD4952">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65520A12" w14:textId="77777777" w:rsidR="004E7736" w:rsidRDefault="004E7736" w:rsidP="00BD4952">
      <w:pPr>
        <w:pStyle w:val="NoSpacing"/>
        <w:numPr>
          <w:ilvl w:val="0"/>
          <w:numId w:val="56"/>
        </w:numPr>
        <w:rPr>
          <w:rFonts w:asciiTheme="minorHAnsi" w:hAnsiTheme="minorHAnsi" w:cstheme="minorHAnsi"/>
          <w:sz w:val="24"/>
          <w:szCs w:val="24"/>
        </w:rPr>
      </w:pPr>
      <w:r>
        <w:rPr>
          <w:rFonts w:asciiTheme="minorHAnsi" w:hAnsiTheme="minorHAnsi" w:cstheme="minorHAnsi"/>
          <w:sz w:val="24"/>
          <w:szCs w:val="24"/>
        </w:rPr>
        <w:t>numer katalogowy – numer katalogowy części</w:t>
      </w:r>
    </w:p>
    <w:p w14:paraId="17594C0D" w14:textId="77777777" w:rsidR="00792F21" w:rsidRPr="00F457B9" w:rsidRDefault="00792F21" w:rsidP="00BD4952">
      <w:pPr>
        <w:pStyle w:val="NoSpacing"/>
        <w:numPr>
          <w:ilvl w:val="0"/>
          <w:numId w:val="56"/>
        </w:numPr>
        <w:rPr>
          <w:rFonts w:asciiTheme="minorHAnsi" w:hAnsiTheme="minorHAnsi" w:cstheme="minorHAnsi"/>
          <w:sz w:val="24"/>
          <w:szCs w:val="24"/>
        </w:rPr>
      </w:pPr>
      <w:r w:rsidRPr="00F457B9">
        <w:rPr>
          <w:rFonts w:asciiTheme="minorHAnsi" w:hAnsiTheme="minorHAnsi" w:cstheme="minorHAnsi"/>
          <w:sz w:val="24"/>
          <w:szCs w:val="24"/>
        </w:rPr>
        <w:t xml:space="preserve">nazwa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opisowa nazwa części</w:t>
      </w:r>
    </w:p>
    <w:p w14:paraId="57C75DB2" w14:textId="77777777" w:rsidR="00792F21" w:rsidRPr="00F457B9" w:rsidRDefault="00792F21" w:rsidP="00C76F1B">
      <w:pPr>
        <w:pStyle w:val="NoSpacing"/>
        <w:numPr>
          <w:ilvl w:val="0"/>
          <w:numId w:val="5"/>
        </w:numPr>
        <w:rPr>
          <w:rFonts w:asciiTheme="minorHAnsi" w:hAnsiTheme="minorHAnsi" w:cstheme="minorHAnsi"/>
          <w:sz w:val="24"/>
          <w:szCs w:val="24"/>
        </w:rPr>
      </w:pPr>
      <w:r w:rsidRPr="00F457B9">
        <w:rPr>
          <w:rFonts w:asciiTheme="minorHAnsi" w:hAnsiTheme="minorHAnsi" w:cstheme="minorHAnsi"/>
          <w:sz w:val="24"/>
          <w:szCs w:val="24"/>
        </w:rPr>
        <w:t xml:space="preserve">marża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marża naliczana dla danej części</w:t>
      </w:r>
    </w:p>
    <w:p w14:paraId="166260BD" w14:textId="77777777" w:rsidR="00792F21" w:rsidRPr="00F457B9" w:rsidRDefault="00792F21" w:rsidP="00A9257B">
      <w:pPr>
        <w:pStyle w:val="NoSpacing"/>
        <w:numPr>
          <w:ilvl w:val="0"/>
          <w:numId w:val="5"/>
        </w:numPr>
        <w:rPr>
          <w:rFonts w:asciiTheme="minorHAnsi" w:hAnsiTheme="minorHAnsi" w:cstheme="minorHAnsi"/>
          <w:sz w:val="24"/>
          <w:szCs w:val="24"/>
        </w:rPr>
      </w:pPr>
      <w:r w:rsidRPr="00F457B9">
        <w:rPr>
          <w:rFonts w:asciiTheme="minorHAnsi" w:hAnsiTheme="minorHAnsi" w:cstheme="minorHAnsi"/>
          <w:sz w:val="24"/>
          <w:szCs w:val="24"/>
        </w:rPr>
        <w:t xml:space="preserve">cena brutto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cena detaliczna brutto danej części</w:t>
      </w:r>
    </w:p>
    <w:p w14:paraId="5725FBCA" w14:textId="77777777" w:rsidR="00792F21" w:rsidRPr="00F457B9" w:rsidRDefault="00792F21" w:rsidP="00C76F1B">
      <w:pPr>
        <w:pStyle w:val="NoSpacing"/>
        <w:numPr>
          <w:ilvl w:val="0"/>
          <w:numId w:val="5"/>
        </w:numPr>
        <w:rPr>
          <w:rFonts w:asciiTheme="minorHAnsi" w:hAnsiTheme="minorHAnsi" w:cstheme="minorHAnsi"/>
          <w:sz w:val="24"/>
          <w:szCs w:val="24"/>
        </w:rPr>
      </w:pPr>
      <w:r w:rsidRPr="00F457B9">
        <w:rPr>
          <w:rFonts w:asciiTheme="minorHAnsi" w:hAnsiTheme="minorHAnsi" w:cstheme="minorHAnsi"/>
          <w:sz w:val="24"/>
          <w:szCs w:val="24"/>
        </w:rPr>
        <w:t xml:space="preserve">ilość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aktualna ilość danej części w magazynie</w:t>
      </w:r>
    </w:p>
    <w:p w14:paraId="67395902" w14:textId="77777777" w:rsidR="00792F21" w:rsidRPr="00F457B9" w:rsidRDefault="00792F21" w:rsidP="00C76F1B">
      <w:pPr>
        <w:pStyle w:val="NoSpacing"/>
        <w:numPr>
          <w:ilvl w:val="0"/>
          <w:numId w:val="5"/>
        </w:numPr>
        <w:rPr>
          <w:rFonts w:asciiTheme="minorHAnsi" w:hAnsiTheme="minorHAnsi" w:cstheme="minorHAnsi"/>
          <w:sz w:val="24"/>
          <w:szCs w:val="24"/>
        </w:rPr>
      </w:pPr>
      <w:r w:rsidRPr="00F457B9">
        <w:rPr>
          <w:rFonts w:asciiTheme="minorHAnsi" w:hAnsiTheme="minorHAnsi" w:cstheme="minorHAnsi"/>
          <w:sz w:val="24"/>
          <w:szCs w:val="24"/>
        </w:rPr>
        <w:t xml:space="preserve">zdjęcie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zdjęcie danej części</w:t>
      </w:r>
    </w:p>
    <w:p w14:paraId="1E189FC2" w14:textId="77777777" w:rsidR="00792F21" w:rsidRDefault="00792F21" w:rsidP="00792F21">
      <w:pPr>
        <w:pStyle w:val="NoSpacing"/>
        <w:rPr>
          <w:rFonts w:asciiTheme="minorHAnsi" w:hAnsiTheme="minorHAnsi" w:cstheme="minorHAnsi"/>
          <w:sz w:val="24"/>
          <w:szCs w:val="24"/>
        </w:rPr>
      </w:pPr>
    </w:p>
    <w:p w14:paraId="31B59CE2" w14:textId="77777777" w:rsidR="00E8044D" w:rsidRPr="00F457B9" w:rsidRDefault="00E8044D"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DOT</w:t>
      </w:r>
    </w:p>
    <w:p w14:paraId="1F5067EA" w14:textId="77777777" w:rsidR="00E8044D" w:rsidRPr="00F457B9" w:rsidRDefault="00E8044D" w:rsidP="00A9257B">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t>Kod daty produkcji opony</w:t>
      </w:r>
    </w:p>
    <w:p w14:paraId="6AAF3F5E" w14:textId="77777777" w:rsidR="00E8044D" w:rsidRPr="00F457B9" w:rsidRDefault="00E8044D" w:rsidP="00E8044D">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601EDE4D" w14:textId="77777777" w:rsidR="00E8044D" w:rsidRPr="00F457B9" w:rsidRDefault="00E8044D" w:rsidP="00C76F1B">
      <w:pPr>
        <w:pStyle w:val="NoSpacing"/>
        <w:numPr>
          <w:ilvl w:val="0"/>
          <w:numId w:val="9"/>
        </w:numPr>
        <w:rPr>
          <w:rFonts w:asciiTheme="minorHAnsi" w:hAnsiTheme="minorHAnsi" w:cstheme="minorHAnsi"/>
          <w:sz w:val="24"/>
          <w:szCs w:val="24"/>
        </w:rPr>
      </w:pPr>
      <w:r w:rsidRPr="00F457B9">
        <w:rPr>
          <w:rFonts w:asciiTheme="minorHAnsi" w:hAnsiTheme="minorHAnsi" w:cstheme="minorHAnsi"/>
          <w:sz w:val="24"/>
          <w:szCs w:val="24"/>
        </w:rPr>
        <w:t xml:space="preserve">DOT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kod daty produkcji wskazanej opony</w:t>
      </w:r>
    </w:p>
    <w:p w14:paraId="1B43120E" w14:textId="77777777" w:rsidR="00E8044D" w:rsidRPr="00F457B9" w:rsidRDefault="00E8044D" w:rsidP="00E8044D">
      <w:pPr>
        <w:pStyle w:val="NoSpacing"/>
        <w:rPr>
          <w:rFonts w:asciiTheme="minorHAnsi" w:hAnsiTheme="minorHAnsi" w:cstheme="minorHAnsi"/>
          <w:sz w:val="24"/>
          <w:szCs w:val="24"/>
        </w:rPr>
      </w:pPr>
    </w:p>
    <w:p w14:paraId="77187401" w14:textId="77777777" w:rsidR="00BD4952" w:rsidRPr="00BD4952" w:rsidRDefault="00BD4952" w:rsidP="00C76F1B">
      <w:pPr>
        <w:pStyle w:val="NoSpacing"/>
        <w:numPr>
          <w:ilvl w:val="0"/>
          <w:numId w:val="4"/>
        </w:numPr>
        <w:ind w:left="426" w:hanging="426"/>
        <w:rPr>
          <w:rFonts w:asciiTheme="minorHAnsi" w:hAnsiTheme="minorHAnsi" w:cstheme="minorHAnsi"/>
          <w:b/>
          <w:sz w:val="24"/>
          <w:szCs w:val="24"/>
        </w:rPr>
      </w:pPr>
      <w:r w:rsidRPr="00BD4952">
        <w:rPr>
          <w:rFonts w:asciiTheme="minorHAnsi" w:hAnsiTheme="minorHAnsi" w:cstheme="minorHAnsi"/>
          <w:b/>
          <w:sz w:val="24"/>
          <w:szCs w:val="24"/>
        </w:rPr>
        <w:t>DOTyOpon</w:t>
      </w:r>
    </w:p>
    <w:p w14:paraId="0027512A" w14:textId="77777777" w:rsidR="00BD4952" w:rsidRDefault="00BD4952" w:rsidP="00BD4952">
      <w:pPr>
        <w:pStyle w:val="NoSpacing"/>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r>
    </w:p>
    <w:p w14:paraId="7F61630A" w14:textId="77777777" w:rsidR="00BD4952" w:rsidRDefault="00BD4952" w:rsidP="00BD4952">
      <w:pPr>
        <w:pStyle w:val="NoSpacing"/>
        <w:ind w:left="426"/>
        <w:rPr>
          <w:rFonts w:asciiTheme="minorHAnsi" w:hAnsiTheme="minorHAnsi" w:cstheme="minorHAnsi"/>
          <w:sz w:val="24"/>
          <w:szCs w:val="24"/>
        </w:rPr>
      </w:pPr>
      <w:r>
        <w:rPr>
          <w:rFonts w:asciiTheme="minorHAnsi" w:hAnsiTheme="minorHAnsi" w:cstheme="minorHAnsi"/>
          <w:sz w:val="24"/>
          <w:szCs w:val="24"/>
        </w:rPr>
        <w:t>Atrybuty:</w:t>
      </w:r>
    </w:p>
    <w:p w14:paraId="56216BF9" w14:textId="77777777" w:rsidR="00BD4952" w:rsidRDefault="00BD4952" w:rsidP="00BD4952">
      <w:pPr>
        <w:pStyle w:val="NoSpacing"/>
        <w:numPr>
          <w:ilvl w:val="0"/>
          <w:numId w:val="9"/>
        </w:numPr>
        <w:rPr>
          <w:rFonts w:asciiTheme="minorHAnsi" w:hAnsiTheme="minorHAnsi" w:cstheme="minorHAnsi"/>
          <w:sz w:val="24"/>
          <w:szCs w:val="24"/>
        </w:rPr>
      </w:pPr>
      <w:r>
        <w:rPr>
          <w:rFonts w:asciiTheme="minorHAnsi" w:hAnsiTheme="minorHAnsi" w:cstheme="minorHAnsi"/>
          <w:sz w:val="24"/>
          <w:szCs w:val="24"/>
        </w:rPr>
        <w:t>liczba – liczba opon w magazynie z danym DOTem</w:t>
      </w:r>
    </w:p>
    <w:p w14:paraId="5B38028D" w14:textId="77777777" w:rsidR="00BD4952" w:rsidRPr="00BD4952" w:rsidRDefault="00BD4952" w:rsidP="00BD4952">
      <w:pPr>
        <w:pStyle w:val="NoSpacing"/>
        <w:rPr>
          <w:rFonts w:asciiTheme="minorHAnsi" w:hAnsiTheme="minorHAnsi" w:cstheme="minorHAnsi"/>
          <w:sz w:val="24"/>
          <w:szCs w:val="24"/>
        </w:rPr>
      </w:pPr>
    </w:p>
    <w:p w14:paraId="0EC6C5ED" w14:textId="77777777" w:rsidR="004E7736" w:rsidRPr="004E7736" w:rsidRDefault="004E7736" w:rsidP="00C76F1B">
      <w:pPr>
        <w:pStyle w:val="NoSpacing"/>
        <w:numPr>
          <w:ilvl w:val="0"/>
          <w:numId w:val="4"/>
        </w:numPr>
        <w:ind w:left="426" w:hanging="426"/>
        <w:rPr>
          <w:rFonts w:asciiTheme="minorHAnsi" w:hAnsiTheme="minorHAnsi" w:cstheme="minorHAnsi"/>
          <w:sz w:val="24"/>
          <w:szCs w:val="24"/>
        </w:rPr>
      </w:pPr>
      <w:r w:rsidRPr="004E7736">
        <w:rPr>
          <w:rFonts w:asciiTheme="minorHAnsi" w:hAnsiTheme="minorHAnsi" w:cstheme="minorHAnsi"/>
          <w:b/>
          <w:sz w:val="24"/>
          <w:szCs w:val="24"/>
        </w:rPr>
        <w:t>Dział usług</w:t>
      </w:r>
    </w:p>
    <w:p w14:paraId="7AA3BB62" w14:textId="77777777" w:rsidR="004E7736" w:rsidRDefault="004E7736" w:rsidP="004E7736">
      <w:pPr>
        <w:pStyle w:val="NoSpacing"/>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t>Wyszczególniony tematycznie dział usług</w:t>
      </w:r>
    </w:p>
    <w:p w14:paraId="765897D5" w14:textId="77777777" w:rsidR="000C5CEE" w:rsidRDefault="004E7736" w:rsidP="004E7736">
      <w:pPr>
        <w:pStyle w:val="NoSpacing"/>
        <w:ind w:left="426"/>
        <w:rPr>
          <w:rFonts w:asciiTheme="minorHAnsi" w:hAnsiTheme="minorHAnsi" w:cstheme="minorHAnsi"/>
          <w:sz w:val="24"/>
          <w:szCs w:val="24"/>
        </w:rPr>
      </w:pPr>
      <w:r>
        <w:rPr>
          <w:rFonts w:asciiTheme="minorHAnsi" w:hAnsiTheme="minorHAnsi" w:cstheme="minorHAnsi"/>
          <w:sz w:val="24"/>
          <w:szCs w:val="24"/>
        </w:rPr>
        <w:t>Atrybuty:</w:t>
      </w:r>
    </w:p>
    <w:p w14:paraId="3FC5C2AF" w14:textId="77777777" w:rsidR="004E7736" w:rsidRDefault="004E7736" w:rsidP="000C5CEE">
      <w:pPr>
        <w:pStyle w:val="NoSpacing"/>
        <w:numPr>
          <w:ilvl w:val="0"/>
          <w:numId w:val="9"/>
        </w:numPr>
        <w:rPr>
          <w:rFonts w:asciiTheme="minorHAnsi" w:hAnsiTheme="minorHAnsi" w:cstheme="minorHAnsi"/>
          <w:sz w:val="24"/>
          <w:szCs w:val="24"/>
        </w:rPr>
      </w:pPr>
      <w:r>
        <w:rPr>
          <w:rFonts w:asciiTheme="minorHAnsi" w:hAnsiTheme="minorHAnsi" w:cstheme="minorHAnsi"/>
          <w:sz w:val="24"/>
          <w:szCs w:val="24"/>
        </w:rPr>
        <w:t>nazwa działu – nazwa działu usług</w:t>
      </w:r>
    </w:p>
    <w:p w14:paraId="20CA9A9A" w14:textId="77777777" w:rsidR="004E7736" w:rsidRPr="004E7736" w:rsidRDefault="004E7736" w:rsidP="004E7736">
      <w:pPr>
        <w:pStyle w:val="NoSpacing"/>
        <w:rPr>
          <w:rFonts w:asciiTheme="minorHAnsi" w:hAnsiTheme="minorHAnsi" w:cstheme="minorHAnsi"/>
          <w:sz w:val="24"/>
          <w:szCs w:val="24"/>
        </w:rPr>
      </w:pPr>
    </w:p>
    <w:p w14:paraId="1799D66C" w14:textId="77777777" w:rsidR="00E8044D" w:rsidRPr="00F457B9" w:rsidRDefault="00E8044D"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Grupa towarowa</w:t>
      </w:r>
    </w:p>
    <w:p w14:paraId="03C3A3DC" w14:textId="77777777" w:rsidR="00E8044D" w:rsidRPr="00F457B9" w:rsidRDefault="00E8044D" w:rsidP="007F5633">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7F5633" w:rsidRPr="007F5633">
        <w:rPr>
          <w:rFonts w:asciiTheme="minorHAnsi" w:hAnsiTheme="minorHAnsi" w:cstheme="minorHAnsi"/>
          <w:sz w:val="24"/>
          <w:szCs w:val="24"/>
        </w:rPr>
        <w:t>Wyszczególniona grupa części lub opon, mająca określoną stawkę VAT</w:t>
      </w:r>
    </w:p>
    <w:p w14:paraId="0371F25D" w14:textId="77777777" w:rsidR="000C5CEE" w:rsidRDefault="00E8044D" w:rsidP="004E7736">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456B792E" w14:textId="77777777" w:rsidR="00E8044D" w:rsidRDefault="00E8044D" w:rsidP="000C5CEE">
      <w:pPr>
        <w:pStyle w:val="NoSpacing"/>
        <w:numPr>
          <w:ilvl w:val="0"/>
          <w:numId w:val="9"/>
        </w:numPr>
        <w:rPr>
          <w:rFonts w:asciiTheme="minorHAnsi" w:hAnsiTheme="minorHAnsi" w:cstheme="minorHAnsi"/>
          <w:sz w:val="24"/>
          <w:szCs w:val="24"/>
        </w:rPr>
      </w:pPr>
      <w:r w:rsidRPr="00F457B9">
        <w:rPr>
          <w:rFonts w:asciiTheme="minorHAnsi" w:hAnsiTheme="minorHAnsi" w:cstheme="minorHAnsi"/>
          <w:sz w:val="24"/>
          <w:szCs w:val="24"/>
        </w:rPr>
        <w:t>nazwa grupy</w:t>
      </w:r>
      <w:r>
        <w:rPr>
          <w:rFonts w:asciiTheme="minorHAnsi" w:hAnsiTheme="minorHAnsi" w:cstheme="minorHAnsi"/>
          <w:sz w:val="24"/>
          <w:szCs w:val="24"/>
        </w:rPr>
        <w:t xml:space="preserve"> </w:t>
      </w:r>
      <w:r w:rsidRPr="000C5CEE">
        <w:rPr>
          <w:rFonts w:asciiTheme="minorHAnsi" w:hAnsiTheme="minorHAnsi" w:cstheme="minorHAnsi"/>
          <w:sz w:val="24"/>
          <w:szCs w:val="24"/>
        </w:rPr>
        <w:t>– opisowa nazwa grupy towarowej</w:t>
      </w:r>
    </w:p>
    <w:p w14:paraId="4714B7AC" w14:textId="77777777" w:rsidR="00631EF2" w:rsidRDefault="00631EF2">
      <w:pPr>
        <w:rPr>
          <w:rFonts w:asciiTheme="minorHAnsi" w:hAnsiTheme="minorHAnsi" w:cstheme="minorHAnsi"/>
          <w:sz w:val="24"/>
          <w:szCs w:val="24"/>
        </w:rPr>
      </w:pPr>
      <w:r>
        <w:rPr>
          <w:rFonts w:asciiTheme="minorHAnsi" w:hAnsiTheme="minorHAnsi" w:cstheme="minorHAnsi"/>
          <w:sz w:val="24"/>
          <w:szCs w:val="24"/>
        </w:rPr>
        <w:br w:type="page"/>
      </w:r>
    </w:p>
    <w:p w14:paraId="00D712C9" w14:textId="77777777" w:rsidR="00E8044D" w:rsidRPr="00F457B9" w:rsidRDefault="00E8044D"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lastRenderedPageBreak/>
        <w:t>Opona</w:t>
      </w:r>
    </w:p>
    <w:p w14:paraId="55F85F91" w14:textId="77777777" w:rsidR="00E8044D" w:rsidRPr="00F457B9" w:rsidRDefault="00E8044D" w:rsidP="007F5633">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7F5633" w:rsidRPr="007F5633">
        <w:rPr>
          <w:rFonts w:asciiTheme="minorHAnsi" w:hAnsiTheme="minorHAnsi" w:cstheme="minorHAnsi"/>
          <w:sz w:val="24"/>
          <w:szCs w:val="24"/>
        </w:rPr>
        <w:t>Cechy opony, takie jak jej bieżnik, rozmiar indeksy nośności i prędkości, parametry cenowe czy grupa towarowa, do której należy</w:t>
      </w:r>
    </w:p>
    <w:p w14:paraId="34772082" w14:textId="77777777" w:rsidR="000C5CEE" w:rsidRDefault="00E8044D" w:rsidP="000C5CEE">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5926F092" w14:textId="77777777" w:rsidR="00E8044D" w:rsidRDefault="00E8044D" w:rsidP="000C5CEE">
      <w:pPr>
        <w:pStyle w:val="NoSpacing"/>
        <w:numPr>
          <w:ilvl w:val="0"/>
          <w:numId w:val="9"/>
        </w:numPr>
        <w:rPr>
          <w:rFonts w:asciiTheme="minorHAnsi" w:hAnsiTheme="minorHAnsi" w:cstheme="minorHAnsi"/>
          <w:sz w:val="24"/>
          <w:szCs w:val="24"/>
        </w:rPr>
      </w:pPr>
      <w:r w:rsidRPr="00F457B9">
        <w:rPr>
          <w:rFonts w:asciiTheme="minorHAnsi" w:hAnsiTheme="minorHAnsi" w:cstheme="minorHAnsi"/>
          <w:sz w:val="24"/>
          <w:szCs w:val="24"/>
        </w:rPr>
        <w:t xml:space="preserve">indeks nośności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indeks nośności</w:t>
      </w:r>
      <w:r w:rsidR="000C5CEE">
        <w:rPr>
          <w:rFonts w:asciiTheme="minorHAnsi" w:hAnsiTheme="minorHAnsi" w:cstheme="minorHAnsi"/>
          <w:sz w:val="24"/>
          <w:szCs w:val="24"/>
        </w:rPr>
        <w:t xml:space="preserve"> opony</w:t>
      </w:r>
    </w:p>
    <w:p w14:paraId="45E7E69B" w14:textId="77777777" w:rsidR="000C5CEE" w:rsidRPr="00F457B9" w:rsidRDefault="000C5CEE" w:rsidP="000C5CEE">
      <w:pPr>
        <w:pStyle w:val="NoSpacing"/>
        <w:numPr>
          <w:ilvl w:val="0"/>
          <w:numId w:val="9"/>
        </w:numPr>
        <w:rPr>
          <w:rFonts w:asciiTheme="minorHAnsi" w:hAnsiTheme="minorHAnsi" w:cstheme="minorHAnsi"/>
          <w:sz w:val="24"/>
          <w:szCs w:val="24"/>
        </w:rPr>
      </w:pPr>
      <w:r>
        <w:rPr>
          <w:rFonts w:asciiTheme="minorHAnsi" w:hAnsiTheme="minorHAnsi" w:cstheme="minorHAnsi"/>
          <w:sz w:val="24"/>
          <w:szCs w:val="24"/>
        </w:rPr>
        <w:t>indeks prędkości – indeks prędkości opony</w:t>
      </w:r>
    </w:p>
    <w:p w14:paraId="6C86B2C8" w14:textId="77777777" w:rsidR="00E8044D" w:rsidRPr="00F457B9" w:rsidRDefault="00E8044D" w:rsidP="00C76F1B">
      <w:pPr>
        <w:pStyle w:val="NoSpacing"/>
        <w:numPr>
          <w:ilvl w:val="0"/>
          <w:numId w:val="9"/>
        </w:numPr>
        <w:rPr>
          <w:rFonts w:asciiTheme="minorHAnsi" w:hAnsiTheme="minorHAnsi" w:cstheme="minorHAnsi"/>
          <w:sz w:val="24"/>
          <w:szCs w:val="24"/>
        </w:rPr>
      </w:pPr>
      <w:r w:rsidRPr="00F457B9">
        <w:rPr>
          <w:rFonts w:asciiTheme="minorHAnsi" w:hAnsiTheme="minorHAnsi" w:cstheme="minorHAnsi"/>
          <w:sz w:val="24"/>
          <w:szCs w:val="24"/>
        </w:rPr>
        <w:t xml:space="preserve">marża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marża naliczana dla danej opony</w:t>
      </w:r>
    </w:p>
    <w:p w14:paraId="068580C5" w14:textId="77777777" w:rsidR="00E8044D" w:rsidRPr="007F5633" w:rsidRDefault="00E8044D" w:rsidP="007F5633">
      <w:pPr>
        <w:pStyle w:val="NoSpacing"/>
        <w:numPr>
          <w:ilvl w:val="0"/>
          <w:numId w:val="9"/>
        </w:numPr>
        <w:rPr>
          <w:rFonts w:asciiTheme="minorHAnsi" w:hAnsiTheme="minorHAnsi" w:cstheme="minorHAnsi"/>
          <w:sz w:val="24"/>
          <w:szCs w:val="24"/>
        </w:rPr>
      </w:pPr>
      <w:r w:rsidRPr="00F457B9">
        <w:rPr>
          <w:rFonts w:asciiTheme="minorHAnsi" w:hAnsiTheme="minorHAnsi" w:cstheme="minorHAnsi"/>
          <w:sz w:val="24"/>
          <w:szCs w:val="24"/>
        </w:rPr>
        <w:t xml:space="preserve">cena brutto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cena detaliczna brutto danej opony</w:t>
      </w:r>
    </w:p>
    <w:p w14:paraId="4AA9BE70" w14:textId="77777777" w:rsidR="00027309" w:rsidRPr="00027309" w:rsidRDefault="00027309" w:rsidP="00027309">
      <w:pPr>
        <w:pStyle w:val="NoSpacing"/>
        <w:rPr>
          <w:rFonts w:asciiTheme="minorHAnsi" w:hAnsiTheme="minorHAnsi" w:cstheme="minorHAnsi"/>
          <w:sz w:val="24"/>
          <w:szCs w:val="24"/>
        </w:rPr>
      </w:pPr>
    </w:p>
    <w:p w14:paraId="6CFBA35B" w14:textId="77777777" w:rsidR="000C5CEE" w:rsidRPr="000C5CEE" w:rsidRDefault="000C5CEE" w:rsidP="00C76F1B">
      <w:pPr>
        <w:pStyle w:val="NoSpacing"/>
        <w:numPr>
          <w:ilvl w:val="0"/>
          <w:numId w:val="4"/>
        </w:numPr>
        <w:ind w:left="426" w:hanging="426"/>
        <w:rPr>
          <w:rFonts w:asciiTheme="minorHAnsi" w:hAnsiTheme="minorHAnsi" w:cstheme="minorHAnsi"/>
          <w:b/>
          <w:sz w:val="24"/>
          <w:szCs w:val="24"/>
        </w:rPr>
      </w:pPr>
      <w:r w:rsidRPr="000C5CEE">
        <w:rPr>
          <w:rFonts w:asciiTheme="minorHAnsi" w:hAnsiTheme="minorHAnsi" w:cstheme="minorHAnsi"/>
          <w:b/>
          <w:sz w:val="24"/>
          <w:szCs w:val="24"/>
        </w:rPr>
        <w:t>Pracownik</w:t>
      </w:r>
    </w:p>
    <w:p w14:paraId="0CB6BDA4" w14:textId="77777777" w:rsidR="000C5CEE" w:rsidRDefault="000C5CEE" w:rsidP="000C5CEE">
      <w:pPr>
        <w:pStyle w:val="NoSpacing"/>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t>Pracownik serwisu</w:t>
      </w:r>
    </w:p>
    <w:p w14:paraId="5995FF7D" w14:textId="77777777" w:rsidR="000C5CEE" w:rsidRDefault="000C5CEE" w:rsidP="000C5CEE">
      <w:pPr>
        <w:pStyle w:val="NoSpacing"/>
        <w:ind w:left="426"/>
        <w:rPr>
          <w:rFonts w:asciiTheme="minorHAnsi" w:hAnsiTheme="minorHAnsi" w:cstheme="minorHAnsi"/>
          <w:sz w:val="24"/>
          <w:szCs w:val="24"/>
        </w:rPr>
      </w:pPr>
      <w:r>
        <w:rPr>
          <w:rFonts w:asciiTheme="minorHAnsi" w:hAnsiTheme="minorHAnsi" w:cstheme="minorHAnsi"/>
          <w:sz w:val="24"/>
          <w:szCs w:val="24"/>
        </w:rPr>
        <w:t>Atrybuty:</w:t>
      </w:r>
    </w:p>
    <w:p w14:paraId="6A77401D" w14:textId="77777777" w:rsidR="000C5CEE" w:rsidRDefault="000C5CEE" w:rsidP="000C5CEE">
      <w:pPr>
        <w:pStyle w:val="NoSpacing"/>
        <w:numPr>
          <w:ilvl w:val="0"/>
          <w:numId w:val="57"/>
        </w:numPr>
        <w:rPr>
          <w:rFonts w:asciiTheme="minorHAnsi" w:hAnsiTheme="minorHAnsi" w:cstheme="minorHAnsi"/>
          <w:sz w:val="24"/>
          <w:szCs w:val="24"/>
        </w:rPr>
      </w:pPr>
      <w:r>
        <w:rPr>
          <w:rFonts w:asciiTheme="minorHAnsi" w:hAnsiTheme="minorHAnsi" w:cstheme="minorHAnsi"/>
          <w:sz w:val="24"/>
          <w:szCs w:val="24"/>
        </w:rPr>
        <w:t>imię – imię pracownika</w:t>
      </w:r>
    </w:p>
    <w:p w14:paraId="7BE39357" w14:textId="77777777" w:rsidR="000C5CEE" w:rsidRDefault="000C5CEE" w:rsidP="000C5CEE">
      <w:pPr>
        <w:pStyle w:val="NoSpacing"/>
        <w:numPr>
          <w:ilvl w:val="0"/>
          <w:numId w:val="57"/>
        </w:numPr>
        <w:rPr>
          <w:rFonts w:asciiTheme="minorHAnsi" w:hAnsiTheme="minorHAnsi" w:cstheme="minorHAnsi"/>
          <w:sz w:val="24"/>
          <w:szCs w:val="24"/>
        </w:rPr>
      </w:pPr>
      <w:r>
        <w:rPr>
          <w:rFonts w:asciiTheme="minorHAnsi" w:hAnsiTheme="minorHAnsi" w:cstheme="minorHAnsi"/>
          <w:sz w:val="24"/>
          <w:szCs w:val="24"/>
        </w:rPr>
        <w:t>nazwisko – nazwisko pracownika</w:t>
      </w:r>
    </w:p>
    <w:p w14:paraId="649865A4" w14:textId="77777777" w:rsidR="000C5CEE" w:rsidRPr="000C5CEE" w:rsidRDefault="000C5CEE" w:rsidP="000C5CEE">
      <w:pPr>
        <w:pStyle w:val="NoSpacing"/>
        <w:numPr>
          <w:ilvl w:val="0"/>
          <w:numId w:val="57"/>
        </w:numPr>
        <w:rPr>
          <w:rFonts w:asciiTheme="minorHAnsi" w:hAnsiTheme="minorHAnsi" w:cstheme="minorHAnsi"/>
          <w:sz w:val="24"/>
          <w:szCs w:val="24"/>
        </w:rPr>
      </w:pPr>
      <w:r>
        <w:rPr>
          <w:rFonts w:asciiTheme="minorHAnsi" w:hAnsiTheme="minorHAnsi" w:cstheme="minorHAnsi"/>
          <w:sz w:val="24"/>
          <w:szCs w:val="24"/>
        </w:rPr>
        <w:t>stanowisko – stanowisko na, którym jest zatrudniony</w:t>
      </w:r>
    </w:p>
    <w:p w14:paraId="45803A4A" w14:textId="77777777" w:rsidR="000C5CEE" w:rsidRDefault="000C5CEE" w:rsidP="000C5CEE">
      <w:pPr>
        <w:pStyle w:val="NoSpacing"/>
        <w:numPr>
          <w:ilvl w:val="0"/>
          <w:numId w:val="57"/>
        </w:numPr>
        <w:rPr>
          <w:rFonts w:asciiTheme="minorHAnsi" w:hAnsiTheme="minorHAnsi" w:cstheme="minorHAnsi"/>
          <w:sz w:val="24"/>
          <w:szCs w:val="24"/>
        </w:rPr>
      </w:pPr>
      <w:r>
        <w:rPr>
          <w:rFonts w:asciiTheme="minorHAnsi" w:hAnsiTheme="minorHAnsi" w:cstheme="minorHAnsi"/>
          <w:sz w:val="24"/>
          <w:szCs w:val="24"/>
        </w:rPr>
        <w:t>login – nazwa użytkownika w systemie</w:t>
      </w:r>
    </w:p>
    <w:p w14:paraId="6349106F" w14:textId="77777777" w:rsidR="000C5CEE" w:rsidRDefault="000C5CEE" w:rsidP="000C5CEE">
      <w:pPr>
        <w:pStyle w:val="NoSpacing"/>
        <w:numPr>
          <w:ilvl w:val="0"/>
          <w:numId w:val="57"/>
        </w:numPr>
        <w:rPr>
          <w:rFonts w:asciiTheme="minorHAnsi" w:hAnsiTheme="minorHAnsi" w:cstheme="minorHAnsi"/>
          <w:sz w:val="24"/>
          <w:szCs w:val="24"/>
        </w:rPr>
      </w:pPr>
      <w:r>
        <w:rPr>
          <w:rFonts w:asciiTheme="minorHAnsi" w:hAnsiTheme="minorHAnsi" w:cstheme="minorHAnsi"/>
          <w:sz w:val="24"/>
          <w:szCs w:val="24"/>
        </w:rPr>
        <w:t>hasło – hasło użytkownika w systemie</w:t>
      </w:r>
    </w:p>
    <w:p w14:paraId="05084D37" w14:textId="77777777" w:rsidR="000C5CEE" w:rsidRPr="000C5CEE" w:rsidRDefault="000C5CEE" w:rsidP="000C5CEE">
      <w:pPr>
        <w:pStyle w:val="NoSpacing"/>
        <w:ind w:left="426"/>
        <w:rPr>
          <w:rFonts w:asciiTheme="minorHAnsi" w:hAnsiTheme="minorHAnsi" w:cstheme="minorHAnsi"/>
          <w:sz w:val="24"/>
          <w:szCs w:val="24"/>
        </w:rPr>
      </w:pPr>
    </w:p>
    <w:p w14:paraId="2A86F71F" w14:textId="77777777" w:rsidR="00027309" w:rsidRPr="00F457B9" w:rsidRDefault="00027309" w:rsidP="00C76F1B">
      <w:pPr>
        <w:pStyle w:val="NoSpacing"/>
        <w:numPr>
          <w:ilvl w:val="0"/>
          <w:numId w:val="4"/>
        </w:numPr>
        <w:ind w:left="426" w:hanging="426"/>
        <w:rPr>
          <w:rFonts w:asciiTheme="minorHAnsi" w:hAnsiTheme="minorHAnsi" w:cstheme="minorHAnsi"/>
          <w:sz w:val="24"/>
          <w:szCs w:val="24"/>
        </w:rPr>
      </w:pPr>
      <w:r w:rsidRPr="00E8044D">
        <w:rPr>
          <w:rFonts w:asciiTheme="minorHAnsi" w:hAnsiTheme="minorHAnsi" w:cstheme="minorHAnsi"/>
          <w:b/>
          <w:sz w:val="24"/>
          <w:szCs w:val="24"/>
        </w:rPr>
        <w:t>Producent</w:t>
      </w:r>
    </w:p>
    <w:p w14:paraId="16C32653" w14:textId="77777777" w:rsidR="00027309" w:rsidRPr="00F457B9" w:rsidRDefault="00027309" w:rsidP="007F5633">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r>
      <w:r w:rsidR="00F407F3" w:rsidRPr="00EA7340">
        <w:rPr>
          <w:rFonts w:asciiTheme="minorHAnsi" w:hAnsiTheme="minorHAnsi" w:cstheme="minorHAnsi"/>
        </w:rPr>
        <w:t>Dane producenta towarów</w:t>
      </w:r>
    </w:p>
    <w:p w14:paraId="57A1EB42" w14:textId="77777777" w:rsidR="00027309" w:rsidRPr="00F457B9" w:rsidRDefault="00027309" w:rsidP="00027309">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79CB2A26" w14:textId="77777777" w:rsidR="00027309" w:rsidRDefault="00027309" w:rsidP="00C76F1B">
      <w:pPr>
        <w:pStyle w:val="NoSpacing"/>
        <w:numPr>
          <w:ilvl w:val="0"/>
          <w:numId w:val="6"/>
        </w:numPr>
        <w:rPr>
          <w:rFonts w:asciiTheme="minorHAnsi" w:hAnsiTheme="minorHAnsi" w:cstheme="minorHAnsi"/>
          <w:sz w:val="24"/>
          <w:szCs w:val="24"/>
        </w:rPr>
      </w:pPr>
      <w:r>
        <w:rPr>
          <w:rFonts w:asciiTheme="minorHAnsi" w:hAnsiTheme="minorHAnsi" w:cstheme="minorHAnsi"/>
          <w:sz w:val="24"/>
          <w:szCs w:val="24"/>
        </w:rPr>
        <w:t>nazwa – nazwa producenta</w:t>
      </w:r>
    </w:p>
    <w:p w14:paraId="021CF895" w14:textId="77777777" w:rsidR="000C5CEE" w:rsidRPr="00F457B9" w:rsidRDefault="000C5CEE" w:rsidP="00C76F1B">
      <w:pPr>
        <w:pStyle w:val="NoSpacing"/>
        <w:numPr>
          <w:ilvl w:val="0"/>
          <w:numId w:val="6"/>
        </w:numPr>
        <w:rPr>
          <w:rFonts w:asciiTheme="minorHAnsi" w:hAnsiTheme="minorHAnsi" w:cstheme="minorHAnsi"/>
          <w:sz w:val="24"/>
          <w:szCs w:val="24"/>
        </w:rPr>
      </w:pPr>
      <w:r>
        <w:rPr>
          <w:rFonts w:asciiTheme="minorHAnsi" w:hAnsiTheme="minorHAnsi" w:cstheme="minorHAnsi"/>
          <w:sz w:val="24"/>
          <w:szCs w:val="24"/>
        </w:rPr>
        <w:t>logo – logo producenta</w:t>
      </w:r>
    </w:p>
    <w:p w14:paraId="2C791A83" w14:textId="77777777" w:rsidR="00E8044D" w:rsidRDefault="00E8044D" w:rsidP="00792F21">
      <w:pPr>
        <w:pStyle w:val="NoSpacing"/>
        <w:rPr>
          <w:rFonts w:asciiTheme="minorHAnsi" w:hAnsiTheme="minorHAnsi" w:cstheme="minorHAnsi"/>
          <w:sz w:val="24"/>
          <w:szCs w:val="24"/>
        </w:rPr>
      </w:pPr>
    </w:p>
    <w:p w14:paraId="3CFAD7C7" w14:textId="77777777" w:rsidR="00E8044D" w:rsidRPr="00E8044D" w:rsidRDefault="00B020DF" w:rsidP="00C76F1B">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Rozmiar opony</w:t>
      </w:r>
    </w:p>
    <w:p w14:paraId="7E34C302" w14:textId="77777777" w:rsidR="00E8044D" w:rsidRPr="00E8044D" w:rsidRDefault="00E8044D" w:rsidP="007F5633">
      <w:pPr>
        <w:pStyle w:val="NoSpacing"/>
        <w:ind w:left="1418" w:hanging="992"/>
        <w:rPr>
          <w:rFonts w:asciiTheme="minorHAnsi" w:hAnsiTheme="minorHAnsi" w:cstheme="minorHAnsi"/>
          <w:sz w:val="24"/>
          <w:szCs w:val="24"/>
        </w:rPr>
      </w:pPr>
      <w:r w:rsidRPr="00E8044D">
        <w:rPr>
          <w:rFonts w:asciiTheme="minorHAnsi" w:hAnsiTheme="minorHAnsi" w:cstheme="minorHAnsi"/>
          <w:sz w:val="24"/>
          <w:szCs w:val="24"/>
        </w:rPr>
        <w:t>Opis:</w:t>
      </w:r>
      <w:r w:rsidRPr="00E8044D">
        <w:rPr>
          <w:rFonts w:asciiTheme="minorHAnsi" w:hAnsiTheme="minorHAnsi" w:cstheme="minorHAnsi"/>
          <w:sz w:val="24"/>
          <w:szCs w:val="24"/>
        </w:rPr>
        <w:tab/>
      </w:r>
      <w:r w:rsidR="00F407F3" w:rsidRPr="00F457B9">
        <w:rPr>
          <w:rFonts w:asciiTheme="minorHAnsi" w:hAnsiTheme="minorHAnsi" w:cstheme="minorHAnsi"/>
          <w:sz w:val="24"/>
          <w:szCs w:val="24"/>
        </w:rPr>
        <w:t>Parametry wymiarowe opony</w:t>
      </w:r>
    </w:p>
    <w:p w14:paraId="492A1C23" w14:textId="77777777" w:rsidR="00E8044D" w:rsidRPr="00F457B9" w:rsidRDefault="00E8044D" w:rsidP="00E8044D">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6F8640A8" w14:textId="77777777" w:rsidR="00E8044D" w:rsidRPr="00F457B9" w:rsidRDefault="00E8044D" w:rsidP="00C76F1B">
      <w:pPr>
        <w:pStyle w:val="NoSpacing"/>
        <w:numPr>
          <w:ilvl w:val="0"/>
          <w:numId w:val="6"/>
        </w:numPr>
        <w:rPr>
          <w:rFonts w:asciiTheme="minorHAnsi" w:hAnsiTheme="minorHAnsi" w:cstheme="minorHAnsi"/>
          <w:sz w:val="24"/>
          <w:szCs w:val="24"/>
        </w:rPr>
      </w:pPr>
      <w:r w:rsidRPr="00F457B9">
        <w:rPr>
          <w:rFonts w:asciiTheme="minorHAnsi" w:hAnsiTheme="minorHAnsi" w:cstheme="minorHAnsi"/>
          <w:sz w:val="24"/>
          <w:szCs w:val="24"/>
        </w:rPr>
        <w:t xml:space="preserve">szerokość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szerokość opony</w:t>
      </w:r>
    </w:p>
    <w:p w14:paraId="0C6B53FC" w14:textId="77777777" w:rsidR="00E8044D" w:rsidRPr="00F457B9" w:rsidRDefault="00E8044D" w:rsidP="00C76F1B">
      <w:pPr>
        <w:pStyle w:val="NoSpacing"/>
        <w:numPr>
          <w:ilvl w:val="0"/>
          <w:numId w:val="6"/>
        </w:numPr>
        <w:rPr>
          <w:rFonts w:asciiTheme="minorHAnsi" w:hAnsiTheme="minorHAnsi" w:cstheme="minorHAnsi"/>
          <w:sz w:val="24"/>
          <w:szCs w:val="24"/>
        </w:rPr>
      </w:pPr>
      <w:r w:rsidRPr="00F457B9">
        <w:rPr>
          <w:rFonts w:asciiTheme="minorHAnsi" w:hAnsiTheme="minorHAnsi" w:cstheme="minorHAnsi"/>
          <w:sz w:val="24"/>
          <w:szCs w:val="24"/>
        </w:rPr>
        <w:t xml:space="preserve">profil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profil opony</w:t>
      </w:r>
    </w:p>
    <w:p w14:paraId="0C81B434" w14:textId="77777777" w:rsidR="00E8044D" w:rsidRPr="00F457B9" w:rsidRDefault="00E8044D" w:rsidP="00C76F1B">
      <w:pPr>
        <w:pStyle w:val="NoSpacing"/>
        <w:numPr>
          <w:ilvl w:val="0"/>
          <w:numId w:val="6"/>
        </w:numPr>
        <w:rPr>
          <w:rFonts w:asciiTheme="minorHAnsi" w:hAnsiTheme="minorHAnsi" w:cstheme="minorHAnsi"/>
          <w:sz w:val="24"/>
          <w:szCs w:val="24"/>
        </w:rPr>
      </w:pPr>
      <w:r w:rsidRPr="00F457B9">
        <w:rPr>
          <w:rFonts w:asciiTheme="minorHAnsi" w:hAnsiTheme="minorHAnsi" w:cstheme="minorHAnsi"/>
          <w:sz w:val="24"/>
          <w:szCs w:val="24"/>
        </w:rPr>
        <w:t xml:space="preserve">średnica </w:t>
      </w:r>
      <w:r w:rsidR="000C5CEE">
        <w:rPr>
          <w:rFonts w:asciiTheme="minorHAnsi" w:hAnsiTheme="minorHAnsi" w:cstheme="minorHAnsi"/>
          <w:sz w:val="24"/>
          <w:szCs w:val="24"/>
        </w:rPr>
        <w:t>–</w:t>
      </w:r>
      <w:r w:rsidRPr="00F457B9">
        <w:rPr>
          <w:rFonts w:asciiTheme="minorHAnsi" w:hAnsiTheme="minorHAnsi" w:cstheme="minorHAnsi"/>
          <w:sz w:val="24"/>
          <w:szCs w:val="24"/>
        </w:rPr>
        <w:t xml:space="preserve"> średnica opony</w:t>
      </w:r>
    </w:p>
    <w:p w14:paraId="66EAF792" w14:textId="77777777" w:rsidR="00E8044D" w:rsidRPr="00F457B9" w:rsidRDefault="00E8044D" w:rsidP="00792F21">
      <w:pPr>
        <w:pStyle w:val="NoSpacing"/>
        <w:rPr>
          <w:rFonts w:asciiTheme="minorHAnsi" w:hAnsiTheme="minorHAnsi" w:cstheme="minorHAnsi"/>
          <w:sz w:val="24"/>
          <w:szCs w:val="24"/>
        </w:rPr>
      </w:pPr>
    </w:p>
    <w:p w14:paraId="5F287D38" w14:textId="77777777" w:rsidR="00631EF2" w:rsidRPr="00F457B9" w:rsidRDefault="00631EF2" w:rsidP="00631EF2">
      <w:pPr>
        <w:pStyle w:val="NoSpacing"/>
        <w:numPr>
          <w:ilvl w:val="0"/>
          <w:numId w:val="4"/>
        </w:numPr>
        <w:ind w:left="426" w:hanging="426"/>
        <w:rPr>
          <w:rFonts w:asciiTheme="minorHAnsi" w:hAnsiTheme="minorHAnsi" w:cstheme="minorHAnsi"/>
          <w:sz w:val="24"/>
          <w:szCs w:val="24"/>
        </w:rPr>
      </w:pPr>
      <w:r w:rsidRPr="00F457B9">
        <w:rPr>
          <w:rFonts w:asciiTheme="minorHAnsi" w:hAnsiTheme="minorHAnsi" w:cstheme="minorHAnsi"/>
          <w:b/>
          <w:sz w:val="24"/>
          <w:szCs w:val="24"/>
        </w:rPr>
        <w:t>Stawka VAT</w:t>
      </w:r>
    </w:p>
    <w:p w14:paraId="2F58BDBD" w14:textId="77777777" w:rsidR="00631EF2" w:rsidRPr="00F457B9" w:rsidRDefault="00631EF2" w:rsidP="00631EF2">
      <w:pPr>
        <w:pStyle w:val="NoSpacing"/>
        <w:ind w:left="1418" w:hanging="992"/>
        <w:rPr>
          <w:rFonts w:asciiTheme="minorHAnsi" w:hAnsiTheme="minorHAnsi" w:cstheme="minorHAnsi"/>
          <w:sz w:val="24"/>
          <w:szCs w:val="24"/>
        </w:rPr>
      </w:pPr>
      <w:r w:rsidRPr="00F457B9">
        <w:rPr>
          <w:rFonts w:asciiTheme="minorHAnsi" w:hAnsiTheme="minorHAnsi" w:cstheme="minorHAnsi"/>
          <w:sz w:val="24"/>
          <w:szCs w:val="24"/>
        </w:rPr>
        <w:t>Opis:</w:t>
      </w:r>
      <w:r w:rsidRPr="00F457B9">
        <w:rPr>
          <w:rFonts w:asciiTheme="minorHAnsi" w:hAnsiTheme="minorHAnsi" w:cstheme="minorHAnsi"/>
          <w:sz w:val="24"/>
          <w:szCs w:val="24"/>
        </w:rPr>
        <w:tab/>
        <w:t>Stawka podatku VAT</w:t>
      </w:r>
    </w:p>
    <w:p w14:paraId="7A73C0D1" w14:textId="77777777" w:rsidR="00631EF2" w:rsidRPr="00F457B9" w:rsidRDefault="00631EF2" w:rsidP="00631EF2">
      <w:pPr>
        <w:pStyle w:val="NoSpacing"/>
        <w:ind w:left="426"/>
        <w:rPr>
          <w:rFonts w:asciiTheme="minorHAnsi" w:hAnsiTheme="minorHAnsi" w:cstheme="minorHAnsi"/>
          <w:sz w:val="24"/>
          <w:szCs w:val="24"/>
        </w:rPr>
      </w:pPr>
      <w:r w:rsidRPr="00F457B9">
        <w:rPr>
          <w:rFonts w:asciiTheme="minorHAnsi" w:hAnsiTheme="minorHAnsi" w:cstheme="minorHAnsi"/>
          <w:sz w:val="24"/>
          <w:szCs w:val="24"/>
        </w:rPr>
        <w:t>Atrybuty:</w:t>
      </w:r>
    </w:p>
    <w:p w14:paraId="45B904DE" w14:textId="77777777" w:rsidR="00631EF2" w:rsidRDefault="00631EF2" w:rsidP="00631EF2">
      <w:pPr>
        <w:pStyle w:val="NoSpacing"/>
        <w:numPr>
          <w:ilvl w:val="0"/>
          <w:numId w:val="12"/>
        </w:numPr>
        <w:rPr>
          <w:rFonts w:asciiTheme="minorHAnsi" w:hAnsiTheme="minorHAnsi" w:cstheme="minorHAnsi"/>
          <w:sz w:val="24"/>
          <w:szCs w:val="24"/>
        </w:rPr>
      </w:pPr>
      <w:r>
        <w:rPr>
          <w:rFonts w:asciiTheme="minorHAnsi" w:hAnsiTheme="minorHAnsi" w:cstheme="minorHAnsi"/>
          <w:sz w:val="24"/>
          <w:szCs w:val="24"/>
        </w:rPr>
        <w:t>s</w:t>
      </w:r>
      <w:r w:rsidRPr="00F457B9">
        <w:rPr>
          <w:rFonts w:asciiTheme="minorHAnsi" w:hAnsiTheme="minorHAnsi" w:cstheme="minorHAnsi"/>
          <w:sz w:val="24"/>
          <w:szCs w:val="24"/>
        </w:rPr>
        <w:t>tawka</w:t>
      </w:r>
      <w:r>
        <w:rPr>
          <w:rFonts w:asciiTheme="minorHAnsi" w:hAnsiTheme="minorHAnsi" w:cstheme="minorHAnsi"/>
          <w:sz w:val="24"/>
          <w:szCs w:val="24"/>
        </w:rPr>
        <w:t xml:space="preserve"> – wysokość stawki VAT</w:t>
      </w:r>
    </w:p>
    <w:p w14:paraId="65FC84B3" w14:textId="77777777" w:rsidR="00631EF2" w:rsidRPr="00F457B9" w:rsidRDefault="00631EF2" w:rsidP="00631EF2">
      <w:pPr>
        <w:pStyle w:val="NoSpacing"/>
        <w:rPr>
          <w:rFonts w:asciiTheme="minorHAnsi" w:hAnsiTheme="minorHAnsi" w:cstheme="minorHAnsi"/>
          <w:sz w:val="24"/>
          <w:szCs w:val="24"/>
        </w:rPr>
      </w:pPr>
    </w:p>
    <w:p w14:paraId="237BAEE1" w14:textId="77777777" w:rsidR="00631EF2" w:rsidRPr="00631EF2" w:rsidRDefault="00631EF2" w:rsidP="00C76F1B">
      <w:pPr>
        <w:pStyle w:val="NoSpacing"/>
        <w:numPr>
          <w:ilvl w:val="0"/>
          <w:numId w:val="4"/>
        </w:numPr>
        <w:ind w:left="426" w:hanging="426"/>
        <w:rPr>
          <w:rFonts w:asciiTheme="minorHAnsi" w:hAnsiTheme="minorHAnsi" w:cstheme="minorHAnsi"/>
          <w:b/>
          <w:sz w:val="24"/>
          <w:szCs w:val="24"/>
        </w:rPr>
      </w:pPr>
      <w:r w:rsidRPr="00631EF2">
        <w:rPr>
          <w:rFonts w:asciiTheme="minorHAnsi" w:hAnsiTheme="minorHAnsi" w:cstheme="minorHAnsi"/>
          <w:b/>
          <w:sz w:val="24"/>
          <w:szCs w:val="24"/>
        </w:rPr>
        <w:t>Usługa</w:t>
      </w:r>
    </w:p>
    <w:p w14:paraId="5AF0BE23" w14:textId="77777777" w:rsidR="00631EF2" w:rsidRDefault="00631EF2" w:rsidP="00631EF2">
      <w:pPr>
        <w:pStyle w:val="NoSpacing"/>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t>Usługa wykonywana przez warsztat</w:t>
      </w:r>
    </w:p>
    <w:p w14:paraId="60BB1ABB" w14:textId="77777777" w:rsidR="00631EF2" w:rsidRDefault="00631EF2" w:rsidP="00631EF2">
      <w:pPr>
        <w:pStyle w:val="NoSpacing"/>
        <w:ind w:left="426"/>
        <w:rPr>
          <w:rFonts w:asciiTheme="minorHAnsi" w:hAnsiTheme="minorHAnsi" w:cstheme="minorHAnsi"/>
          <w:sz w:val="24"/>
          <w:szCs w:val="24"/>
        </w:rPr>
      </w:pPr>
      <w:r>
        <w:rPr>
          <w:rFonts w:asciiTheme="minorHAnsi" w:hAnsiTheme="minorHAnsi" w:cstheme="minorHAnsi"/>
          <w:sz w:val="24"/>
          <w:szCs w:val="24"/>
        </w:rPr>
        <w:t>Atrybuty:</w:t>
      </w:r>
    </w:p>
    <w:p w14:paraId="04FD65DB" w14:textId="77777777" w:rsidR="00631EF2" w:rsidRDefault="00631EF2" w:rsidP="00631EF2">
      <w:pPr>
        <w:pStyle w:val="NoSpacing"/>
        <w:numPr>
          <w:ilvl w:val="0"/>
          <w:numId w:val="12"/>
        </w:numPr>
        <w:rPr>
          <w:rFonts w:asciiTheme="minorHAnsi" w:hAnsiTheme="minorHAnsi" w:cstheme="minorHAnsi"/>
          <w:sz w:val="24"/>
          <w:szCs w:val="24"/>
        </w:rPr>
      </w:pPr>
      <w:r>
        <w:rPr>
          <w:rFonts w:asciiTheme="minorHAnsi" w:hAnsiTheme="minorHAnsi" w:cstheme="minorHAnsi"/>
          <w:sz w:val="24"/>
          <w:szCs w:val="24"/>
        </w:rPr>
        <w:t>nazwa – nazwa usługi</w:t>
      </w:r>
    </w:p>
    <w:p w14:paraId="083947F2" w14:textId="77777777" w:rsidR="00631EF2" w:rsidRDefault="00631EF2" w:rsidP="00631EF2">
      <w:pPr>
        <w:pStyle w:val="NoSpacing"/>
        <w:numPr>
          <w:ilvl w:val="0"/>
          <w:numId w:val="12"/>
        </w:numPr>
        <w:rPr>
          <w:rFonts w:asciiTheme="minorHAnsi" w:hAnsiTheme="minorHAnsi" w:cstheme="minorHAnsi"/>
          <w:sz w:val="24"/>
          <w:szCs w:val="24"/>
        </w:rPr>
      </w:pPr>
      <w:r>
        <w:rPr>
          <w:rFonts w:asciiTheme="minorHAnsi" w:hAnsiTheme="minorHAnsi" w:cstheme="minorHAnsi"/>
          <w:sz w:val="24"/>
          <w:szCs w:val="24"/>
        </w:rPr>
        <w:t>cena minimalna – minimalna cena wykonania usługi</w:t>
      </w:r>
    </w:p>
    <w:p w14:paraId="1889CA09" w14:textId="77777777" w:rsidR="00631EF2" w:rsidRDefault="00631EF2" w:rsidP="00631EF2">
      <w:pPr>
        <w:pStyle w:val="NoSpacing"/>
        <w:numPr>
          <w:ilvl w:val="0"/>
          <w:numId w:val="12"/>
        </w:numPr>
        <w:rPr>
          <w:rFonts w:asciiTheme="minorHAnsi" w:hAnsiTheme="minorHAnsi" w:cstheme="minorHAnsi"/>
          <w:sz w:val="24"/>
          <w:szCs w:val="24"/>
        </w:rPr>
      </w:pPr>
      <w:r>
        <w:rPr>
          <w:rFonts w:asciiTheme="minorHAnsi" w:hAnsiTheme="minorHAnsi" w:cstheme="minorHAnsi"/>
          <w:sz w:val="24"/>
          <w:szCs w:val="24"/>
        </w:rPr>
        <w:t>cena maksymalna – maksymalna cena wykonania usługi</w:t>
      </w:r>
    </w:p>
    <w:p w14:paraId="79187ACE" w14:textId="77777777" w:rsidR="00631EF2" w:rsidRDefault="00631EF2">
      <w:pPr>
        <w:rPr>
          <w:rFonts w:asciiTheme="minorHAnsi" w:hAnsiTheme="minorHAnsi" w:cstheme="minorHAnsi"/>
          <w:sz w:val="24"/>
          <w:szCs w:val="24"/>
        </w:rPr>
      </w:pPr>
      <w:r>
        <w:rPr>
          <w:rFonts w:asciiTheme="minorHAnsi" w:hAnsiTheme="minorHAnsi" w:cstheme="minorHAnsi"/>
          <w:sz w:val="24"/>
          <w:szCs w:val="24"/>
        </w:rPr>
        <w:br w:type="page"/>
      </w:r>
    </w:p>
    <w:p w14:paraId="3B2C323D" w14:textId="77777777" w:rsidR="00631EF2" w:rsidRPr="00631EF2" w:rsidRDefault="00631EF2" w:rsidP="00631EF2">
      <w:pPr>
        <w:pStyle w:val="NoSpacing"/>
        <w:numPr>
          <w:ilvl w:val="0"/>
          <w:numId w:val="4"/>
        </w:numPr>
        <w:ind w:left="426" w:hanging="426"/>
        <w:rPr>
          <w:rFonts w:asciiTheme="minorHAnsi" w:hAnsiTheme="minorHAnsi" w:cstheme="minorHAnsi"/>
          <w:b/>
          <w:sz w:val="24"/>
          <w:szCs w:val="24"/>
        </w:rPr>
      </w:pPr>
      <w:r w:rsidRPr="00631EF2">
        <w:rPr>
          <w:rFonts w:asciiTheme="minorHAnsi" w:hAnsiTheme="minorHAnsi" w:cstheme="minorHAnsi"/>
          <w:b/>
          <w:sz w:val="24"/>
          <w:szCs w:val="24"/>
        </w:rPr>
        <w:lastRenderedPageBreak/>
        <w:t xml:space="preserve">Wartość atrybutu części </w:t>
      </w:r>
    </w:p>
    <w:p w14:paraId="29901C50" w14:textId="77777777" w:rsidR="00631EF2" w:rsidRDefault="00631EF2" w:rsidP="00631EF2">
      <w:pPr>
        <w:pStyle w:val="NoSpacing"/>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t>Wyspecyfikowana wartość atrybutu części</w:t>
      </w:r>
    </w:p>
    <w:p w14:paraId="189AEDD9" w14:textId="77777777" w:rsidR="00631EF2" w:rsidRDefault="00631EF2" w:rsidP="00631EF2">
      <w:pPr>
        <w:pStyle w:val="NoSpacing"/>
        <w:ind w:left="426"/>
        <w:rPr>
          <w:rFonts w:asciiTheme="minorHAnsi" w:hAnsiTheme="minorHAnsi" w:cstheme="minorHAnsi"/>
          <w:sz w:val="24"/>
          <w:szCs w:val="24"/>
        </w:rPr>
      </w:pPr>
      <w:r>
        <w:rPr>
          <w:rFonts w:asciiTheme="minorHAnsi" w:hAnsiTheme="minorHAnsi" w:cstheme="minorHAnsi"/>
          <w:sz w:val="24"/>
          <w:szCs w:val="24"/>
        </w:rPr>
        <w:t>Atrybuty:</w:t>
      </w:r>
    </w:p>
    <w:p w14:paraId="0AA36DEF" w14:textId="77777777" w:rsidR="00631EF2" w:rsidRDefault="00631EF2" w:rsidP="00631EF2">
      <w:pPr>
        <w:pStyle w:val="NoSpacing"/>
        <w:numPr>
          <w:ilvl w:val="0"/>
          <w:numId w:val="12"/>
        </w:numPr>
        <w:rPr>
          <w:rFonts w:asciiTheme="minorHAnsi" w:hAnsiTheme="minorHAnsi" w:cstheme="minorHAnsi"/>
          <w:sz w:val="24"/>
          <w:szCs w:val="24"/>
        </w:rPr>
      </w:pPr>
      <w:r>
        <w:rPr>
          <w:rFonts w:asciiTheme="minorHAnsi" w:hAnsiTheme="minorHAnsi" w:cstheme="minorHAnsi"/>
          <w:sz w:val="24"/>
          <w:szCs w:val="24"/>
        </w:rPr>
        <w:t>wartość – wartość atrybutu części</w:t>
      </w:r>
    </w:p>
    <w:p w14:paraId="3ABD23F8" w14:textId="77777777" w:rsidR="00631EF2" w:rsidRDefault="00631EF2" w:rsidP="00631EF2">
      <w:pPr>
        <w:pStyle w:val="NoSpacing"/>
        <w:rPr>
          <w:rFonts w:asciiTheme="minorHAnsi" w:hAnsiTheme="minorHAnsi" w:cstheme="minorHAnsi"/>
          <w:sz w:val="24"/>
          <w:szCs w:val="24"/>
        </w:rPr>
      </w:pPr>
    </w:p>
    <w:p w14:paraId="0519B923" w14:textId="77777777" w:rsidR="00631EF2" w:rsidRPr="00631EF2" w:rsidRDefault="00631EF2" w:rsidP="00631EF2">
      <w:pPr>
        <w:pStyle w:val="NoSpacing"/>
        <w:numPr>
          <w:ilvl w:val="0"/>
          <w:numId w:val="4"/>
        </w:numPr>
        <w:ind w:left="426" w:hanging="426"/>
        <w:rPr>
          <w:rFonts w:asciiTheme="minorHAnsi" w:hAnsiTheme="minorHAnsi" w:cstheme="minorHAnsi"/>
          <w:b/>
          <w:sz w:val="24"/>
          <w:szCs w:val="24"/>
        </w:rPr>
      </w:pPr>
      <w:r w:rsidRPr="00631EF2">
        <w:rPr>
          <w:rFonts w:asciiTheme="minorHAnsi" w:hAnsiTheme="minorHAnsi" w:cstheme="minorHAnsi"/>
          <w:b/>
          <w:sz w:val="24"/>
          <w:szCs w:val="24"/>
        </w:rPr>
        <w:t>Wykonana usługa</w:t>
      </w:r>
    </w:p>
    <w:p w14:paraId="46E0379A" w14:textId="77777777" w:rsidR="00631EF2" w:rsidRDefault="00631EF2" w:rsidP="00631EF2">
      <w:pPr>
        <w:pStyle w:val="NoSpacing"/>
        <w:ind w:left="426"/>
        <w:rPr>
          <w:rFonts w:asciiTheme="minorHAnsi" w:hAnsiTheme="minorHAnsi" w:cstheme="minorHAnsi"/>
          <w:sz w:val="24"/>
          <w:szCs w:val="24"/>
        </w:rPr>
      </w:pPr>
      <w:r>
        <w:rPr>
          <w:rFonts w:asciiTheme="minorHAnsi" w:hAnsiTheme="minorHAnsi" w:cstheme="minorHAnsi"/>
          <w:sz w:val="24"/>
          <w:szCs w:val="24"/>
        </w:rPr>
        <w:t>Opis:</w:t>
      </w:r>
      <w:r>
        <w:rPr>
          <w:rFonts w:asciiTheme="minorHAnsi" w:hAnsiTheme="minorHAnsi" w:cstheme="minorHAnsi"/>
          <w:sz w:val="24"/>
          <w:szCs w:val="24"/>
        </w:rPr>
        <w:tab/>
        <w:t>Zarejestrowana usługa wykonana przez pracownika</w:t>
      </w:r>
    </w:p>
    <w:p w14:paraId="22C1D827" w14:textId="77777777" w:rsidR="00631EF2" w:rsidRDefault="00631EF2" w:rsidP="00631EF2">
      <w:pPr>
        <w:pStyle w:val="NoSpacing"/>
        <w:ind w:left="426"/>
        <w:rPr>
          <w:rFonts w:asciiTheme="minorHAnsi" w:hAnsiTheme="minorHAnsi" w:cstheme="minorHAnsi"/>
          <w:sz w:val="24"/>
          <w:szCs w:val="24"/>
        </w:rPr>
      </w:pPr>
      <w:r>
        <w:rPr>
          <w:rFonts w:asciiTheme="minorHAnsi" w:hAnsiTheme="minorHAnsi" w:cstheme="minorHAnsi"/>
          <w:sz w:val="24"/>
          <w:szCs w:val="24"/>
        </w:rPr>
        <w:t>Atrybuty:</w:t>
      </w:r>
    </w:p>
    <w:p w14:paraId="018E1568" w14:textId="77777777" w:rsidR="00631EF2" w:rsidRDefault="00631EF2" w:rsidP="00631EF2">
      <w:pPr>
        <w:pStyle w:val="NoSpacing"/>
        <w:numPr>
          <w:ilvl w:val="0"/>
          <w:numId w:val="12"/>
        </w:numPr>
        <w:rPr>
          <w:rFonts w:asciiTheme="minorHAnsi" w:hAnsiTheme="minorHAnsi" w:cstheme="minorHAnsi"/>
          <w:sz w:val="24"/>
          <w:szCs w:val="24"/>
        </w:rPr>
      </w:pPr>
      <w:r>
        <w:rPr>
          <w:rFonts w:asciiTheme="minorHAnsi" w:hAnsiTheme="minorHAnsi" w:cstheme="minorHAnsi"/>
          <w:sz w:val="24"/>
          <w:szCs w:val="24"/>
        </w:rPr>
        <w:t>data – data wykonania usługi</w:t>
      </w:r>
    </w:p>
    <w:p w14:paraId="42D7E3F7" w14:textId="77777777" w:rsidR="00631EF2" w:rsidRDefault="00631EF2" w:rsidP="00631EF2">
      <w:pPr>
        <w:pStyle w:val="NoSpacing"/>
        <w:numPr>
          <w:ilvl w:val="0"/>
          <w:numId w:val="12"/>
        </w:numPr>
        <w:rPr>
          <w:rFonts w:asciiTheme="minorHAnsi" w:hAnsiTheme="minorHAnsi" w:cstheme="minorHAnsi"/>
          <w:sz w:val="24"/>
          <w:szCs w:val="24"/>
        </w:rPr>
      </w:pPr>
      <w:r>
        <w:rPr>
          <w:rFonts w:asciiTheme="minorHAnsi" w:hAnsiTheme="minorHAnsi" w:cstheme="minorHAnsi"/>
          <w:sz w:val="24"/>
          <w:szCs w:val="24"/>
        </w:rPr>
        <w:t>wartość – dokładna wartość wykonanej usługi</w:t>
      </w:r>
    </w:p>
    <w:p w14:paraId="6F514283" w14:textId="77777777" w:rsidR="00E8044D" w:rsidRPr="00631EF2" w:rsidRDefault="00E8044D" w:rsidP="00DA3EF6">
      <w:pPr>
        <w:pStyle w:val="NoSpacing"/>
        <w:numPr>
          <w:ilvl w:val="0"/>
          <w:numId w:val="4"/>
        </w:numPr>
        <w:ind w:left="426" w:hanging="426"/>
        <w:rPr>
          <w:rFonts w:asciiTheme="minorHAnsi" w:hAnsiTheme="minorHAnsi" w:cstheme="minorHAnsi"/>
          <w:sz w:val="24"/>
          <w:szCs w:val="24"/>
        </w:rPr>
      </w:pPr>
      <w:r w:rsidRPr="00631EF2">
        <w:rPr>
          <w:rFonts w:asciiTheme="minorHAnsi" w:hAnsiTheme="minorHAnsi" w:cstheme="minorHAnsi"/>
          <w:sz w:val="24"/>
          <w:szCs w:val="24"/>
        </w:rPr>
        <w:br w:type="page"/>
      </w:r>
    </w:p>
    <w:p w14:paraId="1B718158" w14:textId="77777777" w:rsidR="00FE5F00" w:rsidRDefault="00341BDD" w:rsidP="003314AA">
      <w:pPr>
        <w:pStyle w:val="Heading1"/>
      </w:pPr>
      <w:bookmarkStart w:id="33" w:name="_Toc292369075"/>
      <w:bookmarkStart w:id="34" w:name="_Toc342425285"/>
      <w:bookmarkStart w:id="35" w:name="_Toc342425528"/>
      <w:bookmarkStart w:id="36" w:name="_Toc342426072"/>
      <w:bookmarkStart w:id="37" w:name="_Toc342426214"/>
      <w:bookmarkStart w:id="38" w:name="_Toc342426362"/>
      <w:commentRangeStart w:id="39"/>
      <w:r>
        <w:lastRenderedPageBreak/>
        <w:t xml:space="preserve">ETAP 04 – </w:t>
      </w:r>
      <w:r w:rsidR="00FE5F00" w:rsidRPr="00F457B9">
        <w:t>Reguły funkcjonowania</w:t>
      </w:r>
      <w:bookmarkEnd w:id="33"/>
      <w:bookmarkEnd w:id="34"/>
      <w:bookmarkEnd w:id="35"/>
      <w:bookmarkEnd w:id="36"/>
      <w:bookmarkEnd w:id="37"/>
      <w:bookmarkEnd w:id="38"/>
      <w:commentRangeEnd w:id="39"/>
      <w:r w:rsidR="00A31B3D">
        <w:rPr>
          <w:rStyle w:val="CommentReference"/>
          <w:rFonts w:ascii="Calibri" w:eastAsia="Calibri" w:hAnsi="Calibri" w:cs="Times New Roman"/>
          <w:b w:val="0"/>
          <w:bCs w:val="0"/>
        </w:rPr>
        <w:commentReference w:id="39"/>
      </w:r>
    </w:p>
    <w:p w14:paraId="6C7BDA38"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Atrybut części musi być powiązany z grupą towarową.</w:t>
      </w:r>
    </w:p>
    <w:p w14:paraId="666F7A99"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Atrybut części może być powiązany z wieloma grupami towarowymi.</w:t>
      </w:r>
    </w:p>
    <w:p w14:paraId="5DBF1AEB"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Atrybut części może być powiązany z wieloma częściami.</w:t>
      </w:r>
    </w:p>
    <w:p w14:paraId="07789353" w14:textId="77777777" w:rsidR="00113F2D" w:rsidRPr="00F72407"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Atrybut części nie musi być powiązany z częścią.</w:t>
      </w:r>
    </w:p>
    <w:p w14:paraId="37B8847C" w14:textId="77777777" w:rsidR="00F72407" w:rsidRPr="00F72407" w:rsidRDefault="00F72407"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atrybutu części wprowadza</w:t>
      </w:r>
      <w:r w:rsidR="008A211A">
        <w:rPr>
          <w:rFonts w:asciiTheme="minorHAnsi" w:eastAsia="Times New Roman" w:hAnsiTheme="minorHAnsi" w:cstheme="minorHAnsi"/>
          <w:color w:val="000000"/>
          <w:sz w:val="24"/>
          <w:szCs w:val="24"/>
          <w:lang w:eastAsia="pl-PL"/>
        </w:rPr>
        <w:t xml:space="preserve">/usuwa/edytuje </w:t>
      </w:r>
      <w:r>
        <w:rPr>
          <w:rFonts w:asciiTheme="minorHAnsi" w:eastAsia="Times New Roman" w:hAnsiTheme="minorHAnsi" w:cstheme="minorHAnsi"/>
          <w:color w:val="000000"/>
          <w:sz w:val="24"/>
          <w:szCs w:val="24"/>
          <w:lang w:eastAsia="pl-PL"/>
        </w:rPr>
        <w:t>właściciel.</w:t>
      </w:r>
    </w:p>
    <w:p w14:paraId="3CBF5EC4" w14:textId="77777777" w:rsidR="00E8044D" w:rsidRPr="004B79A5"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Bieżnik musi </w:t>
      </w:r>
      <w:r w:rsidR="004B79A5">
        <w:rPr>
          <w:rFonts w:asciiTheme="minorHAnsi" w:eastAsia="Times New Roman" w:hAnsiTheme="minorHAnsi" w:cstheme="minorHAnsi"/>
          <w:color w:val="000000"/>
          <w:sz w:val="24"/>
          <w:szCs w:val="24"/>
          <w:lang w:eastAsia="pl-PL"/>
        </w:rPr>
        <w:t xml:space="preserve">być powiązany z </w:t>
      </w:r>
      <w:r w:rsidRPr="00113F2D">
        <w:rPr>
          <w:rFonts w:asciiTheme="minorHAnsi" w:eastAsia="Times New Roman" w:hAnsiTheme="minorHAnsi" w:cstheme="minorHAnsi"/>
          <w:color w:val="000000"/>
          <w:sz w:val="24"/>
          <w:szCs w:val="24"/>
          <w:lang w:eastAsia="pl-PL"/>
        </w:rPr>
        <w:t>producent</w:t>
      </w:r>
      <w:r w:rsidR="004B79A5">
        <w:rPr>
          <w:rFonts w:asciiTheme="minorHAnsi" w:eastAsia="Times New Roman" w:hAnsiTheme="minorHAnsi" w:cstheme="minorHAnsi"/>
          <w:color w:val="000000"/>
          <w:sz w:val="24"/>
          <w:szCs w:val="24"/>
          <w:lang w:eastAsia="pl-PL"/>
        </w:rPr>
        <w:t>em</w:t>
      </w:r>
      <w:r w:rsidRPr="00113F2D">
        <w:rPr>
          <w:rFonts w:asciiTheme="minorHAnsi" w:eastAsia="Times New Roman" w:hAnsiTheme="minorHAnsi" w:cstheme="minorHAnsi"/>
          <w:color w:val="000000"/>
          <w:sz w:val="24"/>
          <w:szCs w:val="24"/>
          <w:lang w:eastAsia="pl-PL"/>
        </w:rPr>
        <w:t>.</w:t>
      </w:r>
    </w:p>
    <w:p w14:paraId="14A35741" w14:textId="77777777"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Bieżnik może być powiązany tylko z jednym producentem.</w:t>
      </w:r>
    </w:p>
    <w:p w14:paraId="5957081E"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Bieżnik może być powiązany z wieloma oponami.</w:t>
      </w:r>
    </w:p>
    <w:p w14:paraId="7ADF46E1" w14:textId="77777777" w:rsidR="00E8044D" w:rsidRPr="008A211A"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Bieżnik nie musi być powiązany z oponą.</w:t>
      </w:r>
    </w:p>
    <w:p w14:paraId="62AF19BA" w14:textId="77777777" w:rsidR="008A211A" w:rsidRPr="00F72407"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bieżnika wprowadza/usuwa/edytuje właściciel.</w:t>
      </w:r>
    </w:p>
    <w:p w14:paraId="727AD54D" w14:textId="77777777" w:rsidR="00113F2D" w:rsidRPr="004B79A5"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Część musi </w:t>
      </w:r>
      <w:r w:rsidR="004B79A5">
        <w:rPr>
          <w:rFonts w:asciiTheme="minorHAnsi" w:eastAsia="Times New Roman" w:hAnsiTheme="minorHAnsi" w:cstheme="minorHAnsi"/>
          <w:color w:val="000000"/>
          <w:sz w:val="24"/>
          <w:szCs w:val="24"/>
          <w:lang w:eastAsia="pl-PL"/>
        </w:rPr>
        <w:t>być powiązana z</w:t>
      </w:r>
      <w:r w:rsidRPr="00113F2D">
        <w:rPr>
          <w:rFonts w:asciiTheme="minorHAnsi" w:eastAsia="Times New Roman" w:hAnsiTheme="minorHAnsi" w:cstheme="minorHAnsi"/>
          <w:color w:val="000000"/>
          <w:sz w:val="24"/>
          <w:szCs w:val="24"/>
          <w:lang w:eastAsia="pl-PL"/>
        </w:rPr>
        <w:t xml:space="preserve"> grup</w:t>
      </w:r>
      <w:r w:rsidR="004B79A5">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towarową.</w:t>
      </w:r>
    </w:p>
    <w:p w14:paraId="6D55D7EA" w14:textId="77777777"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Część może być powiązana tylko z jedną grupą towarową.</w:t>
      </w:r>
    </w:p>
    <w:p w14:paraId="11493069"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może być powiązana z jednym producentem.</w:t>
      </w:r>
    </w:p>
    <w:p w14:paraId="3FD2DE1F"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nie musi być powiązana z producentem.</w:t>
      </w:r>
    </w:p>
    <w:p w14:paraId="17A02B06" w14:textId="77777777" w:rsidR="00113F2D" w:rsidRPr="00006CB2"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może być powiązana z wieloma atrybutami części.</w:t>
      </w:r>
    </w:p>
    <w:p w14:paraId="769F3DE6" w14:textId="77777777" w:rsidR="00006CB2" w:rsidRPr="008A211A" w:rsidRDefault="00006CB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może być powiązana</w:t>
      </w:r>
      <w:r>
        <w:rPr>
          <w:rFonts w:asciiTheme="minorHAnsi" w:eastAsia="Times New Roman" w:hAnsiTheme="minorHAnsi" w:cstheme="minorHAnsi"/>
          <w:color w:val="000000"/>
          <w:sz w:val="24"/>
          <w:szCs w:val="24"/>
          <w:lang w:eastAsia="pl-PL"/>
        </w:rPr>
        <w:t xml:space="preserve"> tylko z atrybutami części, które są powiązane z grupą towarową danej części lub którąkolwiek z jej grup nadrzędnych (wynikających z hierarchii grup).</w:t>
      </w:r>
    </w:p>
    <w:p w14:paraId="56168DA6" w14:textId="77777777" w:rsidR="008A211A" w:rsidRPr="008A211A"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części wprowadza/usuwa/edytuje właściciel.</w:t>
      </w:r>
    </w:p>
    <w:p w14:paraId="3A450521" w14:textId="77777777" w:rsidR="008A211A" w:rsidRPr="00113F2D"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Pracownik może edytować następujące pola części: ilość.</w:t>
      </w:r>
    </w:p>
    <w:p w14:paraId="04E28514"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Jeżeli część jest powiązana z atrybutem części, to musi mieć określoną jego wartość.</w:t>
      </w:r>
    </w:p>
    <w:p w14:paraId="01180BB0"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Część nie musi być powiązana z atrybutem części.</w:t>
      </w:r>
    </w:p>
    <w:p w14:paraId="128513FD"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DOT musi być powiązany z oponą.</w:t>
      </w:r>
    </w:p>
    <w:p w14:paraId="165C9B78" w14:textId="77777777" w:rsidR="00E8044D" w:rsidRPr="008A211A"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DOT może być powiązany z wieloma oponami.</w:t>
      </w:r>
    </w:p>
    <w:p w14:paraId="79C4FF4D" w14:textId="77777777" w:rsidR="008A211A" w:rsidRPr="00113F2D"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kodów DOT wprowadza/usuwa/edytuje właściciel.</w:t>
      </w:r>
    </w:p>
    <w:p w14:paraId="15833814" w14:textId="77777777" w:rsidR="00E8044D" w:rsidRPr="004B79A5"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Grupa towarowa musi </w:t>
      </w:r>
      <w:r w:rsidR="004B79A5">
        <w:rPr>
          <w:rFonts w:asciiTheme="minorHAnsi" w:eastAsia="Times New Roman" w:hAnsiTheme="minorHAnsi" w:cstheme="minorHAnsi"/>
          <w:color w:val="000000"/>
          <w:sz w:val="24"/>
          <w:szCs w:val="24"/>
          <w:lang w:eastAsia="pl-PL"/>
        </w:rPr>
        <w:t>być powiązana z</w:t>
      </w:r>
      <w:r w:rsidRPr="00113F2D">
        <w:rPr>
          <w:rFonts w:asciiTheme="minorHAnsi" w:eastAsia="Times New Roman" w:hAnsiTheme="minorHAnsi" w:cstheme="minorHAnsi"/>
          <w:color w:val="000000"/>
          <w:sz w:val="24"/>
          <w:szCs w:val="24"/>
          <w:lang w:eastAsia="pl-PL"/>
        </w:rPr>
        <w:t xml:space="preserve"> magazyn</w:t>
      </w:r>
      <w:r w:rsidR="004B79A5">
        <w:rPr>
          <w:rFonts w:asciiTheme="minorHAnsi" w:eastAsia="Times New Roman" w:hAnsiTheme="minorHAnsi" w:cstheme="minorHAnsi"/>
          <w:color w:val="000000"/>
          <w:sz w:val="24"/>
          <w:szCs w:val="24"/>
          <w:lang w:eastAsia="pl-PL"/>
        </w:rPr>
        <w:t>em</w:t>
      </w:r>
      <w:r w:rsidRPr="00113F2D">
        <w:rPr>
          <w:rFonts w:asciiTheme="minorHAnsi" w:eastAsia="Times New Roman" w:hAnsiTheme="minorHAnsi" w:cstheme="minorHAnsi"/>
          <w:color w:val="000000"/>
          <w:sz w:val="24"/>
          <w:szCs w:val="24"/>
          <w:lang w:eastAsia="pl-PL"/>
        </w:rPr>
        <w:t>.</w:t>
      </w:r>
    </w:p>
    <w:p w14:paraId="660B2650" w14:textId="77777777" w:rsidR="004B79A5" w:rsidRPr="004B79A5" w:rsidRDefault="004B79A5" w:rsidP="004B79A5">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Grupa towarowa </w:t>
      </w:r>
      <w:r>
        <w:rPr>
          <w:rFonts w:asciiTheme="minorHAnsi" w:eastAsia="Times New Roman" w:hAnsiTheme="minorHAnsi" w:cstheme="minorHAnsi"/>
          <w:color w:val="000000"/>
          <w:sz w:val="24"/>
          <w:szCs w:val="24"/>
          <w:lang w:eastAsia="pl-PL"/>
        </w:rPr>
        <w:t>może być powiązana tylko z jednym</w:t>
      </w:r>
      <w:r w:rsidRPr="00113F2D">
        <w:rPr>
          <w:rFonts w:asciiTheme="minorHAnsi" w:eastAsia="Times New Roman" w:hAnsiTheme="minorHAnsi" w:cstheme="minorHAnsi"/>
          <w:color w:val="000000"/>
          <w:sz w:val="24"/>
          <w:szCs w:val="24"/>
          <w:lang w:eastAsia="pl-PL"/>
        </w:rPr>
        <w:t xml:space="preserve"> magazyn</w:t>
      </w:r>
      <w:r>
        <w:rPr>
          <w:rFonts w:asciiTheme="minorHAnsi" w:eastAsia="Times New Roman" w:hAnsiTheme="minorHAnsi" w:cstheme="minorHAnsi"/>
          <w:color w:val="000000"/>
          <w:sz w:val="24"/>
          <w:szCs w:val="24"/>
          <w:lang w:eastAsia="pl-PL"/>
        </w:rPr>
        <w:t>em</w:t>
      </w:r>
      <w:r w:rsidRPr="00113F2D">
        <w:rPr>
          <w:rFonts w:asciiTheme="minorHAnsi" w:eastAsia="Times New Roman" w:hAnsiTheme="minorHAnsi" w:cstheme="minorHAnsi"/>
          <w:color w:val="000000"/>
          <w:sz w:val="24"/>
          <w:szCs w:val="24"/>
          <w:lang w:eastAsia="pl-PL"/>
        </w:rPr>
        <w:t>.</w:t>
      </w:r>
    </w:p>
    <w:p w14:paraId="54C9BD1A" w14:textId="77777777" w:rsidR="008A211A" w:rsidRPr="004B79A5"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Grupa towarowa musi </w:t>
      </w:r>
      <w:r w:rsidR="004B79A5">
        <w:rPr>
          <w:rFonts w:asciiTheme="minorHAnsi" w:eastAsia="Times New Roman" w:hAnsiTheme="minorHAnsi" w:cstheme="minorHAnsi"/>
          <w:color w:val="000000"/>
          <w:sz w:val="24"/>
          <w:szCs w:val="24"/>
          <w:lang w:eastAsia="pl-PL"/>
        </w:rPr>
        <w:t>być powiązana ze</w:t>
      </w:r>
      <w:r w:rsidRPr="00113F2D">
        <w:rPr>
          <w:rFonts w:asciiTheme="minorHAnsi" w:eastAsia="Times New Roman" w:hAnsiTheme="minorHAnsi" w:cstheme="minorHAnsi"/>
          <w:color w:val="000000"/>
          <w:sz w:val="24"/>
          <w:szCs w:val="24"/>
          <w:lang w:eastAsia="pl-PL"/>
        </w:rPr>
        <w:t xml:space="preserve"> stawk</w:t>
      </w:r>
      <w:r w:rsidR="004B79A5">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VAT.</w:t>
      </w:r>
    </w:p>
    <w:p w14:paraId="5A6879D1" w14:textId="77777777"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w:t>
      </w:r>
      <w:r>
        <w:rPr>
          <w:rFonts w:asciiTheme="minorHAnsi" w:eastAsia="Times New Roman" w:hAnsiTheme="minorHAnsi" w:cstheme="minorHAnsi"/>
          <w:color w:val="000000"/>
          <w:sz w:val="24"/>
          <w:szCs w:val="24"/>
          <w:lang w:eastAsia="pl-PL"/>
        </w:rPr>
        <w:t>oże</w:t>
      </w:r>
      <w:r w:rsidRPr="00113F2D">
        <w:rPr>
          <w:rFonts w:asciiTheme="minorHAnsi" w:eastAsia="Times New Roman" w:hAnsiTheme="minorHAnsi" w:cstheme="minorHAnsi"/>
          <w:color w:val="000000"/>
          <w:sz w:val="24"/>
          <w:szCs w:val="24"/>
          <w:lang w:eastAsia="pl-PL"/>
        </w:rPr>
        <w:t xml:space="preserve"> </w:t>
      </w:r>
      <w:r>
        <w:rPr>
          <w:rFonts w:asciiTheme="minorHAnsi" w:eastAsia="Times New Roman" w:hAnsiTheme="minorHAnsi" w:cstheme="minorHAnsi"/>
          <w:color w:val="000000"/>
          <w:sz w:val="24"/>
          <w:szCs w:val="24"/>
          <w:lang w:eastAsia="pl-PL"/>
        </w:rPr>
        <w:t>być powiązana tylko z jedną</w:t>
      </w:r>
      <w:r w:rsidRPr="00113F2D">
        <w:rPr>
          <w:rFonts w:asciiTheme="minorHAnsi" w:eastAsia="Times New Roman" w:hAnsiTheme="minorHAnsi" w:cstheme="minorHAnsi"/>
          <w:color w:val="000000"/>
          <w:sz w:val="24"/>
          <w:szCs w:val="24"/>
          <w:lang w:eastAsia="pl-PL"/>
        </w:rPr>
        <w:t xml:space="preserve"> stawk</w:t>
      </w:r>
      <w:r>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VAT</w:t>
      </w:r>
      <w:r>
        <w:rPr>
          <w:rFonts w:asciiTheme="minorHAnsi" w:eastAsia="Times New Roman" w:hAnsiTheme="minorHAnsi" w:cstheme="minorHAnsi"/>
          <w:color w:val="000000"/>
          <w:sz w:val="24"/>
          <w:szCs w:val="24"/>
          <w:lang w:eastAsia="pl-PL"/>
        </w:rPr>
        <w:t>.</w:t>
      </w:r>
    </w:p>
    <w:p w14:paraId="75162BED"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Nie mogą wystąpić dwie grupy towarowe o takim samym kodzie grupy.</w:t>
      </w:r>
    </w:p>
    <w:p w14:paraId="6EA01D9A"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powiązana z wieloma częściami.</w:t>
      </w:r>
    </w:p>
    <w:p w14:paraId="0F9C9C8D"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nie musi być powiązana z częścią.</w:t>
      </w:r>
    </w:p>
    <w:p w14:paraId="062E8D97"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powiązana z wieloma atrybutami części.</w:t>
      </w:r>
    </w:p>
    <w:p w14:paraId="42FA8E75"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nie musi być powiązana z atrybutem części.</w:t>
      </w:r>
    </w:p>
    <w:p w14:paraId="2137E59D"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powiązana z wieloma oponami.</w:t>
      </w:r>
    </w:p>
    <w:p w14:paraId="787079F8"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nie musi być powiązana z oponą.</w:t>
      </w:r>
    </w:p>
    <w:p w14:paraId="0E04194E"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powiązana z jedną grupą nadrzędną.</w:t>
      </w:r>
    </w:p>
    <w:p w14:paraId="4E4B82B4"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nie musi być powiązana z grupą nadrzędną.</w:t>
      </w:r>
    </w:p>
    <w:p w14:paraId="41E2042A"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nie może być nadrzędna dla samej siebie.</w:t>
      </w:r>
    </w:p>
    <w:p w14:paraId="16C691C2"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może być nadrzędna dla wielu grup towarowych.</w:t>
      </w:r>
    </w:p>
    <w:p w14:paraId="5AD2726D"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Grupa towarowa nie musi być nadrzędna dla grupy towarowej.</w:t>
      </w:r>
    </w:p>
    <w:p w14:paraId="567CAD37" w14:textId="77777777" w:rsidR="008A211A" w:rsidRPr="008A211A"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lastRenderedPageBreak/>
        <w:t>Żadna z grup podrzędnych wobec danej grupy towarowej nie może jednocześnie stanowić jej grupy nadrzędnej.</w:t>
      </w:r>
      <w:r w:rsidR="008A211A" w:rsidRPr="008A211A">
        <w:rPr>
          <w:rFonts w:asciiTheme="minorHAnsi" w:eastAsia="Times New Roman" w:hAnsiTheme="minorHAnsi" w:cstheme="minorHAnsi"/>
          <w:color w:val="000000"/>
          <w:sz w:val="27"/>
          <w:szCs w:val="27"/>
          <w:lang w:eastAsia="pl-PL"/>
        </w:rPr>
        <w:t xml:space="preserve"> </w:t>
      </w:r>
    </w:p>
    <w:p w14:paraId="080E0D39" w14:textId="77777777" w:rsidR="008A211A" w:rsidRPr="00113F2D"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grup towarowych wprowadza/usuwa/edytuje właściciel.</w:t>
      </w:r>
    </w:p>
    <w:p w14:paraId="1E1DE8F3" w14:textId="77777777" w:rsidR="00E8044D" w:rsidRPr="00113F2D"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Indeks prędkości opony może być powiązany z wieloma oponami.</w:t>
      </w:r>
    </w:p>
    <w:p w14:paraId="7C7E7051" w14:textId="77777777" w:rsidR="00E8044D" w:rsidRPr="008A211A" w:rsidRDefault="00E8044D"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Indeks prędkości opony nie musi być powiązany z oponą.</w:t>
      </w:r>
    </w:p>
    <w:p w14:paraId="19A7BC8E" w14:textId="77777777" w:rsidR="008A211A" w:rsidRPr="00113F2D"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indeksów prędkości wprowadza/usuwa/edytuje właściciel.</w:t>
      </w:r>
    </w:p>
    <w:p w14:paraId="52F94111" w14:textId="77777777" w:rsidR="00B020DF" w:rsidRPr="00B020DF"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Magazyn może być powiązany z wieloma grupami towarowymi.</w:t>
      </w:r>
    </w:p>
    <w:p w14:paraId="3F420CD5" w14:textId="77777777" w:rsidR="00B020DF" w:rsidRPr="008A211A"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B020DF">
        <w:rPr>
          <w:rFonts w:asciiTheme="minorHAnsi" w:eastAsia="Times New Roman" w:hAnsiTheme="minorHAnsi" w:cstheme="minorHAnsi"/>
          <w:color w:val="000000"/>
          <w:sz w:val="24"/>
          <w:szCs w:val="24"/>
          <w:lang w:eastAsia="pl-PL"/>
        </w:rPr>
        <w:t>Magazyn nie musi być powiązany z grupą towarową.</w:t>
      </w:r>
    </w:p>
    <w:p w14:paraId="63F3112E" w14:textId="77777777" w:rsidR="008A211A" w:rsidRPr="00B020DF" w:rsidRDefault="008A211A"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magazynów wprowadza/usuwa/edytuje właściciel.</w:t>
      </w:r>
    </w:p>
    <w:p w14:paraId="7EE70EB0" w14:textId="77777777" w:rsidR="00B020DF" w:rsidRPr="004B79A5"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Opona musi </w:t>
      </w:r>
      <w:r w:rsidR="004B79A5">
        <w:rPr>
          <w:rFonts w:asciiTheme="minorHAnsi" w:eastAsia="Times New Roman" w:hAnsiTheme="minorHAnsi" w:cstheme="minorHAnsi"/>
          <w:color w:val="000000"/>
          <w:sz w:val="24"/>
          <w:szCs w:val="24"/>
          <w:lang w:eastAsia="pl-PL"/>
        </w:rPr>
        <w:t xml:space="preserve">być powiązana z </w:t>
      </w:r>
      <w:r w:rsidRPr="00113F2D">
        <w:rPr>
          <w:rFonts w:asciiTheme="minorHAnsi" w:eastAsia="Times New Roman" w:hAnsiTheme="minorHAnsi" w:cstheme="minorHAnsi"/>
          <w:color w:val="000000"/>
          <w:sz w:val="24"/>
          <w:szCs w:val="24"/>
          <w:lang w:eastAsia="pl-PL"/>
        </w:rPr>
        <w:t>bieżnik</w:t>
      </w:r>
      <w:r w:rsidR="004B79A5">
        <w:rPr>
          <w:rFonts w:asciiTheme="minorHAnsi" w:eastAsia="Times New Roman" w:hAnsiTheme="minorHAnsi" w:cstheme="minorHAnsi"/>
          <w:color w:val="000000"/>
          <w:sz w:val="24"/>
          <w:szCs w:val="24"/>
          <w:lang w:eastAsia="pl-PL"/>
        </w:rPr>
        <w:t>iem</w:t>
      </w:r>
      <w:r w:rsidRPr="00113F2D">
        <w:rPr>
          <w:rFonts w:asciiTheme="minorHAnsi" w:eastAsia="Times New Roman" w:hAnsiTheme="minorHAnsi" w:cstheme="minorHAnsi"/>
          <w:color w:val="000000"/>
          <w:sz w:val="24"/>
          <w:szCs w:val="24"/>
          <w:lang w:eastAsia="pl-PL"/>
        </w:rPr>
        <w:t>.</w:t>
      </w:r>
    </w:p>
    <w:p w14:paraId="012B753F" w14:textId="77777777"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Opona może być powiązana tylko z jednym bieżnikiem.</w:t>
      </w:r>
    </w:p>
    <w:p w14:paraId="7B3D9660" w14:textId="77777777" w:rsidR="00B020DF" w:rsidRPr="004B79A5"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Opona musi </w:t>
      </w:r>
      <w:r>
        <w:rPr>
          <w:rFonts w:asciiTheme="minorHAnsi" w:eastAsia="Times New Roman" w:hAnsiTheme="minorHAnsi" w:cstheme="minorHAnsi"/>
          <w:color w:val="000000"/>
          <w:sz w:val="24"/>
          <w:szCs w:val="24"/>
          <w:lang w:eastAsia="pl-PL"/>
        </w:rPr>
        <w:t>być powiązana z</w:t>
      </w:r>
      <w:r w:rsidRPr="00113F2D">
        <w:rPr>
          <w:rFonts w:asciiTheme="minorHAnsi" w:eastAsia="Times New Roman" w:hAnsiTheme="minorHAnsi" w:cstheme="minorHAnsi"/>
          <w:color w:val="000000"/>
          <w:sz w:val="24"/>
          <w:szCs w:val="24"/>
          <w:lang w:eastAsia="pl-PL"/>
        </w:rPr>
        <w:t xml:space="preserve"> </w:t>
      </w:r>
      <w:r w:rsidR="00B020DF" w:rsidRPr="00113F2D">
        <w:rPr>
          <w:rFonts w:asciiTheme="minorHAnsi" w:eastAsia="Times New Roman" w:hAnsiTheme="minorHAnsi" w:cstheme="minorHAnsi"/>
          <w:color w:val="000000"/>
          <w:sz w:val="24"/>
          <w:szCs w:val="24"/>
          <w:lang w:eastAsia="pl-PL"/>
        </w:rPr>
        <w:t>rozmiar</w:t>
      </w:r>
      <w:r>
        <w:rPr>
          <w:rFonts w:asciiTheme="minorHAnsi" w:eastAsia="Times New Roman" w:hAnsiTheme="minorHAnsi" w:cstheme="minorHAnsi"/>
          <w:color w:val="000000"/>
          <w:sz w:val="24"/>
          <w:szCs w:val="24"/>
          <w:lang w:eastAsia="pl-PL"/>
        </w:rPr>
        <w:t>em opony</w:t>
      </w:r>
      <w:r w:rsidR="00B020DF" w:rsidRPr="00113F2D">
        <w:rPr>
          <w:rFonts w:asciiTheme="minorHAnsi" w:eastAsia="Times New Roman" w:hAnsiTheme="minorHAnsi" w:cstheme="minorHAnsi"/>
          <w:color w:val="000000"/>
          <w:sz w:val="24"/>
          <w:szCs w:val="24"/>
          <w:lang w:eastAsia="pl-PL"/>
        </w:rPr>
        <w:t>.</w:t>
      </w:r>
    </w:p>
    <w:p w14:paraId="04BECC54" w14:textId="77777777"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Opona może być powiązana tylko z jednym rozmiarem opony.</w:t>
      </w:r>
    </w:p>
    <w:p w14:paraId="26B15D4D" w14:textId="77777777" w:rsidR="00B020DF" w:rsidRPr="004B79A5"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Opona musi </w:t>
      </w:r>
      <w:r w:rsidR="004B79A5">
        <w:rPr>
          <w:rFonts w:asciiTheme="minorHAnsi" w:eastAsia="Times New Roman" w:hAnsiTheme="minorHAnsi" w:cstheme="minorHAnsi"/>
          <w:color w:val="000000"/>
          <w:sz w:val="24"/>
          <w:szCs w:val="24"/>
          <w:lang w:eastAsia="pl-PL"/>
        </w:rPr>
        <w:t xml:space="preserve">być powiązana z </w:t>
      </w:r>
      <w:r w:rsidRPr="00113F2D">
        <w:rPr>
          <w:rFonts w:asciiTheme="minorHAnsi" w:eastAsia="Times New Roman" w:hAnsiTheme="minorHAnsi" w:cstheme="minorHAnsi"/>
          <w:color w:val="000000"/>
          <w:sz w:val="24"/>
          <w:szCs w:val="24"/>
          <w:lang w:eastAsia="pl-PL"/>
        </w:rPr>
        <w:t>indeks</w:t>
      </w:r>
      <w:r w:rsidR="004B79A5">
        <w:rPr>
          <w:rFonts w:asciiTheme="minorHAnsi" w:eastAsia="Times New Roman" w:hAnsiTheme="minorHAnsi" w:cstheme="minorHAnsi"/>
          <w:color w:val="000000"/>
          <w:sz w:val="24"/>
          <w:szCs w:val="24"/>
          <w:lang w:eastAsia="pl-PL"/>
        </w:rPr>
        <w:t>em</w:t>
      </w:r>
      <w:r w:rsidRPr="00113F2D">
        <w:rPr>
          <w:rFonts w:asciiTheme="minorHAnsi" w:eastAsia="Times New Roman" w:hAnsiTheme="minorHAnsi" w:cstheme="minorHAnsi"/>
          <w:color w:val="000000"/>
          <w:sz w:val="24"/>
          <w:szCs w:val="24"/>
          <w:lang w:eastAsia="pl-PL"/>
        </w:rPr>
        <w:t xml:space="preserve"> prędkości.</w:t>
      </w:r>
    </w:p>
    <w:p w14:paraId="7D5521F2" w14:textId="77777777" w:rsidR="004B79A5" w:rsidRPr="00113F2D" w:rsidRDefault="004B79A5"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Opona może być powiązana tylko z jednym indeksem prędkości.</w:t>
      </w:r>
    </w:p>
    <w:p w14:paraId="46042BFD" w14:textId="77777777" w:rsidR="00B020DF" w:rsidRPr="00E56D52"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 xml:space="preserve">Opona musi </w:t>
      </w:r>
      <w:r w:rsidR="00E56D52">
        <w:rPr>
          <w:rFonts w:asciiTheme="minorHAnsi" w:eastAsia="Times New Roman" w:hAnsiTheme="minorHAnsi" w:cstheme="minorHAnsi"/>
          <w:color w:val="000000"/>
          <w:sz w:val="24"/>
          <w:szCs w:val="24"/>
          <w:lang w:eastAsia="pl-PL"/>
        </w:rPr>
        <w:t>być powiązana z</w:t>
      </w:r>
      <w:r w:rsidRPr="00113F2D">
        <w:rPr>
          <w:rFonts w:asciiTheme="minorHAnsi" w:eastAsia="Times New Roman" w:hAnsiTheme="minorHAnsi" w:cstheme="minorHAnsi"/>
          <w:color w:val="000000"/>
          <w:sz w:val="24"/>
          <w:szCs w:val="24"/>
          <w:lang w:eastAsia="pl-PL"/>
        </w:rPr>
        <w:t xml:space="preserve"> grup</w:t>
      </w:r>
      <w:r w:rsidR="00E56D52">
        <w:rPr>
          <w:rFonts w:asciiTheme="minorHAnsi" w:eastAsia="Times New Roman" w:hAnsiTheme="minorHAnsi" w:cstheme="minorHAnsi"/>
          <w:color w:val="000000"/>
          <w:sz w:val="24"/>
          <w:szCs w:val="24"/>
          <w:lang w:eastAsia="pl-PL"/>
        </w:rPr>
        <w:t>ą</w:t>
      </w:r>
      <w:r w:rsidRPr="00113F2D">
        <w:rPr>
          <w:rFonts w:asciiTheme="minorHAnsi" w:eastAsia="Times New Roman" w:hAnsiTheme="minorHAnsi" w:cstheme="minorHAnsi"/>
          <w:color w:val="000000"/>
          <w:sz w:val="24"/>
          <w:szCs w:val="24"/>
          <w:lang w:eastAsia="pl-PL"/>
        </w:rPr>
        <w:t xml:space="preserve"> towarową.</w:t>
      </w:r>
    </w:p>
    <w:p w14:paraId="2918521E" w14:textId="77777777" w:rsidR="00E56D52" w:rsidRPr="00113F2D" w:rsidRDefault="00E56D5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Opona może być powiązana tylko z jedną grupą towarową.</w:t>
      </w:r>
    </w:p>
    <w:p w14:paraId="25130E22" w14:textId="77777777" w:rsidR="00E56D52" w:rsidRPr="008566E2" w:rsidRDefault="00E56D52" w:rsidP="00E56D52">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Opona musi być powiązana z kodem DOT.</w:t>
      </w:r>
    </w:p>
    <w:p w14:paraId="671201E5" w14:textId="77777777" w:rsidR="00B020DF" w:rsidRPr="00113F2D"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Opona może być powiązana z wieloma kodami DOT.</w:t>
      </w:r>
    </w:p>
    <w:p w14:paraId="38DF9C56" w14:textId="77777777" w:rsidR="008566E2" w:rsidRPr="00113F2D" w:rsidRDefault="008566E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opon wprowadza/usuwa/edytuje właściciel.</w:t>
      </w:r>
    </w:p>
    <w:p w14:paraId="757D6987" w14:textId="77777777" w:rsidR="00B020DF" w:rsidRPr="008566E2" w:rsidRDefault="00B020DF"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Powiązanie opony z kodem DOT musi zawierać informację o ilości danej opony.</w:t>
      </w:r>
    </w:p>
    <w:p w14:paraId="67465B86" w14:textId="77777777" w:rsidR="008566E2" w:rsidRPr="00113F2D" w:rsidRDefault="008566E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Parownik może edytować dane dotyczące ilości opon.</w:t>
      </w:r>
    </w:p>
    <w:p w14:paraId="11320AB6" w14:textId="77777777" w:rsidR="00E8044D" w:rsidRPr="00113F2D" w:rsidRDefault="00E8044D" w:rsidP="00C76F1B">
      <w:pPr>
        <w:pStyle w:val="ListParagraph"/>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może być powiązany z wieloma częściami.</w:t>
      </w:r>
    </w:p>
    <w:p w14:paraId="47D1923A" w14:textId="77777777" w:rsidR="00E8044D" w:rsidRPr="00113F2D" w:rsidRDefault="00E8044D" w:rsidP="00C76F1B">
      <w:pPr>
        <w:pStyle w:val="ListParagraph"/>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nie musi być powiązany z częścią.</w:t>
      </w:r>
    </w:p>
    <w:p w14:paraId="4DE3980E" w14:textId="77777777" w:rsidR="00E8044D" w:rsidRPr="00113F2D" w:rsidRDefault="00E8044D" w:rsidP="00C76F1B">
      <w:pPr>
        <w:pStyle w:val="ListParagraph"/>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może być powiązany z wieloma oponami.</w:t>
      </w:r>
    </w:p>
    <w:p w14:paraId="2F4D3AE3" w14:textId="77777777" w:rsidR="00E8044D" w:rsidRPr="008566E2" w:rsidRDefault="00E8044D" w:rsidP="00C76F1B">
      <w:pPr>
        <w:pStyle w:val="ListParagraph"/>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Producent nie musi być powiązany z oponą.</w:t>
      </w:r>
    </w:p>
    <w:p w14:paraId="40D8DC39" w14:textId="77777777" w:rsidR="008566E2" w:rsidRPr="00EE752E" w:rsidRDefault="008566E2" w:rsidP="00C76F1B">
      <w:pPr>
        <w:pStyle w:val="ListParagraph"/>
        <w:numPr>
          <w:ilvl w:val="0"/>
          <w:numId w:val="13"/>
        </w:numPr>
        <w:spacing w:after="0" w:line="240" w:lineRule="auto"/>
        <w:ind w:left="426" w:hanging="426"/>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producentów wprowadza/usuwa/edytuje właściciel.</w:t>
      </w:r>
    </w:p>
    <w:p w14:paraId="5A8554AA" w14:textId="77777777" w:rsidR="00113F2D" w:rsidRPr="00113F2D"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Rozmiar</w:t>
      </w:r>
      <w:r w:rsidR="00F72407">
        <w:rPr>
          <w:rFonts w:asciiTheme="minorHAnsi" w:eastAsia="Times New Roman" w:hAnsiTheme="minorHAnsi" w:cstheme="minorHAnsi"/>
          <w:color w:val="000000"/>
          <w:sz w:val="24"/>
          <w:szCs w:val="24"/>
          <w:lang w:eastAsia="pl-PL"/>
        </w:rPr>
        <w:t xml:space="preserve"> opony</w:t>
      </w:r>
      <w:r w:rsidRPr="00113F2D">
        <w:rPr>
          <w:rFonts w:asciiTheme="minorHAnsi" w:eastAsia="Times New Roman" w:hAnsiTheme="minorHAnsi" w:cstheme="minorHAnsi"/>
          <w:color w:val="000000"/>
          <w:sz w:val="24"/>
          <w:szCs w:val="24"/>
          <w:lang w:eastAsia="pl-PL"/>
        </w:rPr>
        <w:t xml:space="preserve"> może być powiązany z wieloma oponami.</w:t>
      </w:r>
    </w:p>
    <w:p w14:paraId="480DF56B" w14:textId="77777777" w:rsidR="00113F2D" w:rsidRPr="008566E2"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Rozmiar</w:t>
      </w:r>
      <w:r w:rsidR="00F72407">
        <w:rPr>
          <w:rFonts w:asciiTheme="minorHAnsi" w:eastAsia="Times New Roman" w:hAnsiTheme="minorHAnsi" w:cstheme="minorHAnsi"/>
          <w:color w:val="000000"/>
          <w:sz w:val="24"/>
          <w:szCs w:val="24"/>
          <w:lang w:eastAsia="pl-PL"/>
        </w:rPr>
        <w:t xml:space="preserve"> opony</w:t>
      </w:r>
      <w:r w:rsidRPr="00113F2D">
        <w:rPr>
          <w:rFonts w:asciiTheme="minorHAnsi" w:eastAsia="Times New Roman" w:hAnsiTheme="minorHAnsi" w:cstheme="minorHAnsi"/>
          <w:color w:val="000000"/>
          <w:sz w:val="24"/>
          <w:szCs w:val="24"/>
          <w:lang w:eastAsia="pl-PL"/>
        </w:rPr>
        <w:t xml:space="preserve"> nie musi być powiązany z oponą.</w:t>
      </w:r>
    </w:p>
    <w:p w14:paraId="5A8CE6C8" w14:textId="77777777" w:rsidR="008566E2" w:rsidRPr="00113F2D" w:rsidRDefault="008566E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Pr>
          <w:rFonts w:asciiTheme="minorHAnsi" w:eastAsia="Times New Roman" w:hAnsiTheme="minorHAnsi" w:cstheme="minorHAnsi"/>
          <w:color w:val="000000"/>
          <w:sz w:val="24"/>
          <w:szCs w:val="24"/>
          <w:lang w:eastAsia="pl-PL"/>
        </w:rPr>
        <w:t>Dane rozmiarów opon wprowadza/usuwa/edytuje właściciel.</w:t>
      </w:r>
    </w:p>
    <w:p w14:paraId="6A7E697C" w14:textId="77777777" w:rsidR="00EE752E" w:rsidRPr="00EE752E"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Stawka VAT może być powiązana z wieloma grupami towarowymi.</w:t>
      </w:r>
    </w:p>
    <w:p w14:paraId="0EA1AA4B" w14:textId="77777777" w:rsidR="00EE752E" w:rsidRPr="00F72407" w:rsidRDefault="00F457B9"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113F2D">
        <w:rPr>
          <w:rFonts w:asciiTheme="minorHAnsi" w:eastAsia="Times New Roman" w:hAnsiTheme="minorHAnsi" w:cstheme="minorHAnsi"/>
          <w:color w:val="000000"/>
          <w:sz w:val="24"/>
          <w:szCs w:val="24"/>
          <w:lang w:eastAsia="pl-PL"/>
        </w:rPr>
        <w:t>Stawka VAT nie musi być powiązana z grupą towarową.</w:t>
      </w:r>
    </w:p>
    <w:p w14:paraId="6B0EB677" w14:textId="77777777" w:rsidR="00F72407" w:rsidRPr="00EE752E" w:rsidRDefault="008566E2" w:rsidP="00C76F1B">
      <w:pPr>
        <w:pStyle w:val="ListParagraph"/>
        <w:numPr>
          <w:ilvl w:val="0"/>
          <w:numId w:val="13"/>
        </w:numPr>
        <w:spacing w:after="0" w:line="240" w:lineRule="auto"/>
        <w:ind w:left="1418" w:hanging="1418"/>
        <w:rPr>
          <w:rFonts w:asciiTheme="minorHAnsi" w:eastAsia="Times New Roman" w:hAnsiTheme="minorHAnsi" w:cstheme="minorHAnsi"/>
          <w:color w:val="000000"/>
          <w:sz w:val="27"/>
          <w:szCs w:val="27"/>
          <w:lang w:eastAsia="pl-PL"/>
        </w:rPr>
      </w:pPr>
      <w:r w:rsidRPr="0079191A">
        <w:rPr>
          <w:rFonts w:asciiTheme="minorHAnsi" w:eastAsia="Times New Roman" w:hAnsiTheme="minorHAnsi" w:cstheme="minorHAnsi"/>
          <w:color w:val="000000"/>
          <w:sz w:val="24"/>
          <w:szCs w:val="24"/>
          <w:lang w:eastAsia="pl-PL"/>
        </w:rPr>
        <w:t>Dane stawek VAT wprowadza</w:t>
      </w:r>
      <w:r>
        <w:rPr>
          <w:rFonts w:asciiTheme="minorHAnsi" w:eastAsia="Times New Roman" w:hAnsiTheme="minorHAnsi" w:cstheme="minorHAnsi"/>
          <w:color w:val="000000"/>
          <w:sz w:val="24"/>
          <w:szCs w:val="24"/>
          <w:lang w:eastAsia="pl-PL"/>
        </w:rPr>
        <w:t>/usuwa/edytuje właściciel.</w:t>
      </w:r>
    </w:p>
    <w:p w14:paraId="2E7AEE6A" w14:textId="77777777" w:rsidR="00D3235E" w:rsidRDefault="00D3235E" w:rsidP="00D3235E">
      <w:pPr>
        <w:pStyle w:val="NoSpacing"/>
        <w:rPr>
          <w:sz w:val="24"/>
          <w:szCs w:val="24"/>
        </w:rPr>
      </w:pPr>
    </w:p>
    <w:p w14:paraId="3D1923A9" w14:textId="77777777" w:rsidR="00D3235E" w:rsidRDefault="00D3235E">
      <w:pPr>
        <w:rPr>
          <w:sz w:val="24"/>
          <w:szCs w:val="24"/>
        </w:rPr>
      </w:pPr>
      <w:r>
        <w:rPr>
          <w:sz w:val="24"/>
          <w:szCs w:val="24"/>
        </w:rPr>
        <w:br w:type="page"/>
      </w:r>
    </w:p>
    <w:p w14:paraId="0879EB5B" w14:textId="77777777" w:rsidR="00D3235E" w:rsidRDefault="00341BDD" w:rsidP="003314AA">
      <w:pPr>
        <w:pStyle w:val="Heading1"/>
      </w:pPr>
      <w:bookmarkStart w:id="40" w:name="_Toc292369076"/>
      <w:bookmarkStart w:id="41" w:name="_Toc342425286"/>
      <w:bookmarkStart w:id="42" w:name="_Toc342425529"/>
      <w:bookmarkStart w:id="43" w:name="_Toc342426073"/>
      <w:bookmarkStart w:id="44" w:name="_Toc342426215"/>
      <w:bookmarkStart w:id="45" w:name="_Toc342426363"/>
      <w:r>
        <w:lastRenderedPageBreak/>
        <w:t xml:space="preserve">ETAP 05 – </w:t>
      </w:r>
      <w:r w:rsidR="00D3235E">
        <w:t>Ograniczenia dziedzinowe</w:t>
      </w:r>
      <w:bookmarkEnd w:id="40"/>
      <w:bookmarkEnd w:id="41"/>
      <w:bookmarkEnd w:id="42"/>
      <w:bookmarkEnd w:id="43"/>
      <w:bookmarkEnd w:id="44"/>
      <w:bookmarkEnd w:id="45"/>
    </w:p>
    <w:p w14:paraId="4846B72F" w14:textId="77777777"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Nazwa atrybutu części jest napisem o długości nie przekraczającej 20 znaków, składającym się wyłącznie z wielkich i małych liter oraz znaków specjalnych: myślnika i spacji.</w:t>
      </w:r>
      <w:bookmarkStart w:id="46" w:name="h.f1ha7fil1sx0"/>
      <w:bookmarkStart w:id="47" w:name="h.910m9679s3q"/>
      <w:bookmarkStart w:id="48" w:name="h.jldazxy69jxu"/>
      <w:bookmarkEnd w:id="46"/>
      <w:bookmarkEnd w:id="47"/>
      <w:bookmarkEnd w:id="48"/>
    </w:p>
    <w:p w14:paraId="5BEE5798"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Nazwa bieżnika</w:t>
      </w:r>
      <w:r w:rsidR="00006CB2">
        <w:rPr>
          <w:rFonts w:cs="Calibri"/>
          <w:sz w:val="24"/>
          <w:szCs w:val="24"/>
        </w:rPr>
        <w:t xml:space="preserve"> opony</w:t>
      </w:r>
      <w:r w:rsidRPr="00B62142">
        <w:rPr>
          <w:rFonts w:cs="Calibri"/>
          <w:sz w:val="24"/>
          <w:szCs w:val="24"/>
        </w:rPr>
        <w:t xml:space="preserve"> jest napisem o długości nie przekraczającej 30 znaków, składającym się  wyłącznie z wielkich i małych liter, cyfr oraz znaków specjalnych: myślnika oraz spacji.</w:t>
      </w:r>
    </w:p>
    <w:p w14:paraId="61A35408" w14:textId="77777777"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Zdjęcie może mieć maksymalny rozmiar 1024 kB.</w:t>
      </w:r>
      <w:bookmarkStart w:id="49" w:name="h.7mmritkztca9"/>
      <w:bookmarkStart w:id="50" w:name="h.liojz5vjqfaa"/>
      <w:bookmarkEnd w:id="49"/>
      <w:bookmarkEnd w:id="50"/>
    </w:p>
    <w:p w14:paraId="51DBB3BC"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Identyfikator części jest liczbą naturalną.</w:t>
      </w:r>
    </w:p>
    <w:p w14:paraId="748B24A9"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 xml:space="preserve">Numer katalogowy części jest napisem o długości nie przekraczającej 20 znaków, składającym się z wielkich i małych liter, cyfr oraz znaków specjalnych: kropki, myślnika, </w:t>
      </w:r>
      <w:r w:rsidR="00B62142">
        <w:rPr>
          <w:rFonts w:cs="Calibri"/>
          <w:sz w:val="24"/>
          <w:szCs w:val="24"/>
        </w:rPr>
        <w:t>znaku podkreślenia</w:t>
      </w:r>
      <w:r w:rsidRPr="00B62142">
        <w:rPr>
          <w:rFonts w:cs="Calibri"/>
          <w:sz w:val="24"/>
          <w:szCs w:val="24"/>
        </w:rPr>
        <w:t>, spacji oraz ukośników.</w:t>
      </w:r>
    </w:p>
    <w:p w14:paraId="190A60C8"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 xml:space="preserve">Nazwa części jest napisem o długości </w:t>
      </w:r>
      <w:del w:id="51" w:author="Mateusz Janik" w:date="2012-11-28T15:30:00Z">
        <w:r w:rsidRPr="00B62142" w:rsidDel="00FB4E50">
          <w:rPr>
            <w:rFonts w:cs="Calibri"/>
            <w:sz w:val="24"/>
            <w:szCs w:val="24"/>
          </w:rPr>
          <w:delText>nie przekraczającej</w:delText>
        </w:r>
      </w:del>
      <w:ins w:id="52" w:author="Mateusz Janik" w:date="2012-11-28T15:30:00Z">
        <w:r w:rsidR="00FB4E50" w:rsidRPr="00B62142">
          <w:rPr>
            <w:rFonts w:cs="Calibri"/>
            <w:sz w:val="24"/>
            <w:szCs w:val="24"/>
          </w:rPr>
          <w:t>nieprzekraczającej</w:t>
        </w:r>
      </w:ins>
      <w:r w:rsidRPr="00B62142">
        <w:rPr>
          <w:rFonts w:cs="Calibri"/>
          <w:sz w:val="24"/>
          <w:szCs w:val="24"/>
        </w:rPr>
        <w:t xml:space="preserve"> 30 znaków.</w:t>
      </w:r>
    </w:p>
    <w:p w14:paraId="3E2F9606"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Marża jest liczbą zmiennoprzecinkową zaokrągloną do 2 miejsc po przecinku.</w:t>
      </w:r>
    </w:p>
    <w:p w14:paraId="429B34F4"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Cena brutto jest liczbą zmiennoprzecinkową zaokrągloną do 2 miejsc po przecinku.</w:t>
      </w:r>
    </w:p>
    <w:p w14:paraId="574B4723" w14:textId="77777777" w:rsidR="00B62142" w:rsidRPr="00B62142" w:rsidRDefault="00FA3599" w:rsidP="00C76F1B">
      <w:pPr>
        <w:pStyle w:val="NoSpacing"/>
        <w:numPr>
          <w:ilvl w:val="0"/>
          <w:numId w:val="14"/>
        </w:numPr>
        <w:ind w:left="1418" w:hanging="1418"/>
        <w:rPr>
          <w:rFonts w:cs="Calibri"/>
          <w:sz w:val="24"/>
          <w:szCs w:val="24"/>
        </w:rPr>
      </w:pPr>
      <w:r w:rsidRPr="00B62142">
        <w:rPr>
          <w:rFonts w:cs="Calibri"/>
          <w:sz w:val="24"/>
          <w:szCs w:val="24"/>
        </w:rPr>
        <w:t>Ilość jest liczbą zmiennoprzecinkową nieujemną, zaokrągloną do 2 miejsc po przecinku.</w:t>
      </w:r>
      <w:r w:rsidR="00006CB2" w:rsidRPr="00B62142">
        <w:rPr>
          <w:rFonts w:cs="Calibri"/>
          <w:b/>
          <w:sz w:val="24"/>
          <w:szCs w:val="24"/>
        </w:rPr>
        <w:t xml:space="preserve"> </w:t>
      </w:r>
    </w:p>
    <w:p w14:paraId="7DF4E307" w14:textId="77777777"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DOT jest napisem o długości 4 znaków, składającym się wyłącznie z cyfr.</w:t>
      </w:r>
    </w:p>
    <w:p w14:paraId="36B6712A"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Kod grupy towarowej jest napisem o długości nie</w:t>
      </w:r>
      <w:del w:id="53" w:author="Mateusz Janik" w:date="2012-11-28T15:27:00Z">
        <w:r w:rsidRPr="00B62142" w:rsidDel="00FB4E50">
          <w:rPr>
            <w:rFonts w:cs="Calibri"/>
            <w:sz w:val="24"/>
            <w:szCs w:val="24"/>
          </w:rPr>
          <w:delText xml:space="preserve"> </w:delText>
        </w:r>
      </w:del>
      <w:r w:rsidRPr="00B62142">
        <w:rPr>
          <w:rFonts w:cs="Calibri"/>
          <w:sz w:val="24"/>
          <w:szCs w:val="24"/>
        </w:rPr>
        <w:t xml:space="preserve">przekraczającej 10 znaków, składającym się wyłącznie z wielkich i małych liter oraz znaków specjalnych: myślnika i </w:t>
      </w:r>
      <w:r w:rsidR="00B62142">
        <w:rPr>
          <w:rFonts w:cs="Calibri"/>
          <w:sz w:val="24"/>
          <w:szCs w:val="24"/>
        </w:rPr>
        <w:t>znaku podkreślenia</w:t>
      </w:r>
      <w:r w:rsidRPr="00B62142">
        <w:rPr>
          <w:rFonts w:cs="Calibri"/>
          <w:sz w:val="24"/>
          <w:szCs w:val="24"/>
        </w:rPr>
        <w:t>.</w:t>
      </w:r>
    </w:p>
    <w:p w14:paraId="10202836"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 xml:space="preserve">Nazwa grupy towarowej jest napisem o długości </w:t>
      </w:r>
      <w:del w:id="54" w:author="Mateusz Janik" w:date="2012-11-28T15:30:00Z">
        <w:r w:rsidRPr="00B62142" w:rsidDel="00FB4E50">
          <w:rPr>
            <w:rFonts w:cs="Calibri"/>
            <w:sz w:val="24"/>
            <w:szCs w:val="24"/>
          </w:rPr>
          <w:delText>nie przekraczającej</w:delText>
        </w:r>
      </w:del>
      <w:ins w:id="55" w:author="Mateusz Janik" w:date="2012-11-28T15:30:00Z">
        <w:r w:rsidR="00FB4E50" w:rsidRPr="00B62142">
          <w:rPr>
            <w:rFonts w:cs="Calibri"/>
            <w:sz w:val="24"/>
            <w:szCs w:val="24"/>
          </w:rPr>
          <w:t>nieprzekraczającej</w:t>
        </w:r>
      </w:ins>
      <w:r w:rsidRPr="00B62142">
        <w:rPr>
          <w:rFonts w:cs="Calibri"/>
          <w:sz w:val="24"/>
          <w:szCs w:val="24"/>
        </w:rPr>
        <w:t xml:space="preserve"> 30 znaków, składającym się wyłącznie z wielkich i małych liter oraz znaków</w:t>
      </w:r>
      <w:r w:rsidR="00DB445C">
        <w:rPr>
          <w:rFonts w:cs="Calibri"/>
          <w:sz w:val="24"/>
          <w:szCs w:val="24"/>
        </w:rPr>
        <w:t xml:space="preserve"> specjalnych: myślnika, znaku podkreślenia oraz</w:t>
      </w:r>
      <w:r w:rsidRPr="00B62142">
        <w:rPr>
          <w:rFonts w:cs="Calibri"/>
          <w:sz w:val="24"/>
          <w:szCs w:val="24"/>
        </w:rPr>
        <w:t xml:space="preserve"> spacji.</w:t>
      </w:r>
    </w:p>
    <w:p w14:paraId="3CB34BD3" w14:textId="77777777" w:rsidR="00B62142" w:rsidRDefault="00FA3599" w:rsidP="00C76F1B">
      <w:pPr>
        <w:pStyle w:val="NoSpacing"/>
        <w:numPr>
          <w:ilvl w:val="0"/>
          <w:numId w:val="14"/>
        </w:numPr>
        <w:ind w:left="1418" w:hanging="1418"/>
        <w:rPr>
          <w:rFonts w:cs="Calibri"/>
          <w:sz w:val="24"/>
          <w:szCs w:val="24"/>
        </w:rPr>
      </w:pPr>
      <w:bookmarkStart w:id="56" w:name="h.j7t5ly7kt8z"/>
      <w:bookmarkEnd w:id="56"/>
      <w:r w:rsidRPr="00B62142">
        <w:rPr>
          <w:rFonts w:cs="Calibri"/>
          <w:sz w:val="24"/>
          <w:szCs w:val="24"/>
        </w:rPr>
        <w:t>Oznaczenie</w:t>
      </w:r>
      <w:r w:rsidR="00006CB2">
        <w:rPr>
          <w:rFonts w:cs="Calibri"/>
          <w:sz w:val="24"/>
          <w:szCs w:val="24"/>
        </w:rPr>
        <w:t xml:space="preserve"> indeksu prędkości opony</w:t>
      </w:r>
      <w:r w:rsidRPr="00B62142">
        <w:rPr>
          <w:rFonts w:cs="Calibri"/>
          <w:sz w:val="24"/>
          <w:szCs w:val="24"/>
        </w:rPr>
        <w:t xml:space="preserve"> jest znakiem stanowiącym wielką literę alfabetu.</w:t>
      </w:r>
    </w:p>
    <w:p w14:paraId="4570BDEF" w14:textId="77777777"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Prędkość</w:t>
      </w:r>
      <w:r w:rsidR="00006CB2" w:rsidRPr="00006CB2">
        <w:rPr>
          <w:rFonts w:cs="Calibri"/>
          <w:sz w:val="24"/>
          <w:szCs w:val="24"/>
        </w:rPr>
        <w:t xml:space="preserve"> </w:t>
      </w:r>
      <w:r w:rsidR="00006CB2">
        <w:rPr>
          <w:rFonts w:cs="Calibri"/>
          <w:sz w:val="24"/>
          <w:szCs w:val="24"/>
        </w:rPr>
        <w:t>indeksu prędkości opony</w:t>
      </w:r>
      <w:r w:rsidRPr="00B62142">
        <w:rPr>
          <w:rFonts w:cs="Calibri"/>
          <w:sz w:val="24"/>
          <w:szCs w:val="24"/>
        </w:rPr>
        <w:t xml:space="preserve"> jest liczbą naturalna.</w:t>
      </w:r>
    </w:p>
    <w:p w14:paraId="11336354"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 xml:space="preserve">Kod magazynu jest napisem o długości </w:t>
      </w:r>
      <w:del w:id="57" w:author="Mateusz Janik" w:date="2012-11-28T15:30:00Z">
        <w:r w:rsidRPr="00B62142" w:rsidDel="00FB4E50">
          <w:rPr>
            <w:rFonts w:cs="Calibri"/>
            <w:sz w:val="24"/>
            <w:szCs w:val="24"/>
          </w:rPr>
          <w:delText>nie przekraczającej</w:delText>
        </w:r>
      </w:del>
      <w:ins w:id="58" w:author="Mateusz Janik" w:date="2012-11-28T15:30:00Z">
        <w:r w:rsidR="00FB4E50" w:rsidRPr="00B62142">
          <w:rPr>
            <w:rFonts w:cs="Calibri"/>
            <w:sz w:val="24"/>
            <w:szCs w:val="24"/>
          </w:rPr>
          <w:t>nieprzekraczającej</w:t>
        </w:r>
      </w:ins>
      <w:r w:rsidRPr="00B62142">
        <w:rPr>
          <w:rFonts w:cs="Calibri"/>
          <w:sz w:val="24"/>
          <w:szCs w:val="24"/>
        </w:rPr>
        <w:t xml:space="preserve"> 10 znaków, składającym się wyłącznie z wielkich i małych liter oraz znaków specjalnych: myślnika i </w:t>
      </w:r>
      <w:r w:rsidR="00B62142">
        <w:rPr>
          <w:rFonts w:cs="Calibri"/>
          <w:sz w:val="24"/>
          <w:szCs w:val="24"/>
        </w:rPr>
        <w:t>znaku podkreślenia</w:t>
      </w:r>
      <w:r w:rsidRPr="00B62142">
        <w:rPr>
          <w:rFonts w:cs="Calibri"/>
          <w:sz w:val="24"/>
          <w:szCs w:val="24"/>
        </w:rPr>
        <w:t>.</w:t>
      </w:r>
    </w:p>
    <w:p w14:paraId="7B763766" w14:textId="77777777" w:rsidR="00DB445C" w:rsidRDefault="00FA3599" w:rsidP="00C76F1B">
      <w:pPr>
        <w:pStyle w:val="NoSpacing"/>
        <w:numPr>
          <w:ilvl w:val="0"/>
          <w:numId w:val="14"/>
        </w:numPr>
        <w:ind w:left="1418" w:hanging="1418"/>
        <w:rPr>
          <w:rFonts w:cs="Calibri"/>
          <w:sz w:val="24"/>
          <w:szCs w:val="24"/>
        </w:rPr>
      </w:pPr>
      <w:r w:rsidRPr="00DB445C">
        <w:rPr>
          <w:rFonts w:cs="Calibri"/>
          <w:sz w:val="24"/>
          <w:szCs w:val="24"/>
        </w:rPr>
        <w:t xml:space="preserve">Nazwa magazynu jest napisem o długości </w:t>
      </w:r>
      <w:del w:id="59" w:author="Mateusz Janik" w:date="2012-11-28T15:30:00Z">
        <w:r w:rsidRPr="00DB445C" w:rsidDel="00FB4E50">
          <w:rPr>
            <w:rFonts w:cs="Calibri"/>
            <w:sz w:val="24"/>
            <w:szCs w:val="24"/>
          </w:rPr>
          <w:delText>nie przekraczającej</w:delText>
        </w:r>
      </w:del>
      <w:ins w:id="60" w:author="Mateusz Janik" w:date="2012-11-28T15:30:00Z">
        <w:r w:rsidR="00FB4E50" w:rsidRPr="00DB445C">
          <w:rPr>
            <w:rFonts w:cs="Calibri"/>
            <w:sz w:val="24"/>
            <w:szCs w:val="24"/>
          </w:rPr>
          <w:t>nieprzekraczającej</w:t>
        </w:r>
      </w:ins>
      <w:r w:rsidRPr="00DB445C">
        <w:rPr>
          <w:rFonts w:cs="Calibri"/>
          <w:sz w:val="24"/>
          <w:szCs w:val="24"/>
        </w:rPr>
        <w:t xml:space="preserve"> 30 znaków</w:t>
      </w:r>
      <w:r w:rsidR="00DB445C" w:rsidRPr="00B62142">
        <w:rPr>
          <w:rFonts w:cs="Calibri"/>
          <w:sz w:val="24"/>
          <w:szCs w:val="24"/>
        </w:rPr>
        <w:t>, składającym się wyłącznie z wielkich i małych liter oraz znaków</w:t>
      </w:r>
      <w:r w:rsidR="00DB445C">
        <w:rPr>
          <w:rFonts w:cs="Calibri"/>
          <w:sz w:val="24"/>
          <w:szCs w:val="24"/>
        </w:rPr>
        <w:t xml:space="preserve"> specjalnych: myślnika, znaku podkreślenia oraz</w:t>
      </w:r>
      <w:r w:rsidR="00DB445C" w:rsidRPr="00B62142">
        <w:rPr>
          <w:rFonts w:cs="Calibri"/>
          <w:sz w:val="24"/>
          <w:szCs w:val="24"/>
        </w:rPr>
        <w:t xml:space="preserve"> spacji.</w:t>
      </w:r>
    </w:p>
    <w:p w14:paraId="01383281"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Identyfikator opony jest liczbą naturalną.</w:t>
      </w:r>
    </w:p>
    <w:p w14:paraId="63F62872"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Indeks nośności opony jest liczbą naturalną.</w:t>
      </w:r>
    </w:p>
    <w:p w14:paraId="757A9659" w14:textId="77777777"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 xml:space="preserve">Nazwa producenta jest napisem o długości </w:t>
      </w:r>
      <w:del w:id="61" w:author="Mateusz Janik" w:date="2012-11-28T15:30:00Z">
        <w:r w:rsidRPr="00B62142" w:rsidDel="00FB4E50">
          <w:rPr>
            <w:rFonts w:cs="Calibri"/>
            <w:sz w:val="24"/>
            <w:szCs w:val="24"/>
          </w:rPr>
          <w:delText>nie przekraczającej</w:delText>
        </w:r>
      </w:del>
      <w:ins w:id="62" w:author="Mateusz Janik" w:date="2012-11-28T15:30:00Z">
        <w:r w:rsidR="00FB4E50" w:rsidRPr="00B62142">
          <w:rPr>
            <w:rFonts w:cs="Calibri"/>
            <w:sz w:val="24"/>
            <w:szCs w:val="24"/>
          </w:rPr>
          <w:t>nieprzekraczającej</w:t>
        </w:r>
      </w:ins>
      <w:r w:rsidRPr="00B62142">
        <w:rPr>
          <w:rFonts w:cs="Calibri"/>
          <w:sz w:val="24"/>
          <w:szCs w:val="24"/>
        </w:rPr>
        <w:t xml:space="preserve"> 20 znaków.</w:t>
      </w:r>
      <w:bookmarkStart w:id="63" w:name="h.psmw5cfgpsh5"/>
      <w:bookmarkEnd w:id="63"/>
    </w:p>
    <w:p w14:paraId="7AE6C013"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Szerokość</w:t>
      </w:r>
      <w:r w:rsidR="00006CB2">
        <w:rPr>
          <w:rFonts w:cs="Calibri"/>
          <w:sz w:val="24"/>
          <w:szCs w:val="24"/>
        </w:rPr>
        <w:t xml:space="preserve"> rozmiaru opony</w:t>
      </w:r>
      <w:r w:rsidRPr="00B62142">
        <w:rPr>
          <w:rFonts w:cs="Calibri"/>
          <w:sz w:val="24"/>
          <w:szCs w:val="24"/>
        </w:rPr>
        <w:t xml:space="preserve"> jest napisem o długości 3 znaków, składającym się wyłącznie z cyfr.</w:t>
      </w:r>
    </w:p>
    <w:p w14:paraId="0163A0E7" w14:textId="77777777" w:rsidR="00B62142" w:rsidRDefault="00FA3599" w:rsidP="00C76F1B">
      <w:pPr>
        <w:pStyle w:val="NoSpacing"/>
        <w:numPr>
          <w:ilvl w:val="0"/>
          <w:numId w:val="14"/>
        </w:numPr>
        <w:ind w:left="1418" w:hanging="1418"/>
        <w:rPr>
          <w:rFonts w:cs="Calibri"/>
          <w:sz w:val="24"/>
          <w:szCs w:val="24"/>
        </w:rPr>
      </w:pPr>
      <w:r w:rsidRPr="00B62142">
        <w:rPr>
          <w:rFonts w:cs="Calibri"/>
          <w:sz w:val="24"/>
          <w:szCs w:val="24"/>
        </w:rPr>
        <w:t>Profil</w:t>
      </w:r>
      <w:r w:rsidR="00006CB2" w:rsidRPr="00006CB2">
        <w:rPr>
          <w:rFonts w:cs="Calibri"/>
          <w:sz w:val="24"/>
          <w:szCs w:val="24"/>
        </w:rPr>
        <w:t xml:space="preserve"> </w:t>
      </w:r>
      <w:r w:rsidR="00006CB2">
        <w:rPr>
          <w:rFonts w:cs="Calibri"/>
          <w:sz w:val="24"/>
          <w:szCs w:val="24"/>
        </w:rPr>
        <w:t>rozmiaru opony</w:t>
      </w:r>
      <w:r w:rsidRPr="00B62142">
        <w:rPr>
          <w:rFonts w:cs="Calibri"/>
          <w:sz w:val="24"/>
          <w:szCs w:val="24"/>
        </w:rPr>
        <w:t xml:space="preserve"> jest napisem o długości 2 znaków, składającym się </w:t>
      </w:r>
      <w:r w:rsidR="00C8197B">
        <w:rPr>
          <w:rFonts w:cs="Calibri"/>
          <w:sz w:val="24"/>
          <w:szCs w:val="24"/>
        </w:rPr>
        <w:t>tylko</w:t>
      </w:r>
      <w:r w:rsidRPr="00B62142">
        <w:rPr>
          <w:rFonts w:cs="Calibri"/>
          <w:sz w:val="24"/>
          <w:szCs w:val="24"/>
        </w:rPr>
        <w:t xml:space="preserve"> z cyfr.</w:t>
      </w:r>
    </w:p>
    <w:p w14:paraId="6620651A" w14:textId="77777777" w:rsidR="00B62142" w:rsidRPr="00B62142" w:rsidRDefault="00FA3599" w:rsidP="00C76F1B">
      <w:pPr>
        <w:pStyle w:val="NoSpacing"/>
        <w:numPr>
          <w:ilvl w:val="0"/>
          <w:numId w:val="14"/>
        </w:numPr>
        <w:ind w:left="1418" w:hanging="1418"/>
        <w:rPr>
          <w:rFonts w:cs="Calibri"/>
          <w:b/>
          <w:sz w:val="24"/>
          <w:szCs w:val="24"/>
        </w:rPr>
      </w:pPr>
      <w:r w:rsidRPr="00B62142">
        <w:rPr>
          <w:rFonts w:cs="Calibri"/>
          <w:sz w:val="24"/>
          <w:szCs w:val="24"/>
        </w:rPr>
        <w:t>Średnica</w:t>
      </w:r>
      <w:r w:rsidR="00006CB2" w:rsidRPr="00006CB2">
        <w:rPr>
          <w:rFonts w:cs="Calibri"/>
          <w:sz w:val="24"/>
          <w:szCs w:val="24"/>
        </w:rPr>
        <w:t xml:space="preserve"> </w:t>
      </w:r>
      <w:r w:rsidR="00006CB2">
        <w:rPr>
          <w:rFonts w:cs="Calibri"/>
          <w:sz w:val="24"/>
          <w:szCs w:val="24"/>
        </w:rPr>
        <w:t>rozmiaru opony</w:t>
      </w:r>
      <w:r w:rsidRPr="00B62142">
        <w:rPr>
          <w:rFonts w:cs="Calibri"/>
          <w:sz w:val="24"/>
          <w:szCs w:val="24"/>
        </w:rPr>
        <w:t xml:space="preserve"> jest napisem o długości </w:t>
      </w:r>
      <w:del w:id="64" w:author="Mateusz Janik" w:date="2012-11-28T15:30:00Z">
        <w:r w:rsidRPr="00B62142" w:rsidDel="00FB4E50">
          <w:rPr>
            <w:rFonts w:cs="Calibri"/>
            <w:sz w:val="24"/>
            <w:szCs w:val="24"/>
          </w:rPr>
          <w:delText>nie przekraczającej</w:delText>
        </w:r>
      </w:del>
      <w:ins w:id="65" w:author="Mateusz Janik" w:date="2012-11-28T15:30:00Z">
        <w:r w:rsidR="00FB4E50" w:rsidRPr="00B62142">
          <w:rPr>
            <w:rFonts w:cs="Calibri"/>
            <w:sz w:val="24"/>
            <w:szCs w:val="24"/>
          </w:rPr>
          <w:t>nieprzekraczającej</w:t>
        </w:r>
      </w:ins>
      <w:r w:rsidRPr="00B62142">
        <w:rPr>
          <w:rFonts w:cs="Calibri"/>
          <w:sz w:val="24"/>
          <w:szCs w:val="24"/>
        </w:rPr>
        <w:t xml:space="preserve"> 4 znaków, składającym z cyfr i znaku kropki</w:t>
      </w:r>
      <w:r w:rsidR="00676952">
        <w:rPr>
          <w:rFonts w:cs="Calibri"/>
          <w:sz w:val="24"/>
          <w:szCs w:val="24"/>
        </w:rPr>
        <w:t xml:space="preserve"> lub przecinka</w:t>
      </w:r>
      <w:r w:rsidRPr="00B62142">
        <w:rPr>
          <w:rFonts w:cs="Calibri"/>
          <w:sz w:val="24"/>
          <w:szCs w:val="24"/>
        </w:rPr>
        <w:t>.</w:t>
      </w:r>
      <w:bookmarkStart w:id="66" w:name="h.owidkd24gzhu"/>
      <w:bookmarkStart w:id="67" w:name="h.8lgn2adw5l5j"/>
      <w:bookmarkEnd w:id="66"/>
      <w:bookmarkEnd w:id="67"/>
    </w:p>
    <w:p w14:paraId="03D39694" w14:textId="77777777" w:rsidR="00411807" w:rsidRPr="00C8197B" w:rsidRDefault="00FA3599" w:rsidP="00C76F1B">
      <w:pPr>
        <w:pStyle w:val="NoSpacing"/>
        <w:numPr>
          <w:ilvl w:val="0"/>
          <w:numId w:val="14"/>
        </w:numPr>
        <w:ind w:left="1418" w:hanging="1418"/>
        <w:rPr>
          <w:sz w:val="24"/>
          <w:szCs w:val="24"/>
        </w:rPr>
      </w:pPr>
      <w:r w:rsidRPr="00C8197B">
        <w:rPr>
          <w:rFonts w:cs="Calibri"/>
          <w:sz w:val="24"/>
          <w:szCs w:val="24"/>
        </w:rPr>
        <w:t>Stawka</w:t>
      </w:r>
      <w:r w:rsidR="00006CB2" w:rsidRPr="00C8197B">
        <w:rPr>
          <w:rFonts w:cs="Calibri"/>
          <w:sz w:val="24"/>
          <w:szCs w:val="24"/>
        </w:rPr>
        <w:t xml:space="preserve"> VAT</w:t>
      </w:r>
      <w:r w:rsidRPr="00C8197B">
        <w:rPr>
          <w:rFonts w:cs="Calibri"/>
          <w:sz w:val="24"/>
          <w:szCs w:val="24"/>
        </w:rPr>
        <w:t xml:space="preserve"> jest liczbą zmiennoprzecinkową nieujemną, zaokrągloną do 2 miejsc po przecinku.</w:t>
      </w:r>
      <w:r w:rsidR="00411807" w:rsidRPr="00C8197B">
        <w:rPr>
          <w:sz w:val="24"/>
          <w:szCs w:val="24"/>
        </w:rPr>
        <w:br w:type="page"/>
      </w:r>
    </w:p>
    <w:p w14:paraId="67445B91" w14:textId="77777777" w:rsidR="00E062FE" w:rsidRDefault="00341BDD" w:rsidP="004566D5">
      <w:pPr>
        <w:pStyle w:val="Heading1"/>
      </w:pPr>
      <w:bookmarkStart w:id="68" w:name="_Toc292369077"/>
      <w:bookmarkStart w:id="69" w:name="_Toc342425287"/>
      <w:bookmarkStart w:id="70" w:name="_Toc342425530"/>
      <w:bookmarkStart w:id="71" w:name="_Toc342426074"/>
      <w:bookmarkStart w:id="72" w:name="_Toc342426216"/>
      <w:bookmarkStart w:id="73" w:name="_Toc342426364"/>
      <w:r>
        <w:lastRenderedPageBreak/>
        <w:t xml:space="preserve">ETAP 06 – </w:t>
      </w:r>
      <w:r w:rsidR="00411807">
        <w:t>Transakcje</w:t>
      </w:r>
      <w:bookmarkEnd w:id="68"/>
      <w:bookmarkEnd w:id="69"/>
      <w:bookmarkEnd w:id="70"/>
      <w:bookmarkEnd w:id="71"/>
      <w:bookmarkEnd w:id="72"/>
      <w:bookmarkEnd w:id="73"/>
    </w:p>
    <w:p w14:paraId="4479C588" w14:textId="77777777" w:rsidR="00444A84" w:rsidRPr="00444A84" w:rsidRDefault="00444A84" w:rsidP="00444A84">
      <w:pPr>
        <w:pStyle w:val="ListParagraph"/>
        <w:numPr>
          <w:ilvl w:val="0"/>
          <w:numId w:val="22"/>
        </w:numPr>
        <w:spacing w:after="0"/>
        <w:ind w:left="426" w:hanging="426"/>
        <w:rPr>
          <w:rFonts w:asciiTheme="minorHAnsi" w:eastAsia="Arial" w:hAnsiTheme="minorHAnsi" w:cstheme="minorHAnsi"/>
          <w:b/>
          <w:color w:val="000000"/>
          <w:sz w:val="24"/>
          <w:szCs w:val="24"/>
        </w:rPr>
      </w:pPr>
      <w:r w:rsidRPr="00444A84">
        <w:rPr>
          <w:rFonts w:asciiTheme="minorHAnsi" w:hAnsiTheme="minorHAnsi" w:cstheme="minorHAnsi"/>
          <w:b/>
          <w:sz w:val="24"/>
          <w:szCs w:val="24"/>
        </w:rPr>
        <w:t>Dodawanie bieżnika opony</w:t>
      </w:r>
    </w:p>
    <w:p w14:paraId="0E9BD5EA" w14:textId="77777777" w:rsidR="00444A84"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bieżnika opony. Może to zrobić tylko właściciel serwisu.</w:t>
      </w:r>
    </w:p>
    <w:p w14:paraId="0B6A2DE1" w14:textId="77777777" w:rsidR="00444A84" w:rsidRPr="00486D55"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bieżnika opony nie może być w bazie danych, jeśli tak nie jest, u</w:t>
      </w:r>
      <w:r>
        <w:rPr>
          <w:rFonts w:asciiTheme="minorHAnsi" w:hAnsiTheme="minorHAnsi" w:cstheme="minorHAnsi"/>
          <w:sz w:val="24"/>
          <w:szCs w:val="24"/>
        </w:rPr>
        <w:t>ż</w:t>
      </w:r>
      <w:r w:rsidRPr="00325490">
        <w:rPr>
          <w:rFonts w:asciiTheme="minorHAnsi" w:hAnsiTheme="minorHAnsi" w:cstheme="minorHAnsi"/>
          <w:sz w:val="24"/>
          <w:szCs w:val="24"/>
        </w:rPr>
        <w:t xml:space="preserve">ytkownik otrzymuje komunikat: </w:t>
      </w:r>
      <w:r w:rsidRPr="00325490">
        <w:rPr>
          <w:rFonts w:asciiTheme="minorHAnsi" w:hAnsiTheme="minorHAnsi" w:cstheme="minorHAnsi"/>
          <w:i/>
          <w:iCs/>
          <w:sz w:val="24"/>
          <w:szCs w:val="24"/>
        </w:rPr>
        <w:t>“Bieżnik opony jest już w bazie danych!”</w:t>
      </w:r>
      <w:r w:rsidRPr="00325490">
        <w:rPr>
          <w:rFonts w:asciiTheme="minorHAnsi" w:hAnsiTheme="minorHAnsi" w:cstheme="minorHAnsi"/>
          <w:sz w:val="24"/>
          <w:szCs w:val="24"/>
        </w:rPr>
        <w:t xml:space="preserve">. Po dodaniu bieżnika opony, użytkownik otrzymuje komunikat: </w:t>
      </w:r>
      <w:r w:rsidRPr="00325490">
        <w:rPr>
          <w:rFonts w:asciiTheme="minorHAnsi" w:hAnsiTheme="minorHAnsi" w:cstheme="minorHAnsi"/>
          <w:i/>
          <w:iCs/>
          <w:sz w:val="24"/>
          <w:szCs w:val="24"/>
        </w:rPr>
        <w:t>“Bieżnik opony dodany poprawnie!</w:t>
      </w:r>
      <w:r>
        <w:rPr>
          <w:rFonts w:asciiTheme="minorHAnsi" w:hAnsiTheme="minorHAnsi" w:cstheme="minorHAnsi"/>
          <w:i/>
          <w:iCs/>
          <w:sz w:val="24"/>
          <w:szCs w:val="24"/>
        </w:rPr>
        <w:t>”</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444A84" w:rsidRPr="00325490" w14:paraId="1AF00643"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EC93D" w14:textId="77777777" w:rsidR="00444A84" w:rsidRPr="00325490" w:rsidRDefault="00444A84"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ADAFD"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FEDBC"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14:paraId="602D80C4"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CFE54"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582A8"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22BF6"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444A84" w:rsidRPr="00325490" w14:paraId="4A451E22"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1B78B"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B2F41" w14:textId="77777777" w:rsidR="00444A84" w:rsidRDefault="00444A84" w:rsidP="0050710A">
            <w:pPr>
              <w:pStyle w:val="NoSpacing"/>
              <w:numPr>
                <w:ilvl w:val="0"/>
                <w:numId w:val="51"/>
              </w:numPr>
              <w:ind w:left="328" w:hanging="284"/>
              <w:rPr>
                <w:ins w:id="74" w:author="Zjamnik" w:date="2012-10-17T15:50:00Z"/>
                <w:rFonts w:asciiTheme="minorHAnsi" w:hAnsiTheme="minorHAnsi" w:cstheme="minorHAnsi"/>
                <w:sz w:val="24"/>
                <w:szCs w:val="24"/>
              </w:rPr>
            </w:pPr>
            <w:r w:rsidRPr="00325490">
              <w:rPr>
                <w:rFonts w:asciiTheme="minorHAnsi" w:hAnsiTheme="minorHAnsi" w:cstheme="minorHAnsi"/>
                <w:sz w:val="24"/>
                <w:szCs w:val="24"/>
              </w:rPr>
              <w:t>Dane bieżników opon</w:t>
            </w:r>
          </w:p>
          <w:p w14:paraId="6BB0AFB2" w14:textId="77777777" w:rsidR="00E8580E" w:rsidRPr="00325490" w:rsidRDefault="00E8580E" w:rsidP="0050710A">
            <w:pPr>
              <w:pStyle w:val="NoSpacing"/>
              <w:numPr>
                <w:ilvl w:val="0"/>
                <w:numId w:val="51"/>
              </w:numPr>
              <w:ind w:left="328" w:hanging="284"/>
              <w:rPr>
                <w:rFonts w:asciiTheme="minorHAnsi" w:hAnsiTheme="minorHAnsi" w:cstheme="minorHAnsi"/>
                <w:sz w:val="24"/>
                <w:szCs w:val="24"/>
              </w:rPr>
            </w:pPr>
            <w:ins w:id="75" w:author="Zjamnik" w:date="2012-10-17T15:51:00Z">
              <w:r>
                <w:rPr>
                  <w:rFonts w:asciiTheme="minorHAnsi" w:hAnsiTheme="minorHAnsi" w:cstheme="minorHAnsi"/>
                  <w:sz w:val="24"/>
                  <w:szCs w:val="24"/>
                </w:rPr>
                <w:t>Dane producentów</w:t>
              </w:r>
            </w:ins>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12CC2" w14:textId="77777777" w:rsidR="00444A84" w:rsidRDefault="00444A84" w:rsidP="0050710A">
            <w:pPr>
              <w:pStyle w:val="NoSpacing"/>
              <w:numPr>
                <w:ilvl w:val="0"/>
                <w:numId w:val="51"/>
              </w:numPr>
              <w:ind w:left="328" w:hanging="284"/>
              <w:rPr>
                <w:ins w:id="76" w:author="Zjamnik" w:date="2012-10-17T15:51:00Z"/>
                <w:rFonts w:asciiTheme="minorHAnsi" w:hAnsiTheme="minorHAnsi" w:cstheme="minorHAnsi"/>
                <w:sz w:val="24"/>
                <w:szCs w:val="24"/>
              </w:rPr>
            </w:pPr>
            <w:r w:rsidRPr="00325490">
              <w:rPr>
                <w:rFonts w:asciiTheme="minorHAnsi" w:hAnsiTheme="minorHAnsi" w:cstheme="minorHAnsi"/>
                <w:sz w:val="24"/>
                <w:szCs w:val="24"/>
              </w:rPr>
              <w:t>Dane bieżników opon</w:t>
            </w:r>
          </w:p>
          <w:p w14:paraId="692EFA4C" w14:textId="77777777" w:rsidR="00E8580E" w:rsidRPr="00325490" w:rsidRDefault="00E8580E" w:rsidP="0050710A">
            <w:pPr>
              <w:pStyle w:val="NoSpacing"/>
              <w:numPr>
                <w:ilvl w:val="0"/>
                <w:numId w:val="51"/>
              </w:numPr>
              <w:ind w:left="328" w:hanging="284"/>
              <w:rPr>
                <w:rFonts w:asciiTheme="minorHAnsi" w:hAnsiTheme="minorHAnsi" w:cstheme="minorHAnsi"/>
                <w:sz w:val="24"/>
                <w:szCs w:val="24"/>
              </w:rPr>
            </w:pPr>
            <w:ins w:id="77" w:author="Zjamnik" w:date="2012-10-17T15:51:00Z">
              <w:r>
                <w:rPr>
                  <w:rFonts w:asciiTheme="minorHAnsi" w:hAnsiTheme="minorHAnsi" w:cstheme="minorHAnsi"/>
                  <w:sz w:val="24"/>
                  <w:szCs w:val="24"/>
                </w:rPr>
                <w:t>Dane producentów</w:t>
              </w:r>
            </w:ins>
          </w:p>
        </w:tc>
      </w:tr>
    </w:tbl>
    <w:p w14:paraId="58A1E71A" w14:textId="77777777" w:rsidR="00444A84" w:rsidRDefault="00444A84" w:rsidP="00444A84">
      <w:pPr>
        <w:pStyle w:val="NoSpacing"/>
        <w:rPr>
          <w:sz w:val="24"/>
          <w:szCs w:val="24"/>
        </w:rPr>
      </w:pPr>
    </w:p>
    <w:p w14:paraId="562BA7BC" w14:textId="77777777" w:rsidR="00444A84" w:rsidRPr="00A93350" w:rsidRDefault="00444A84" w:rsidP="00444A84">
      <w:pPr>
        <w:pStyle w:val="ListParagraph"/>
        <w:numPr>
          <w:ilvl w:val="0"/>
          <w:numId w:val="22"/>
        </w:numPr>
        <w:spacing w:after="0"/>
        <w:ind w:left="426" w:hanging="426"/>
        <w:rPr>
          <w:rFonts w:asciiTheme="minorHAnsi" w:eastAsia="Arial" w:hAnsiTheme="minorHAnsi" w:cstheme="minorHAnsi"/>
          <w:b/>
          <w:color w:val="000000"/>
          <w:sz w:val="24"/>
          <w:szCs w:val="24"/>
        </w:rPr>
      </w:pPr>
      <w:r w:rsidRPr="00A93350">
        <w:rPr>
          <w:rFonts w:asciiTheme="minorHAnsi" w:hAnsiTheme="minorHAnsi" w:cstheme="minorHAnsi"/>
          <w:b/>
          <w:sz w:val="24"/>
          <w:szCs w:val="24"/>
        </w:rPr>
        <w:t>Edycja danych bieżnika opony</w:t>
      </w:r>
    </w:p>
    <w:p w14:paraId="63CEC896" w14:textId="77777777" w:rsidR="00444A84"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bieżnika opony i edycji tych danych. Może to zrobić tylko właściciel serwisu.</w:t>
      </w:r>
    </w:p>
    <w:p w14:paraId="0EF214E9" w14:textId="77777777" w:rsidR="00444A84" w:rsidRPr="00486D55"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bieżnika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Bieżnik opony może być wyszukany po podaniu jego identyfikatora. Po dokonaniu edycji danych bieżnika opony,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444A84" w:rsidRPr="00325490" w14:paraId="5BA05411"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8F021" w14:textId="77777777" w:rsidR="00444A84" w:rsidRPr="00325490" w:rsidRDefault="00444A84"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118BF"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F53D7"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14:paraId="6199012C"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5FEC5"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BA94D" w14:textId="77777777" w:rsidR="00444A84" w:rsidRPr="00325490" w:rsidRDefault="00444A84" w:rsidP="0050710A">
            <w:pPr>
              <w:pStyle w:val="NoSpacing"/>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bieżnika opony</w:t>
            </w:r>
          </w:p>
          <w:p w14:paraId="3E2AD1BB" w14:textId="77777777" w:rsidR="00444A84" w:rsidRPr="00325490" w:rsidRDefault="00444A84" w:rsidP="0050710A">
            <w:pPr>
              <w:pStyle w:val="NoSpacing"/>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bieżnika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CB5D9" w14:textId="77777777" w:rsidR="00444A84" w:rsidRPr="00325490" w:rsidRDefault="00444A84" w:rsidP="0050710A">
            <w:pPr>
              <w:pStyle w:val="NoSpacing"/>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444A84" w:rsidRPr="00325490" w14:paraId="4BDEF6F0"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EEFCB"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20D6C" w14:textId="77777777" w:rsidR="00444A84" w:rsidRPr="00325490" w:rsidRDefault="00444A84" w:rsidP="0050710A">
            <w:pPr>
              <w:pStyle w:val="NoSpacing"/>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9B76F" w14:textId="77777777" w:rsidR="00444A84" w:rsidRPr="00325490" w:rsidRDefault="00444A84" w:rsidP="0050710A">
            <w:pPr>
              <w:pStyle w:val="NoSpacing"/>
              <w:numPr>
                <w:ilvl w:val="0"/>
                <w:numId w:val="43"/>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r>
    </w:tbl>
    <w:p w14:paraId="43B43851" w14:textId="77777777" w:rsidR="00444A84" w:rsidRDefault="00444A84" w:rsidP="00444A84">
      <w:pPr>
        <w:pStyle w:val="NoSpacing"/>
        <w:rPr>
          <w:sz w:val="24"/>
          <w:szCs w:val="24"/>
        </w:rPr>
      </w:pPr>
    </w:p>
    <w:p w14:paraId="73E1612D" w14:textId="77777777" w:rsidR="00444A84" w:rsidRPr="00A93350" w:rsidRDefault="00444A84" w:rsidP="00444A84">
      <w:pPr>
        <w:pStyle w:val="ListParagraph"/>
        <w:numPr>
          <w:ilvl w:val="0"/>
          <w:numId w:val="22"/>
        </w:numPr>
        <w:spacing w:after="0"/>
        <w:ind w:left="426" w:hanging="426"/>
        <w:rPr>
          <w:rFonts w:asciiTheme="minorHAnsi" w:eastAsia="Arial" w:hAnsiTheme="minorHAnsi" w:cstheme="minorHAnsi"/>
          <w:b/>
          <w:color w:val="000000"/>
          <w:sz w:val="24"/>
          <w:szCs w:val="24"/>
        </w:rPr>
      </w:pPr>
      <w:r w:rsidRPr="00A93350">
        <w:rPr>
          <w:rFonts w:asciiTheme="minorHAnsi" w:hAnsiTheme="minorHAnsi" w:cstheme="minorHAnsi"/>
          <w:b/>
          <w:sz w:val="24"/>
          <w:szCs w:val="24"/>
        </w:rPr>
        <w:t>Usuwanie bieżnika opony</w:t>
      </w:r>
    </w:p>
    <w:p w14:paraId="2859EED0" w14:textId="77777777" w:rsidR="00444A84"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bieżnika opony i usunięciu ich z bazy danych. Może to zrobić tylko właściciel serwisu.</w:t>
      </w:r>
    </w:p>
    <w:p w14:paraId="1D2B77F5" w14:textId="77777777" w:rsidR="00444A84" w:rsidRPr="00486D55"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bieżnika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Bieżnik opony można wyszukać podając jego identyfikator. Po usunięciu bieżnika opony, użytkownik otrzymuje komunikat: </w:t>
      </w:r>
      <w:r w:rsidRPr="00325490">
        <w:rPr>
          <w:rFonts w:asciiTheme="minorHAnsi" w:hAnsiTheme="minorHAnsi" w:cstheme="minorHAnsi"/>
          <w:i/>
          <w:iCs/>
          <w:sz w:val="24"/>
          <w:szCs w:val="24"/>
        </w:rPr>
        <w:t>“Bieżnik opony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444A84" w:rsidRPr="00325490" w14:paraId="06F3CBD1"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5B60A" w14:textId="77777777" w:rsidR="00444A84" w:rsidRPr="00325490" w:rsidRDefault="00444A84"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574C7"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DB349"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14:paraId="759FFDA6"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ED1AA"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E3E32" w14:textId="77777777" w:rsidR="00444A84" w:rsidRPr="00325490" w:rsidRDefault="00444A84" w:rsidP="0050710A">
            <w:pPr>
              <w:pStyle w:val="NoSpacing"/>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bieżnika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50364" w14:textId="77777777" w:rsidR="00444A84" w:rsidRPr="00325490" w:rsidRDefault="00444A84" w:rsidP="0050710A">
            <w:pPr>
              <w:pStyle w:val="NoSpacing"/>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444A84" w:rsidRPr="00325490" w14:paraId="51F724C3"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2BFD8"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lastRenderedPageBreak/>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682BB" w14:textId="77777777" w:rsidR="00444A84" w:rsidRPr="00325490" w:rsidRDefault="00444A84" w:rsidP="0050710A">
            <w:pPr>
              <w:pStyle w:val="NoSpacing"/>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221CA" w14:textId="77777777" w:rsidR="00444A84" w:rsidRPr="00325490" w:rsidRDefault="00444A84" w:rsidP="0050710A">
            <w:pPr>
              <w:pStyle w:val="NoSpacing"/>
              <w:numPr>
                <w:ilvl w:val="0"/>
                <w:numId w:val="44"/>
              </w:numPr>
              <w:ind w:left="328" w:hanging="284"/>
              <w:rPr>
                <w:rFonts w:asciiTheme="minorHAnsi" w:hAnsiTheme="minorHAnsi" w:cstheme="minorHAnsi"/>
                <w:sz w:val="24"/>
                <w:szCs w:val="24"/>
              </w:rPr>
            </w:pPr>
            <w:r w:rsidRPr="00325490">
              <w:rPr>
                <w:rFonts w:asciiTheme="minorHAnsi" w:hAnsiTheme="minorHAnsi" w:cstheme="minorHAnsi"/>
                <w:sz w:val="24"/>
                <w:szCs w:val="24"/>
              </w:rPr>
              <w:t>Dane bieżników opon</w:t>
            </w:r>
          </w:p>
        </w:tc>
      </w:tr>
    </w:tbl>
    <w:p w14:paraId="114A39A4" w14:textId="77777777" w:rsidR="00444A84" w:rsidRDefault="00444A84" w:rsidP="00444A84">
      <w:pPr>
        <w:spacing w:after="0"/>
        <w:rPr>
          <w:rFonts w:asciiTheme="minorHAnsi" w:hAnsiTheme="minorHAnsi" w:cstheme="minorHAnsi"/>
          <w:sz w:val="24"/>
          <w:szCs w:val="24"/>
        </w:rPr>
      </w:pPr>
    </w:p>
    <w:p w14:paraId="6791F229" w14:textId="77777777" w:rsidR="00444A84" w:rsidRPr="005E5269" w:rsidRDefault="00444A84" w:rsidP="00444A84">
      <w:pPr>
        <w:pStyle w:val="ListParagraph"/>
        <w:numPr>
          <w:ilvl w:val="0"/>
          <w:numId w:val="22"/>
        </w:numPr>
        <w:spacing w:after="0"/>
        <w:ind w:left="426" w:hanging="426"/>
        <w:rPr>
          <w:rFonts w:asciiTheme="minorHAnsi" w:eastAsia="Arial" w:hAnsiTheme="minorHAnsi" w:cstheme="minorHAnsi"/>
          <w:b/>
          <w:color w:val="000000"/>
          <w:sz w:val="24"/>
          <w:szCs w:val="24"/>
        </w:rPr>
      </w:pPr>
      <w:r w:rsidRPr="00C749B9">
        <w:rPr>
          <w:rFonts w:asciiTheme="minorHAnsi" w:eastAsia="Times New Roman" w:hAnsiTheme="minorHAnsi" w:cstheme="minorHAnsi"/>
          <w:b/>
          <w:bCs/>
          <w:sz w:val="24"/>
          <w:szCs w:val="24"/>
        </w:rPr>
        <w:t>Wyświetlanie danych bieżników</w:t>
      </w:r>
    </w:p>
    <w:p w14:paraId="650407D4" w14:textId="77777777" w:rsidR="00444A84"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w:t>
      </w:r>
      <w:r w:rsidRPr="00C749B9">
        <w:rPr>
          <w:rFonts w:asciiTheme="minorHAnsi" w:eastAsia="Times New Roman" w:hAnsiTheme="minorHAnsi" w:cstheme="minorHAnsi"/>
          <w:sz w:val="24"/>
          <w:szCs w:val="24"/>
        </w:rPr>
        <w:t>polega na wyszukaniu danych bieżników opon i wyświetleniu ich.</w:t>
      </w:r>
    </w:p>
    <w:p w14:paraId="66AD304C" w14:textId="77777777" w:rsidR="00444A84" w:rsidRPr="00486D55" w:rsidRDefault="00444A84" w:rsidP="00444A84">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C749B9">
        <w:rPr>
          <w:rFonts w:asciiTheme="minorHAnsi" w:eastAsia="Times New Roman" w:hAnsiTheme="minorHAnsi" w:cstheme="minorHAnsi"/>
          <w:sz w:val="24"/>
          <w:szCs w:val="24"/>
        </w:rPr>
        <w:t xml:space="preserve">Dane bieżników muszą istnieć w bazie danych, jeśli ich nie ma, użytkownik otrzymuje komunikat: </w:t>
      </w:r>
      <w:r w:rsidRPr="00C749B9">
        <w:rPr>
          <w:rFonts w:asciiTheme="minorHAnsi" w:eastAsia="Times New Roman" w:hAnsiTheme="minorHAnsi" w:cstheme="minorHAnsi"/>
          <w:i/>
          <w:iCs/>
          <w:sz w:val="24"/>
          <w:szCs w:val="24"/>
        </w:rPr>
        <w:t>“Brak danych!”</w:t>
      </w:r>
      <w:r w:rsidRPr="00C749B9">
        <w:rPr>
          <w:rFonts w:asciiTheme="minorHAnsi" w:eastAsia="Times New Roman" w:hAnsiTheme="minorHAnsi" w:cstheme="minorHAnsi"/>
          <w:sz w:val="24"/>
          <w:szCs w:val="24"/>
        </w:rPr>
        <w:t>. Dane bieżników opon można wyszukać podając ich producenta lub nazwę.</w:t>
      </w:r>
    </w:p>
    <w:tbl>
      <w:tblPr>
        <w:tblW w:w="0" w:type="auto"/>
        <w:jc w:val="center"/>
        <w:tblLook w:val="0000" w:firstRow="0" w:lastRow="0" w:firstColumn="0" w:lastColumn="0" w:noHBand="0" w:noVBand="0"/>
      </w:tblPr>
      <w:tblGrid>
        <w:gridCol w:w="3120"/>
        <w:gridCol w:w="3120"/>
        <w:gridCol w:w="3120"/>
      </w:tblGrid>
      <w:tr w:rsidR="00444A84" w:rsidRPr="00325490" w14:paraId="0A72F13A"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2BD1C" w14:textId="77777777" w:rsidR="00444A84" w:rsidRPr="00325490" w:rsidRDefault="00444A84"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DAB6B"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61650"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14:paraId="60E761F8"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D02C7"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07BCA"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C749B9">
              <w:rPr>
                <w:rFonts w:asciiTheme="minorHAnsi" w:eastAsia="Times New Roman" w:hAnsiTheme="minorHAnsi" w:cstheme="minorHAnsi"/>
                <w:sz w:val="24"/>
                <w:szCs w:val="24"/>
              </w:rPr>
              <w:t>Producent lub nazwa bieżnika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9B2A6"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C749B9">
              <w:rPr>
                <w:rFonts w:asciiTheme="minorHAnsi" w:eastAsia="Times New Roman" w:hAnsiTheme="minorHAnsi" w:cstheme="minorHAnsi"/>
                <w:sz w:val="24"/>
                <w:szCs w:val="24"/>
              </w:rPr>
              <w:t>Dane bieżników opon</w:t>
            </w:r>
            <w:r w:rsidRPr="00325490">
              <w:rPr>
                <w:rFonts w:asciiTheme="minorHAnsi" w:hAnsiTheme="minorHAnsi" w:cstheme="minorHAnsi"/>
                <w:sz w:val="24"/>
                <w:szCs w:val="24"/>
              </w:rPr>
              <w:t xml:space="preserve"> lub komunikat</w:t>
            </w:r>
          </w:p>
        </w:tc>
      </w:tr>
      <w:tr w:rsidR="00444A84" w:rsidRPr="00325490" w14:paraId="1E0B7D3B"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66054"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A4C4F"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C749B9">
              <w:rPr>
                <w:rFonts w:asciiTheme="minorHAnsi" w:eastAsia="Times New Roman" w:hAnsiTheme="minorHAnsi" w:cstheme="minorHAnsi"/>
                <w:sz w:val="24"/>
                <w:szCs w:val="24"/>
              </w:rPr>
              <w:t>Dane bieżników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E4BB7" w14:textId="77777777" w:rsidR="00444A84" w:rsidRPr="00325490" w:rsidRDefault="00444A84" w:rsidP="00E54F95">
            <w:pPr>
              <w:pStyle w:val="NoSpacing"/>
              <w:ind w:left="328"/>
              <w:rPr>
                <w:rFonts w:asciiTheme="minorHAnsi" w:hAnsiTheme="minorHAnsi" w:cstheme="minorHAnsi"/>
                <w:sz w:val="24"/>
                <w:szCs w:val="24"/>
              </w:rPr>
            </w:pPr>
          </w:p>
        </w:tc>
      </w:tr>
    </w:tbl>
    <w:p w14:paraId="39CFFA6E" w14:textId="77777777" w:rsidR="00444A84" w:rsidRDefault="00444A84" w:rsidP="00444A84">
      <w:pPr>
        <w:pStyle w:val="NoSpacing"/>
        <w:rPr>
          <w:sz w:val="24"/>
          <w:szCs w:val="24"/>
        </w:rPr>
      </w:pPr>
    </w:p>
    <w:p w14:paraId="7AC71810"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w:t>
      </w:r>
      <w:r w:rsidR="00E836F0">
        <w:rPr>
          <w:rFonts w:asciiTheme="minorHAnsi" w:eastAsia="Arial" w:hAnsiTheme="minorHAnsi" w:cstheme="minorHAnsi"/>
          <w:b/>
          <w:color w:val="000000"/>
          <w:sz w:val="24"/>
          <w:szCs w:val="24"/>
        </w:rPr>
        <w:t>wa</w:t>
      </w:r>
      <w:r w:rsidRPr="00486D55">
        <w:rPr>
          <w:rFonts w:asciiTheme="minorHAnsi" w:eastAsia="Arial" w:hAnsiTheme="minorHAnsi" w:cstheme="minorHAnsi"/>
          <w:b/>
          <w:color w:val="000000"/>
          <w:sz w:val="24"/>
          <w:szCs w:val="24"/>
        </w:rPr>
        <w:t>nie części</w:t>
      </w:r>
    </w:p>
    <w:p w14:paraId="42F3104E"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Transakcja polega na dodaniu danych części do bazy danych. Może to zrobić tylko właściciel serwisu.</w:t>
      </w:r>
    </w:p>
    <w:p w14:paraId="01C548CC"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W bazie danych musi istnieć</w:t>
      </w:r>
      <w:ins w:id="78" w:author="Mateusz Janik" w:date="2012-11-28T15:30:00Z">
        <w:r w:rsidR="00FB4E50">
          <w:rPr>
            <w:rFonts w:asciiTheme="minorHAnsi" w:hAnsiTheme="minorHAnsi" w:cstheme="minorHAnsi"/>
            <w:sz w:val="24"/>
            <w:szCs w:val="24"/>
          </w:rPr>
          <w:t>,</w:t>
        </w:r>
      </w:ins>
      <w:r w:rsidR="00E836F0" w:rsidRPr="00325490">
        <w:rPr>
          <w:rFonts w:asciiTheme="minorHAnsi" w:hAnsiTheme="minorHAnsi" w:cstheme="minorHAnsi"/>
          <w:sz w:val="24"/>
          <w:szCs w:val="24"/>
        </w:rPr>
        <w:t xml:space="preserve"> co najmniej jedna</w:t>
      </w:r>
      <w:ins w:id="79" w:author="Mateusz Janik" w:date="2012-11-28T15:30:00Z">
        <w:r w:rsidR="00FB4E50">
          <w:rPr>
            <w:rFonts w:asciiTheme="minorHAnsi" w:hAnsiTheme="minorHAnsi" w:cstheme="minorHAnsi"/>
            <w:sz w:val="24"/>
            <w:szCs w:val="24"/>
          </w:rPr>
          <w:t>,</w:t>
        </w:r>
      </w:ins>
      <w:r w:rsidR="00E836F0" w:rsidRPr="00325490">
        <w:rPr>
          <w:rFonts w:asciiTheme="minorHAnsi" w:hAnsiTheme="minorHAnsi" w:cstheme="minorHAnsi"/>
          <w:sz w:val="24"/>
          <w:szCs w:val="24"/>
        </w:rPr>
        <w:t xml:space="preserve"> grupa towarowa, jeśli jej nie ma, użytkownik otrzymuje komunikat: </w:t>
      </w:r>
      <w:r w:rsidR="00E836F0" w:rsidRPr="00325490">
        <w:rPr>
          <w:rFonts w:asciiTheme="minorHAnsi" w:hAnsiTheme="minorHAnsi" w:cstheme="minorHAnsi"/>
          <w:i/>
          <w:iCs/>
          <w:sz w:val="24"/>
          <w:szCs w:val="24"/>
        </w:rPr>
        <w:t>“Brak grup towarowych!”</w:t>
      </w:r>
      <w:r w:rsidR="00E836F0" w:rsidRPr="00325490">
        <w:rPr>
          <w:rFonts w:asciiTheme="minorHAnsi" w:hAnsiTheme="minorHAnsi" w:cstheme="minorHAnsi"/>
          <w:sz w:val="24"/>
          <w:szCs w:val="24"/>
        </w:rPr>
        <w:t xml:space="preserve">. Grupa towarowa części musi istnieć w bazie danych, jeśli jej nie ma, użytkownik otrzymuje komunikat: </w:t>
      </w:r>
      <w:r w:rsidR="00E836F0" w:rsidRPr="00325490">
        <w:rPr>
          <w:rFonts w:asciiTheme="minorHAnsi" w:hAnsiTheme="minorHAnsi" w:cstheme="minorHAnsi"/>
          <w:i/>
          <w:iCs/>
          <w:sz w:val="24"/>
          <w:szCs w:val="24"/>
        </w:rPr>
        <w:t>“Brak danych grupy towarowej!”</w:t>
      </w:r>
      <w:r w:rsidR="00E836F0" w:rsidRPr="00325490">
        <w:rPr>
          <w:rFonts w:asciiTheme="minorHAnsi" w:hAnsiTheme="minorHAnsi" w:cstheme="minorHAnsi"/>
          <w:sz w:val="24"/>
          <w:szCs w:val="24"/>
        </w:rPr>
        <w:t xml:space="preserve">. Jeżeli w bazie nie ma danych producenta, zostają one dodane do bazy. Po dodaniu użytkownik otrzymuje komunikat: </w:t>
      </w:r>
      <w:r w:rsidR="00E836F0" w:rsidRPr="00325490">
        <w:rPr>
          <w:rFonts w:asciiTheme="minorHAnsi" w:hAnsiTheme="minorHAnsi" w:cstheme="minorHAnsi"/>
          <w:i/>
          <w:iCs/>
          <w:sz w:val="24"/>
          <w:szCs w:val="24"/>
        </w:rPr>
        <w:t>“Pomyślnie dodano część!”</w:t>
      </w:r>
      <w:r w:rsidR="00E836F0"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E836F0" w:rsidRPr="00325490" w14:paraId="0F89F728"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66007" w14:textId="77777777" w:rsidR="00E836F0" w:rsidRPr="00325490" w:rsidRDefault="00E836F0"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E9C94"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98E6D"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E836F0" w:rsidRPr="00325490" w14:paraId="170F38C5"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B65AA"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80413" w14:textId="77777777" w:rsidR="00E836F0" w:rsidRPr="00325490" w:rsidRDefault="00E836F0" w:rsidP="00E836F0">
            <w:pPr>
              <w:pStyle w:val="NoSpacing"/>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11429" w14:textId="77777777" w:rsidR="00E836F0" w:rsidRPr="00325490" w:rsidRDefault="00E836F0" w:rsidP="00E836F0">
            <w:pPr>
              <w:pStyle w:val="NoSpacing"/>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Komunikat</w:t>
            </w:r>
          </w:p>
        </w:tc>
      </w:tr>
      <w:tr w:rsidR="00E836F0" w:rsidRPr="00325490" w14:paraId="66260A7E"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1A92B"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3BB06" w14:textId="77777777" w:rsidR="00E836F0" w:rsidRPr="00325490" w:rsidRDefault="00E836F0" w:rsidP="00E836F0">
            <w:pPr>
              <w:pStyle w:val="NoSpacing"/>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grup towarowych</w:t>
            </w:r>
          </w:p>
          <w:p w14:paraId="4FEABE4E" w14:textId="77777777" w:rsidR="00E836F0" w:rsidRPr="00325490" w:rsidRDefault="00E836F0" w:rsidP="00E836F0">
            <w:pPr>
              <w:pStyle w:val="NoSpacing"/>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38A1A" w14:textId="77777777" w:rsidR="00E836F0" w:rsidRPr="00325490" w:rsidRDefault="00E836F0" w:rsidP="00E836F0">
            <w:pPr>
              <w:pStyle w:val="NoSpacing"/>
              <w:numPr>
                <w:ilvl w:val="0"/>
                <w:numId w:val="12"/>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r>
    </w:tbl>
    <w:p w14:paraId="5C6D7823" w14:textId="77777777" w:rsidR="00486D55" w:rsidRPr="00486D55" w:rsidRDefault="00486D55" w:rsidP="00486D55">
      <w:pPr>
        <w:spacing w:after="0"/>
        <w:rPr>
          <w:rFonts w:asciiTheme="minorHAnsi" w:hAnsiTheme="minorHAnsi" w:cstheme="minorHAnsi"/>
          <w:sz w:val="24"/>
          <w:szCs w:val="24"/>
        </w:rPr>
      </w:pPr>
    </w:p>
    <w:p w14:paraId="6EA6B3EC"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Edycja danych części</w:t>
      </w:r>
    </w:p>
    <w:p w14:paraId="0C516371"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Transakcja polega na wyszukaniu danych części i edycji tych danych. Pełną edycję może wykonać tylko właściciel serwisu, pracownik może tylko zmienić ilość części.</w:t>
      </w:r>
    </w:p>
    <w:p w14:paraId="29609F86"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E836F0" w:rsidRPr="00325490">
        <w:rPr>
          <w:rFonts w:asciiTheme="minorHAnsi" w:hAnsiTheme="minorHAnsi" w:cstheme="minorHAnsi"/>
          <w:sz w:val="24"/>
          <w:szCs w:val="24"/>
        </w:rPr>
        <w:t xml:space="preserve">Dane części muszą istnieć w bazie danych, jeśli ich nie ma, użytkownik otrzymuje komunikat: </w:t>
      </w:r>
      <w:r w:rsidR="00E836F0" w:rsidRPr="00325490">
        <w:rPr>
          <w:rFonts w:asciiTheme="minorHAnsi" w:hAnsiTheme="minorHAnsi" w:cstheme="minorHAnsi"/>
          <w:i/>
          <w:iCs/>
          <w:sz w:val="24"/>
          <w:szCs w:val="24"/>
        </w:rPr>
        <w:t>“Brak danych części!”</w:t>
      </w:r>
      <w:r w:rsidR="00E836F0" w:rsidRPr="00325490">
        <w:rPr>
          <w:rFonts w:asciiTheme="minorHAnsi" w:hAnsiTheme="minorHAnsi" w:cstheme="minorHAnsi"/>
          <w:sz w:val="24"/>
          <w:szCs w:val="24"/>
        </w:rPr>
        <w:t xml:space="preserve">. Jeżeli następuje zmiana grupy towarowej części, to nowa grupa musi istnieć w bazie danych. Jeżeli atrybuty nowej grupy towarowej części są inne od obecnych atrybutów części, to użytkownik otrzymuje komunikat z ostrzeżeniem o utracie atrybutów, oraz z zapytaniem, czy dodać atrybuty do nowej grupy towarowej. Wyszukanie danych części może nastąpić po podaniu jej identyfikatora, numeru katalogowego lub nazwy. Jeśli w wyniku wyszukiwania zwrócone zostanie wiele wyników, użytkownik musi wybrać </w:t>
      </w:r>
      <w:r w:rsidR="00E836F0" w:rsidRPr="00325490">
        <w:rPr>
          <w:rFonts w:asciiTheme="minorHAnsi" w:hAnsiTheme="minorHAnsi" w:cstheme="minorHAnsi"/>
          <w:sz w:val="24"/>
          <w:szCs w:val="24"/>
        </w:rPr>
        <w:lastRenderedPageBreak/>
        <w:t xml:space="preserve">część do edycji. Po pomyślnej edycji, użytkownik otrzymuje komunikat </w:t>
      </w:r>
      <w:r w:rsidR="00E836F0" w:rsidRPr="00325490">
        <w:rPr>
          <w:rFonts w:asciiTheme="minorHAnsi" w:hAnsiTheme="minorHAnsi" w:cstheme="minorHAnsi"/>
          <w:i/>
          <w:iCs/>
          <w:sz w:val="24"/>
          <w:szCs w:val="24"/>
        </w:rPr>
        <w:t>“Edycja zakończona!”</w:t>
      </w:r>
      <w:r w:rsidR="00E836F0" w:rsidRPr="00325490">
        <w:rPr>
          <w:rFonts w:asciiTheme="minorHAnsi" w:hAnsiTheme="minorHAnsi" w:cstheme="minorHAnsi"/>
          <w:sz w:val="24"/>
          <w:szCs w:val="24"/>
        </w:rPr>
        <w:t>.</w:t>
      </w:r>
      <w:r w:rsidRPr="00486D55">
        <w:rPr>
          <w:rFonts w:asciiTheme="minorHAnsi" w:eastAsia="Arial" w:hAnsiTheme="minorHAnsi" w:cstheme="minorHAnsi"/>
          <w:color w:val="000000"/>
          <w:sz w:val="24"/>
          <w:szCs w:val="24"/>
        </w:rPr>
        <w:t xml:space="preserve"> </w:t>
      </w:r>
    </w:p>
    <w:tbl>
      <w:tblPr>
        <w:tblW w:w="0" w:type="auto"/>
        <w:jc w:val="center"/>
        <w:tblLook w:val="0000" w:firstRow="0" w:lastRow="0" w:firstColumn="0" w:lastColumn="0" w:noHBand="0" w:noVBand="0"/>
      </w:tblPr>
      <w:tblGrid>
        <w:gridCol w:w="3120"/>
        <w:gridCol w:w="3120"/>
        <w:gridCol w:w="3120"/>
      </w:tblGrid>
      <w:tr w:rsidR="00E836F0" w:rsidRPr="00325490" w14:paraId="749D244D"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4975E" w14:textId="77777777" w:rsidR="00E836F0" w:rsidRPr="00325490" w:rsidRDefault="00E836F0"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FDA1F"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FC38A"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E836F0" w:rsidRPr="00325490" w14:paraId="2EC7481B"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68D65"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B29FF" w14:textId="77777777" w:rsidR="00E836F0" w:rsidRPr="00325490" w:rsidRDefault="00E836F0" w:rsidP="00E836F0">
            <w:pPr>
              <w:pStyle w:val="NoSpacing"/>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Identyfikator, numer katalogowy lub nazwa części</w:t>
            </w:r>
          </w:p>
          <w:p w14:paraId="6FB6C7FE" w14:textId="77777777" w:rsidR="00E836F0" w:rsidRPr="00325490" w:rsidRDefault="00E836F0" w:rsidP="00E836F0">
            <w:pPr>
              <w:pStyle w:val="NoSpacing"/>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Nowe 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3497E" w14:textId="77777777" w:rsidR="00E836F0" w:rsidRPr="00325490" w:rsidRDefault="00E836F0" w:rsidP="00E836F0">
            <w:pPr>
              <w:pStyle w:val="NoSpacing"/>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Komunikat</w:t>
            </w:r>
          </w:p>
        </w:tc>
      </w:tr>
      <w:tr w:rsidR="00E836F0" w:rsidRPr="00325490" w14:paraId="2CF35AC6"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60BC7" w14:textId="77777777" w:rsidR="00E836F0" w:rsidRPr="00325490" w:rsidRDefault="00E836F0"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E8E37" w14:textId="77777777" w:rsidR="00E836F0" w:rsidRPr="00325490" w:rsidRDefault="00E836F0" w:rsidP="00E836F0">
            <w:pPr>
              <w:pStyle w:val="NoSpacing"/>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27AF1" w14:textId="77777777" w:rsidR="00E836F0" w:rsidRPr="00325490" w:rsidRDefault="00E836F0" w:rsidP="00E836F0">
            <w:pPr>
              <w:pStyle w:val="NoSpacing"/>
              <w:numPr>
                <w:ilvl w:val="0"/>
                <w:numId w:val="23"/>
              </w:numPr>
              <w:ind w:left="282" w:hanging="283"/>
              <w:rPr>
                <w:rFonts w:asciiTheme="minorHAnsi" w:hAnsiTheme="minorHAnsi" w:cstheme="minorHAnsi"/>
                <w:sz w:val="24"/>
                <w:szCs w:val="24"/>
              </w:rPr>
            </w:pPr>
            <w:r w:rsidRPr="00325490">
              <w:rPr>
                <w:rFonts w:asciiTheme="minorHAnsi" w:hAnsiTheme="minorHAnsi" w:cstheme="minorHAnsi"/>
                <w:sz w:val="24"/>
                <w:szCs w:val="24"/>
              </w:rPr>
              <w:t>Dane części</w:t>
            </w:r>
          </w:p>
        </w:tc>
      </w:tr>
    </w:tbl>
    <w:p w14:paraId="0EEE3500" w14:textId="77777777" w:rsidR="00486D55" w:rsidRPr="00486D55" w:rsidRDefault="00486D55" w:rsidP="00486D55">
      <w:pPr>
        <w:spacing w:after="0"/>
        <w:rPr>
          <w:rFonts w:asciiTheme="minorHAnsi" w:hAnsiTheme="minorHAnsi" w:cstheme="minorHAnsi"/>
          <w:sz w:val="24"/>
          <w:szCs w:val="24"/>
        </w:rPr>
      </w:pPr>
    </w:p>
    <w:p w14:paraId="6373F705"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Usuwanie danych części</w:t>
      </w:r>
    </w:p>
    <w:p w14:paraId="72D87998" w14:textId="77777777"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 xml:space="preserve">Transakcja polega na wyszukaniu części i usunięciu jej z bazy danych. Usuwać części z bazy może tylko właściciel serwisu. </w:t>
      </w:r>
      <w:r w:rsidRPr="00486D55">
        <w:rPr>
          <w:rFonts w:asciiTheme="minorHAnsi" w:eastAsia="Arial" w:hAnsiTheme="minorHAnsi" w:cstheme="minorHAnsi"/>
          <w:color w:val="000000"/>
          <w:sz w:val="24"/>
          <w:szCs w:val="24"/>
        </w:rPr>
        <w:t xml:space="preserve"> </w:t>
      </w:r>
    </w:p>
    <w:p w14:paraId="75BDA2F1"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 xml:space="preserve">Dane części muszą istnieć w bazie danych, jeśli ich nie ma, użytkownik otrzymuje komunikat: </w:t>
      </w:r>
      <w:r w:rsidR="00BB4B4F" w:rsidRPr="00325490">
        <w:rPr>
          <w:rFonts w:asciiTheme="minorHAnsi" w:hAnsiTheme="minorHAnsi" w:cstheme="minorHAnsi"/>
          <w:i/>
          <w:iCs/>
          <w:sz w:val="24"/>
          <w:szCs w:val="24"/>
        </w:rPr>
        <w:t>“Brak danych części!”</w:t>
      </w:r>
      <w:r w:rsidR="00BB4B4F" w:rsidRPr="00325490">
        <w:rPr>
          <w:rFonts w:asciiTheme="minorHAnsi" w:hAnsiTheme="minorHAnsi" w:cstheme="minorHAnsi"/>
          <w:sz w:val="24"/>
          <w:szCs w:val="24"/>
        </w:rPr>
        <w:t xml:space="preserve">. Wyszukanie części może nastąpić po podaniu jej identyfikatora, numeru katalogowego lub nazwy. Jeśli w wyniku wyszukiwania zwrócone zostanie wiele wyników, użytkownik musi wybrać część do usunięcia. Po usunięciu części użytkownik otrzymuje komunikat: </w:t>
      </w:r>
      <w:r w:rsidR="00BB4B4F" w:rsidRPr="00325490">
        <w:rPr>
          <w:rFonts w:asciiTheme="minorHAnsi" w:hAnsiTheme="minorHAnsi" w:cstheme="minorHAnsi"/>
          <w:i/>
          <w:iCs/>
          <w:sz w:val="24"/>
          <w:szCs w:val="24"/>
        </w:rPr>
        <w:t>“Część usunięta!”</w:t>
      </w:r>
      <w:r w:rsidR="00BB4B4F"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BB4B4F" w:rsidRPr="00325490" w14:paraId="1E7F4782"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0F8F5" w14:textId="77777777" w:rsidR="00BB4B4F" w:rsidRPr="00325490" w:rsidRDefault="00BB4B4F"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B76CB" w14:textId="77777777" w:rsidR="00BB4B4F" w:rsidRPr="00325490" w:rsidRDefault="00BB4B4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90E88" w14:textId="77777777" w:rsidR="00BB4B4F" w:rsidRPr="00325490" w:rsidRDefault="00BB4B4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BB4B4F" w:rsidRPr="00325490" w14:paraId="11A89E2A"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70060" w14:textId="77777777" w:rsidR="00BB4B4F" w:rsidRPr="00325490" w:rsidRDefault="00BB4B4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6148E" w14:textId="77777777" w:rsidR="00BB4B4F" w:rsidRPr="00325490" w:rsidRDefault="00BB4B4F" w:rsidP="009D2991">
            <w:pPr>
              <w:pStyle w:val="NoSpacing"/>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numer katalogowy</w:t>
            </w:r>
            <w:r w:rsidR="009D2991">
              <w:rPr>
                <w:rFonts w:asciiTheme="minorHAnsi" w:hAnsiTheme="minorHAnsi" w:cstheme="minorHAnsi"/>
                <w:sz w:val="24"/>
                <w:szCs w:val="24"/>
              </w:rPr>
              <w:t xml:space="preserve"> lub</w:t>
            </w:r>
            <w:r w:rsidRPr="00325490">
              <w:rPr>
                <w:rFonts w:asciiTheme="minorHAnsi" w:hAnsiTheme="minorHAnsi" w:cstheme="minorHAnsi"/>
                <w:sz w:val="24"/>
                <w:szCs w:val="24"/>
              </w:rPr>
              <w:t xml:space="preserve"> nazwa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F4F79" w14:textId="77777777" w:rsidR="00BB4B4F" w:rsidRPr="00325490" w:rsidRDefault="00BB4B4F" w:rsidP="00BB4B4F">
            <w:pPr>
              <w:pStyle w:val="NoSpacing"/>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BB4B4F" w:rsidRPr="00325490" w14:paraId="09645355" w14:textId="77777777" w:rsidTr="00BB4B4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8767F" w14:textId="77777777" w:rsidR="00BB4B4F" w:rsidRPr="00325490" w:rsidRDefault="00BB4B4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69353" w14:textId="77777777" w:rsidR="00BB4B4F" w:rsidRPr="00325490" w:rsidRDefault="00BB4B4F" w:rsidP="00BB4B4F">
            <w:pPr>
              <w:pStyle w:val="NoSpacing"/>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Dane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E7892" w14:textId="77777777" w:rsidR="00BB4B4F" w:rsidRPr="00325490" w:rsidRDefault="00BB4B4F" w:rsidP="00BB4B4F">
            <w:pPr>
              <w:pStyle w:val="NoSpacing"/>
              <w:numPr>
                <w:ilvl w:val="0"/>
                <w:numId w:val="24"/>
              </w:numPr>
              <w:ind w:left="328" w:hanging="284"/>
              <w:rPr>
                <w:rFonts w:asciiTheme="minorHAnsi" w:hAnsiTheme="minorHAnsi" w:cstheme="minorHAnsi"/>
                <w:sz w:val="24"/>
                <w:szCs w:val="24"/>
              </w:rPr>
            </w:pPr>
            <w:r w:rsidRPr="00325490">
              <w:rPr>
                <w:rFonts w:asciiTheme="minorHAnsi" w:hAnsiTheme="minorHAnsi" w:cstheme="minorHAnsi"/>
                <w:sz w:val="24"/>
                <w:szCs w:val="24"/>
              </w:rPr>
              <w:t>Dane części</w:t>
            </w:r>
          </w:p>
        </w:tc>
      </w:tr>
    </w:tbl>
    <w:p w14:paraId="68DD9E19" w14:textId="77777777" w:rsidR="00367CD9" w:rsidRPr="00486D55" w:rsidRDefault="00367CD9" w:rsidP="00367CD9">
      <w:pPr>
        <w:spacing w:after="0"/>
        <w:rPr>
          <w:rFonts w:asciiTheme="minorHAnsi" w:hAnsiTheme="minorHAnsi" w:cstheme="minorHAnsi"/>
          <w:sz w:val="24"/>
          <w:szCs w:val="24"/>
        </w:rPr>
      </w:pPr>
    </w:p>
    <w:p w14:paraId="19070418" w14:textId="77777777" w:rsidR="00367CD9" w:rsidRPr="00BB5CF2" w:rsidRDefault="00367CD9" w:rsidP="00367CD9">
      <w:pPr>
        <w:pStyle w:val="ListParagraph"/>
        <w:numPr>
          <w:ilvl w:val="0"/>
          <w:numId w:val="22"/>
        </w:numPr>
        <w:spacing w:after="0"/>
        <w:ind w:left="426" w:hanging="426"/>
        <w:rPr>
          <w:rFonts w:asciiTheme="minorHAnsi" w:eastAsia="Arial" w:hAnsiTheme="minorHAnsi" w:cstheme="minorHAnsi"/>
          <w:b/>
          <w:color w:val="000000"/>
          <w:sz w:val="24"/>
          <w:szCs w:val="24"/>
        </w:rPr>
      </w:pPr>
      <w:r w:rsidRPr="00BB5CF2">
        <w:rPr>
          <w:rFonts w:asciiTheme="minorHAnsi" w:hAnsiTheme="minorHAnsi" w:cstheme="minorHAnsi"/>
          <w:b/>
          <w:sz w:val="24"/>
          <w:szCs w:val="24"/>
        </w:rPr>
        <w:t xml:space="preserve">Wyświetlanie danych </w:t>
      </w:r>
      <w:r>
        <w:rPr>
          <w:rFonts w:asciiTheme="minorHAnsi" w:hAnsiTheme="minorHAnsi" w:cstheme="minorHAnsi"/>
          <w:b/>
          <w:sz w:val="24"/>
          <w:szCs w:val="24"/>
        </w:rPr>
        <w:t>części</w:t>
      </w:r>
    </w:p>
    <w:p w14:paraId="3D34CC7C" w14:textId="77777777" w:rsidR="00367CD9" w:rsidRDefault="00367CD9" w:rsidP="00367CD9">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polega na wyszukaniu danych </w:t>
      </w:r>
      <w:r>
        <w:rPr>
          <w:rFonts w:asciiTheme="minorHAnsi" w:hAnsiTheme="minorHAnsi" w:cstheme="minorHAnsi"/>
          <w:sz w:val="24"/>
          <w:szCs w:val="24"/>
        </w:rPr>
        <w:t>części</w:t>
      </w:r>
      <w:r w:rsidRPr="00325490">
        <w:rPr>
          <w:rFonts w:asciiTheme="minorHAnsi" w:hAnsiTheme="minorHAnsi" w:cstheme="minorHAnsi"/>
          <w:sz w:val="24"/>
          <w:szCs w:val="24"/>
        </w:rPr>
        <w:t xml:space="preserve"> i wyświetleniu ich.</w:t>
      </w:r>
    </w:p>
    <w:p w14:paraId="2D957AA1" w14:textId="77777777" w:rsidR="00367CD9" w:rsidRPr="00486D55" w:rsidRDefault="00367CD9" w:rsidP="00367CD9">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71">
        <w:rPr>
          <w:rFonts w:asciiTheme="minorHAnsi" w:hAnsiTheme="minorHAnsi" w:cstheme="minorHAnsi"/>
          <w:sz w:val="24"/>
          <w:szCs w:val="24"/>
        </w:rPr>
        <w:t>Dane części muszą istnieć w bazie danych, jeśli ich nie ma, użytkownik otrzymuje komunikat: “Brak danych!”. Dane części można wyszukać podając jej</w:t>
      </w:r>
      <w:r>
        <w:rPr>
          <w:rFonts w:asciiTheme="minorHAnsi" w:hAnsiTheme="minorHAnsi" w:cstheme="minorHAnsi"/>
          <w:sz w:val="24"/>
          <w:szCs w:val="24"/>
        </w:rPr>
        <w:t xml:space="preserve"> </w:t>
      </w:r>
      <w:r w:rsidRPr="00325471">
        <w:rPr>
          <w:rFonts w:asciiTheme="minorHAnsi" w:hAnsiTheme="minorHAnsi" w:cstheme="minorHAnsi"/>
          <w:sz w:val="24"/>
          <w:szCs w:val="24"/>
        </w:rPr>
        <w:t>identyfikator,</w:t>
      </w:r>
      <w:r>
        <w:rPr>
          <w:rFonts w:asciiTheme="minorHAnsi" w:hAnsiTheme="minorHAnsi" w:cstheme="minorHAnsi"/>
          <w:sz w:val="24"/>
          <w:szCs w:val="24"/>
        </w:rPr>
        <w:t xml:space="preserve"> </w:t>
      </w:r>
      <w:r w:rsidRPr="00325471">
        <w:rPr>
          <w:rFonts w:asciiTheme="minorHAnsi" w:hAnsiTheme="minorHAnsi" w:cstheme="minorHAnsi"/>
          <w:sz w:val="24"/>
          <w:szCs w:val="24"/>
        </w:rPr>
        <w:t>nazwę</w:t>
      </w:r>
      <w:r>
        <w:rPr>
          <w:rFonts w:asciiTheme="minorHAnsi" w:hAnsiTheme="minorHAnsi" w:cstheme="minorHAnsi"/>
          <w:sz w:val="24"/>
          <w:szCs w:val="24"/>
        </w:rPr>
        <w:t>,</w:t>
      </w:r>
      <w:r w:rsidRPr="00325471">
        <w:rPr>
          <w:rFonts w:asciiTheme="minorHAnsi" w:hAnsiTheme="minorHAnsi" w:cstheme="minorHAnsi"/>
          <w:sz w:val="24"/>
          <w:szCs w:val="24"/>
        </w:rPr>
        <w:t xml:space="preserve"> numer katalogowy, producenta lub grupę towarową.</w:t>
      </w:r>
    </w:p>
    <w:tbl>
      <w:tblPr>
        <w:tblW w:w="0" w:type="auto"/>
        <w:jc w:val="center"/>
        <w:tblLook w:val="0000" w:firstRow="0" w:lastRow="0" w:firstColumn="0" w:lastColumn="0" w:noHBand="0" w:noVBand="0"/>
      </w:tblPr>
      <w:tblGrid>
        <w:gridCol w:w="3120"/>
        <w:gridCol w:w="3120"/>
        <w:gridCol w:w="3120"/>
      </w:tblGrid>
      <w:tr w:rsidR="00367CD9" w:rsidRPr="00325490" w14:paraId="79D577F2" w14:textId="77777777" w:rsidTr="00E8580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E3433" w14:textId="77777777" w:rsidR="00367CD9" w:rsidRPr="00325490" w:rsidRDefault="00367CD9" w:rsidP="00E8580E">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56DD5" w14:textId="77777777" w:rsidR="00367CD9" w:rsidRPr="00325490" w:rsidRDefault="00367CD9" w:rsidP="00E8580E">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34E08" w14:textId="77777777" w:rsidR="00367CD9" w:rsidRPr="00325490" w:rsidRDefault="00367CD9" w:rsidP="00E8580E">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367CD9" w:rsidRPr="00325490" w14:paraId="53B944F2" w14:textId="77777777" w:rsidTr="00E8580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78676" w14:textId="77777777" w:rsidR="00367CD9" w:rsidRPr="00325490" w:rsidRDefault="00367CD9" w:rsidP="00E8580E">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E26F8" w14:textId="77777777" w:rsidR="00367CD9" w:rsidRPr="00325471" w:rsidRDefault="00367CD9" w:rsidP="00367CD9">
            <w:pPr>
              <w:pStyle w:val="NoSpacing"/>
              <w:numPr>
                <w:ilvl w:val="0"/>
                <w:numId w:val="54"/>
              </w:numPr>
              <w:ind w:left="328" w:hanging="284"/>
              <w:rPr>
                <w:sz w:val="24"/>
                <w:szCs w:val="24"/>
                <w:lang w:eastAsia="pl-PL"/>
              </w:rPr>
            </w:pPr>
            <w:r w:rsidRPr="00325471">
              <w:rPr>
                <w:rFonts w:asciiTheme="minorHAnsi" w:hAnsiTheme="minorHAnsi" w:cstheme="minorHAnsi"/>
                <w:sz w:val="24"/>
                <w:szCs w:val="24"/>
              </w:rPr>
              <w:t>Identyfikator</w:t>
            </w:r>
            <w:r>
              <w:rPr>
                <w:sz w:val="24"/>
                <w:szCs w:val="24"/>
              </w:rPr>
              <w:t>, n</w:t>
            </w:r>
            <w:r w:rsidRPr="00325471">
              <w:rPr>
                <w:sz w:val="24"/>
                <w:szCs w:val="24"/>
                <w:lang w:eastAsia="pl-PL"/>
              </w:rPr>
              <w:t>azwa,</w:t>
            </w:r>
            <w:r>
              <w:rPr>
                <w:sz w:val="24"/>
                <w:szCs w:val="24"/>
                <w:lang w:eastAsia="pl-PL"/>
              </w:rPr>
              <w:t xml:space="preserve"> </w:t>
            </w:r>
            <w:r w:rsidRPr="00325471">
              <w:rPr>
                <w:sz w:val="24"/>
                <w:szCs w:val="24"/>
                <w:lang w:eastAsia="pl-PL"/>
              </w:rPr>
              <w:t>numer katalogowy, producent lub grupa towarowa 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EA95" w14:textId="77777777" w:rsidR="00367CD9" w:rsidRPr="00325490" w:rsidRDefault="00367CD9" w:rsidP="00E8580E">
            <w:pPr>
              <w:pStyle w:val="NoSpacing"/>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części</w:t>
            </w:r>
            <w:r w:rsidRPr="00325490">
              <w:rPr>
                <w:rFonts w:asciiTheme="minorHAnsi" w:hAnsiTheme="minorHAnsi" w:cstheme="minorHAnsi"/>
                <w:sz w:val="24"/>
                <w:szCs w:val="24"/>
              </w:rPr>
              <w:t xml:space="preserve"> lub komunikat</w:t>
            </w:r>
          </w:p>
        </w:tc>
      </w:tr>
      <w:tr w:rsidR="00367CD9" w:rsidRPr="00325490" w14:paraId="77BCCF7B" w14:textId="77777777" w:rsidTr="00E8580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6EA8F" w14:textId="77777777" w:rsidR="00367CD9" w:rsidRPr="00325490" w:rsidRDefault="00367CD9" w:rsidP="00E8580E">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11FFB" w14:textId="77777777" w:rsidR="00367CD9" w:rsidRPr="00325490" w:rsidRDefault="00367CD9" w:rsidP="00E8580E">
            <w:pPr>
              <w:pStyle w:val="NoSpacing"/>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części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4A437" w14:textId="77777777" w:rsidR="00367CD9" w:rsidRPr="00325490" w:rsidRDefault="00367CD9" w:rsidP="00E8580E">
            <w:pPr>
              <w:pStyle w:val="NoSpacing"/>
              <w:ind w:left="328"/>
              <w:rPr>
                <w:rFonts w:asciiTheme="minorHAnsi" w:hAnsiTheme="minorHAnsi" w:cstheme="minorHAnsi"/>
                <w:sz w:val="24"/>
                <w:szCs w:val="24"/>
              </w:rPr>
            </w:pPr>
          </w:p>
        </w:tc>
      </w:tr>
    </w:tbl>
    <w:p w14:paraId="2170AB7B" w14:textId="77777777" w:rsidR="00367CD9" w:rsidRDefault="00367CD9" w:rsidP="00367CD9">
      <w:pPr>
        <w:spacing w:after="0"/>
        <w:rPr>
          <w:rFonts w:asciiTheme="minorHAnsi" w:hAnsiTheme="minorHAnsi" w:cstheme="minorHAnsi"/>
          <w:sz w:val="24"/>
          <w:szCs w:val="24"/>
        </w:rPr>
      </w:pPr>
    </w:p>
    <w:p w14:paraId="7A6F42A8" w14:textId="77777777" w:rsidR="0066663A" w:rsidRPr="0066663A" w:rsidRDefault="0066663A" w:rsidP="0066663A">
      <w:pPr>
        <w:pStyle w:val="ListParagraph"/>
        <w:numPr>
          <w:ilvl w:val="0"/>
          <w:numId w:val="22"/>
        </w:numPr>
        <w:spacing w:after="0"/>
        <w:ind w:left="426" w:hanging="426"/>
        <w:rPr>
          <w:rFonts w:asciiTheme="minorHAnsi" w:eastAsia="Arial" w:hAnsiTheme="minorHAnsi" w:cstheme="minorHAnsi"/>
          <w:b/>
          <w:color w:val="000000"/>
          <w:sz w:val="24"/>
          <w:szCs w:val="24"/>
        </w:rPr>
      </w:pPr>
      <w:r w:rsidRPr="0066663A">
        <w:rPr>
          <w:rFonts w:asciiTheme="minorHAnsi" w:hAnsiTheme="minorHAnsi" w:cstheme="minorHAnsi"/>
          <w:b/>
          <w:sz w:val="24"/>
          <w:szCs w:val="24"/>
        </w:rPr>
        <w:t xml:space="preserve">Wyświetlanie danych </w:t>
      </w:r>
      <w:r w:rsidR="00C652E8">
        <w:rPr>
          <w:rFonts w:asciiTheme="minorHAnsi" w:hAnsiTheme="minorHAnsi" w:cstheme="minorHAnsi"/>
          <w:b/>
          <w:sz w:val="24"/>
          <w:szCs w:val="24"/>
        </w:rPr>
        <w:t>kodów DOT</w:t>
      </w:r>
    </w:p>
    <w:p w14:paraId="195D10FC" w14:textId="77777777" w:rsidR="0066663A" w:rsidRDefault="0066663A" w:rsidP="0066663A">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w:t>
      </w:r>
      <w:r w:rsidR="00C652E8" w:rsidRPr="00325490">
        <w:rPr>
          <w:rFonts w:asciiTheme="minorHAnsi" w:hAnsiTheme="minorHAnsi" w:cstheme="minorHAnsi"/>
          <w:sz w:val="24"/>
          <w:szCs w:val="24"/>
        </w:rPr>
        <w:t>polega na wyszukaniu danych kodów DOT i wyświetleniu ich.</w:t>
      </w:r>
      <w:r w:rsidRPr="00325490">
        <w:rPr>
          <w:rFonts w:asciiTheme="minorHAnsi" w:hAnsiTheme="minorHAnsi" w:cstheme="minorHAnsi"/>
          <w:sz w:val="24"/>
          <w:szCs w:val="24"/>
        </w:rPr>
        <w:t xml:space="preserve"> </w:t>
      </w:r>
      <w:r w:rsidRPr="00486D55">
        <w:rPr>
          <w:rFonts w:asciiTheme="minorHAnsi" w:eastAsia="Arial" w:hAnsiTheme="minorHAnsi" w:cstheme="minorHAnsi"/>
          <w:color w:val="000000"/>
          <w:sz w:val="24"/>
          <w:szCs w:val="24"/>
        </w:rPr>
        <w:t xml:space="preserve"> </w:t>
      </w:r>
    </w:p>
    <w:p w14:paraId="22614108" w14:textId="77777777" w:rsidR="0066663A" w:rsidRPr="00486D55" w:rsidRDefault="0066663A" w:rsidP="0066663A">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lastRenderedPageBreak/>
        <w:t>Uwarunkowania:</w:t>
      </w:r>
      <w:r w:rsidRPr="00486D55">
        <w:rPr>
          <w:rFonts w:asciiTheme="minorHAnsi" w:eastAsia="Arial" w:hAnsiTheme="minorHAnsi" w:cstheme="minorHAnsi"/>
          <w:color w:val="000000"/>
          <w:sz w:val="24"/>
          <w:szCs w:val="24"/>
        </w:rPr>
        <w:tab/>
      </w:r>
      <w:r w:rsidR="00C652E8" w:rsidRPr="00325490">
        <w:rPr>
          <w:rFonts w:asciiTheme="minorHAnsi" w:hAnsiTheme="minorHAnsi" w:cstheme="minorHAnsi"/>
          <w:sz w:val="24"/>
          <w:szCs w:val="24"/>
        </w:rPr>
        <w:t xml:space="preserve">Dane kodów DOT muszą istnieć w bazie danych, jeśli ich nie ma, użytkownik otrzymuje komunikat: </w:t>
      </w:r>
      <w:r w:rsidR="00C652E8" w:rsidRPr="00325490">
        <w:rPr>
          <w:rFonts w:asciiTheme="minorHAnsi" w:hAnsiTheme="minorHAnsi" w:cstheme="minorHAnsi"/>
          <w:i/>
          <w:iCs/>
          <w:sz w:val="24"/>
          <w:szCs w:val="24"/>
        </w:rPr>
        <w:t>“Brak danych!”</w:t>
      </w:r>
      <w:r w:rsidR="00C652E8" w:rsidRPr="00325490">
        <w:rPr>
          <w:rFonts w:asciiTheme="minorHAnsi" w:hAnsiTheme="minorHAnsi" w:cstheme="minorHAnsi"/>
          <w:sz w:val="24"/>
          <w:szCs w:val="24"/>
        </w:rPr>
        <w:t>. Dane kodu DOT można wyszukać podając rok lub fragment kod</w:t>
      </w:r>
      <w:r w:rsidR="00C652E8">
        <w:rPr>
          <w:rFonts w:asciiTheme="minorHAnsi" w:hAnsiTheme="minorHAnsi" w:cstheme="minorHAnsi"/>
          <w:sz w:val="24"/>
          <w:szCs w:val="24"/>
        </w:rPr>
        <w:t>u</w:t>
      </w:r>
      <w:r w:rsidR="00C652E8" w:rsidRPr="00325490">
        <w:rPr>
          <w:rFonts w:asciiTheme="minorHAnsi" w:hAnsiTheme="minorHAnsi" w:cstheme="minorHAnsi"/>
          <w:sz w:val="24"/>
          <w:szCs w:val="24"/>
        </w:rPr>
        <w:t xml:space="preserve"> DOT.</w:t>
      </w:r>
    </w:p>
    <w:tbl>
      <w:tblPr>
        <w:tblW w:w="0" w:type="auto"/>
        <w:jc w:val="center"/>
        <w:tblLook w:val="0000" w:firstRow="0" w:lastRow="0" w:firstColumn="0" w:lastColumn="0" w:noHBand="0" w:noVBand="0"/>
      </w:tblPr>
      <w:tblGrid>
        <w:gridCol w:w="3120"/>
        <w:gridCol w:w="3120"/>
        <w:gridCol w:w="3120"/>
      </w:tblGrid>
      <w:tr w:rsidR="00C652E8" w:rsidRPr="00325490" w14:paraId="36CF6714"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88D34"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DA755"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93E7F"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6F33AF5E"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2350B"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9CB7A" w14:textId="77777777" w:rsidR="00C652E8" w:rsidRPr="00325490" w:rsidRDefault="00C652E8" w:rsidP="0050710A">
            <w:pPr>
              <w:pStyle w:val="NoSpacing"/>
              <w:numPr>
                <w:ilvl w:val="0"/>
                <w:numId w:val="53"/>
              </w:numPr>
              <w:ind w:left="328" w:hanging="284"/>
              <w:rPr>
                <w:rFonts w:asciiTheme="minorHAnsi" w:hAnsiTheme="minorHAnsi" w:cstheme="minorHAnsi"/>
                <w:sz w:val="24"/>
                <w:szCs w:val="24"/>
              </w:rPr>
            </w:pPr>
            <w:r w:rsidRPr="00325490">
              <w:rPr>
                <w:rFonts w:asciiTheme="minorHAnsi" w:hAnsiTheme="minorHAnsi" w:cstheme="minorHAnsi"/>
                <w:sz w:val="24"/>
                <w:szCs w:val="24"/>
              </w:rPr>
              <w:t>Rok lub fragment kodu DOT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FD10D" w14:textId="77777777" w:rsidR="00C652E8" w:rsidRPr="00325490" w:rsidRDefault="00C652E8" w:rsidP="0050710A">
            <w:pPr>
              <w:pStyle w:val="NoSpacing"/>
              <w:numPr>
                <w:ilvl w:val="0"/>
                <w:numId w:val="53"/>
              </w:numPr>
              <w:ind w:left="328" w:hanging="284"/>
              <w:rPr>
                <w:rFonts w:asciiTheme="minorHAnsi" w:hAnsiTheme="minorHAnsi" w:cstheme="minorHAnsi"/>
                <w:sz w:val="24"/>
                <w:szCs w:val="24"/>
              </w:rPr>
            </w:pPr>
            <w:r w:rsidRPr="00325490">
              <w:rPr>
                <w:rFonts w:asciiTheme="minorHAnsi" w:hAnsiTheme="minorHAnsi" w:cstheme="minorHAnsi"/>
                <w:sz w:val="24"/>
                <w:szCs w:val="24"/>
              </w:rPr>
              <w:t>Dane kodów DOT lub komunikat</w:t>
            </w:r>
          </w:p>
        </w:tc>
      </w:tr>
      <w:tr w:rsidR="00C652E8" w:rsidRPr="00325490" w14:paraId="0A5226DD"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BAC93"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84DF6" w14:textId="77777777" w:rsidR="00C652E8" w:rsidRPr="00325490" w:rsidRDefault="00C652E8" w:rsidP="0050710A">
            <w:pPr>
              <w:pStyle w:val="NoSpacing"/>
              <w:numPr>
                <w:ilvl w:val="0"/>
                <w:numId w:val="53"/>
              </w:numPr>
              <w:ind w:left="328" w:hanging="284"/>
              <w:rPr>
                <w:rFonts w:asciiTheme="minorHAnsi" w:hAnsiTheme="minorHAnsi" w:cstheme="minorHAnsi"/>
                <w:sz w:val="24"/>
                <w:szCs w:val="24"/>
              </w:rPr>
            </w:pPr>
            <w:r w:rsidRPr="00325490">
              <w:rPr>
                <w:rFonts w:asciiTheme="minorHAnsi" w:hAnsiTheme="minorHAnsi" w:cstheme="minorHAnsi"/>
                <w:sz w:val="24"/>
                <w:szCs w:val="24"/>
              </w:rPr>
              <w:t>Dane kodów DOT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37F94" w14:textId="77777777" w:rsidR="00C652E8" w:rsidRPr="00325490" w:rsidRDefault="00C652E8" w:rsidP="00C652E8">
            <w:pPr>
              <w:pStyle w:val="NoSpacing"/>
              <w:ind w:left="328"/>
              <w:rPr>
                <w:rFonts w:asciiTheme="minorHAnsi" w:hAnsiTheme="minorHAnsi" w:cstheme="minorHAnsi"/>
                <w:sz w:val="24"/>
                <w:szCs w:val="24"/>
              </w:rPr>
            </w:pPr>
          </w:p>
        </w:tc>
      </w:tr>
    </w:tbl>
    <w:p w14:paraId="0CA9AB74" w14:textId="77777777" w:rsidR="00C652E8" w:rsidRDefault="00C652E8" w:rsidP="00C652E8">
      <w:pPr>
        <w:pStyle w:val="NoSpacing"/>
        <w:rPr>
          <w:sz w:val="24"/>
          <w:szCs w:val="24"/>
        </w:rPr>
      </w:pPr>
    </w:p>
    <w:p w14:paraId="64233956"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Dodanie grupy towarowej</w:t>
      </w:r>
    </w:p>
    <w:p w14:paraId="365B7AEC" w14:textId="77777777"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Transakcja polega na dodaniu do bazy danych nowej grupy towarowej. Może to zrobić tylko właściciel serwisu.</w:t>
      </w:r>
    </w:p>
    <w:p w14:paraId="6E87920A"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BB4B4F" w:rsidRPr="00325490">
        <w:rPr>
          <w:rFonts w:asciiTheme="minorHAnsi" w:hAnsiTheme="minorHAnsi" w:cstheme="minorHAnsi"/>
          <w:sz w:val="24"/>
          <w:szCs w:val="24"/>
        </w:rPr>
        <w:t>Dane grupy towarowej nie mogą istnieć</w:t>
      </w:r>
      <w:r w:rsidR="000D5815">
        <w:rPr>
          <w:rFonts w:asciiTheme="minorHAnsi" w:hAnsiTheme="minorHAnsi" w:cstheme="minorHAnsi"/>
          <w:sz w:val="24"/>
          <w:szCs w:val="24"/>
        </w:rPr>
        <w:t xml:space="preserve"> jeszcze</w:t>
      </w:r>
      <w:r w:rsidR="00BB4B4F" w:rsidRPr="00325490">
        <w:rPr>
          <w:rFonts w:asciiTheme="minorHAnsi" w:hAnsiTheme="minorHAnsi" w:cstheme="minorHAnsi"/>
          <w:sz w:val="24"/>
          <w:szCs w:val="24"/>
        </w:rPr>
        <w:t xml:space="preserve"> w bazie danych, jeśli dane są już w bazie, użytkownik otrzymuje komunikat: </w:t>
      </w:r>
      <w:r w:rsidR="00BB4B4F" w:rsidRPr="00325490">
        <w:rPr>
          <w:rFonts w:asciiTheme="minorHAnsi" w:hAnsiTheme="minorHAnsi" w:cstheme="minorHAnsi"/>
          <w:i/>
          <w:iCs/>
          <w:sz w:val="24"/>
          <w:szCs w:val="24"/>
        </w:rPr>
        <w:t>“Grupa towarowa już istnieje!”</w:t>
      </w:r>
      <w:r w:rsidR="00BB4B4F" w:rsidRPr="00325490">
        <w:rPr>
          <w:rFonts w:asciiTheme="minorHAnsi" w:hAnsiTheme="minorHAnsi" w:cstheme="minorHAnsi"/>
          <w:sz w:val="24"/>
          <w:szCs w:val="24"/>
        </w:rPr>
        <w:t xml:space="preserve">. Dane stawki VAT związanej z daną grupą towarową muszą istnieć w bazie danych, jeśli ich nie ma, użytkownik otrzymuje komunikat: </w:t>
      </w:r>
      <w:r w:rsidR="00BB4B4F" w:rsidRPr="00325490">
        <w:rPr>
          <w:rFonts w:asciiTheme="minorHAnsi" w:hAnsiTheme="minorHAnsi" w:cstheme="minorHAnsi"/>
          <w:i/>
          <w:iCs/>
          <w:sz w:val="24"/>
          <w:szCs w:val="24"/>
        </w:rPr>
        <w:t>“Brak danych stawki VAT!”</w:t>
      </w:r>
      <w:r w:rsidR="00BB4B4F" w:rsidRPr="00325490">
        <w:rPr>
          <w:rFonts w:asciiTheme="minorHAnsi" w:hAnsiTheme="minorHAnsi" w:cstheme="minorHAnsi"/>
          <w:sz w:val="24"/>
          <w:szCs w:val="24"/>
        </w:rPr>
        <w:t xml:space="preserve">. Po dodaniu stawki, użytkownik otrzymuje komunikat: </w:t>
      </w:r>
      <w:r w:rsidR="00BB4B4F" w:rsidRPr="00325490">
        <w:rPr>
          <w:rFonts w:asciiTheme="minorHAnsi" w:hAnsiTheme="minorHAnsi" w:cstheme="minorHAnsi"/>
          <w:i/>
          <w:iCs/>
          <w:sz w:val="24"/>
          <w:szCs w:val="24"/>
        </w:rPr>
        <w:t>“Stawka VAT dodana pomyślnie!”</w:t>
      </w:r>
      <w:r w:rsidR="00BB4B4F"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14:paraId="047B3F4D"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A6F75" w14:textId="77777777" w:rsidR="000D5815" w:rsidRPr="00325490" w:rsidRDefault="000D58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2D603"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90A42"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14:paraId="2A8D812F"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81EBB"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F906D" w14:textId="77777777" w:rsidR="000D5815" w:rsidRPr="00325490" w:rsidRDefault="000D5815" w:rsidP="000D5815">
            <w:pPr>
              <w:pStyle w:val="NoSpacing"/>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grupy towarowej</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46AAE" w14:textId="77777777" w:rsidR="000D5815" w:rsidRPr="00325490" w:rsidRDefault="000D5815" w:rsidP="000D5815">
            <w:pPr>
              <w:pStyle w:val="NoSpacing"/>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0D5815" w:rsidRPr="00325490" w14:paraId="5EFB66C4"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1B82D"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3507F" w14:textId="77777777" w:rsidR="000D5815" w:rsidRPr="00325490" w:rsidRDefault="000D5815" w:rsidP="000D5815">
            <w:pPr>
              <w:pStyle w:val="NoSpacing"/>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p w14:paraId="59D3C9D0" w14:textId="77777777" w:rsidR="000D5815" w:rsidRPr="00325490" w:rsidRDefault="000D5815" w:rsidP="000D5815">
            <w:pPr>
              <w:pStyle w:val="NoSpacing"/>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21AD0" w14:textId="77777777" w:rsidR="000D5815" w:rsidRPr="00325490" w:rsidRDefault="000D5815" w:rsidP="000D5815">
            <w:pPr>
              <w:pStyle w:val="NoSpacing"/>
              <w:numPr>
                <w:ilvl w:val="0"/>
                <w:numId w:val="28"/>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r>
    </w:tbl>
    <w:p w14:paraId="6DA258CC" w14:textId="77777777" w:rsidR="00486D55" w:rsidRPr="00486D55" w:rsidRDefault="00486D55" w:rsidP="00486D55">
      <w:pPr>
        <w:spacing w:after="0"/>
        <w:rPr>
          <w:rFonts w:asciiTheme="minorHAnsi" w:hAnsiTheme="minorHAnsi" w:cstheme="minorHAnsi"/>
          <w:sz w:val="24"/>
          <w:szCs w:val="24"/>
        </w:rPr>
      </w:pPr>
    </w:p>
    <w:p w14:paraId="08358405"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Edycja danych grupy towarowej</w:t>
      </w:r>
    </w:p>
    <w:p w14:paraId="08167BAD" w14:textId="77777777"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wyszukaniu danych grupy towarowej i edycji tych danych. Może to zrobić tylko właściciel serwisu.</w:t>
      </w:r>
    </w:p>
    <w:p w14:paraId="619356BD"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Dane grupy towarowej muszą istnieć</w:t>
      </w:r>
      <w:r w:rsidR="000D5815">
        <w:rPr>
          <w:rFonts w:asciiTheme="minorHAnsi" w:hAnsiTheme="minorHAnsi" w:cstheme="minorHAnsi"/>
          <w:sz w:val="24"/>
          <w:szCs w:val="24"/>
        </w:rPr>
        <w:t xml:space="preserve"> </w:t>
      </w:r>
      <w:r w:rsidR="000D5815" w:rsidRPr="00325490">
        <w:rPr>
          <w:rFonts w:asciiTheme="minorHAnsi" w:hAnsiTheme="minorHAnsi" w:cstheme="minorHAnsi"/>
          <w:sz w:val="24"/>
          <w:szCs w:val="24"/>
        </w:rPr>
        <w:t xml:space="preserve">w bazie danych, jeśli ich nie ma, użytkownik otrzymuje komunikat: </w:t>
      </w:r>
      <w:r w:rsidR="000D5815" w:rsidRPr="00325490">
        <w:rPr>
          <w:rFonts w:asciiTheme="minorHAnsi" w:hAnsiTheme="minorHAnsi" w:cstheme="minorHAnsi"/>
          <w:i/>
          <w:iCs/>
          <w:sz w:val="24"/>
          <w:szCs w:val="24"/>
        </w:rPr>
        <w:t>“Brak danych!”</w:t>
      </w:r>
      <w:r w:rsidR="000D5815" w:rsidRPr="00325490">
        <w:rPr>
          <w:rFonts w:asciiTheme="minorHAnsi" w:hAnsiTheme="minorHAnsi" w:cstheme="minorHAnsi"/>
          <w:sz w:val="24"/>
          <w:szCs w:val="24"/>
        </w:rPr>
        <w:t xml:space="preserve">. Wyszukanie grupy towarowej może nastąpić po podaniu jej nazwy. Jeśli zmieniają się atrybuty związane z grupą towarową, użytkownik otrzymuje komunikat z ostrzeżeniem o utracie wartości atrybutów przez części, z bazy danych usuwane są dane atrybutów </w:t>
      </w:r>
      <w:del w:id="80" w:author="Mateusz Janik" w:date="2012-11-28T15:31:00Z">
        <w:r w:rsidR="000D5815" w:rsidRPr="00325490" w:rsidDel="00FB4E50">
          <w:rPr>
            <w:rFonts w:asciiTheme="minorHAnsi" w:hAnsiTheme="minorHAnsi" w:cstheme="minorHAnsi"/>
            <w:sz w:val="24"/>
            <w:szCs w:val="24"/>
          </w:rPr>
          <w:delText>nie używanych</w:delText>
        </w:r>
      </w:del>
      <w:ins w:id="81" w:author="Mateusz Janik" w:date="2012-11-28T15:31:00Z">
        <w:r w:rsidR="00FB4E50" w:rsidRPr="00325490">
          <w:rPr>
            <w:rFonts w:asciiTheme="minorHAnsi" w:hAnsiTheme="minorHAnsi" w:cstheme="minorHAnsi"/>
            <w:sz w:val="24"/>
            <w:szCs w:val="24"/>
          </w:rPr>
          <w:t>nieużywanych</w:t>
        </w:r>
      </w:ins>
      <w:r w:rsidR="000D5815" w:rsidRPr="00325490">
        <w:rPr>
          <w:rFonts w:asciiTheme="minorHAnsi" w:hAnsiTheme="minorHAnsi" w:cstheme="minorHAnsi"/>
          <w:sz w:val="24"/>
          <w:szCs w:val="24"/>
        </w:rPr>
        <w:t xml:space="preserve"> już przez żadną grupę towarową, usuwane są też powiązania części z atrybutami usuwanymi z grupy towarowej. Po wykonaniu edycji danych grupy towarowej, użytkownik otrzymuje komunikat: </w:t>
      </w:r>
      <w:r w:rsidR="000D5815" w:rsidRPr="00325490">
        <w:rPr>
          <w:rFonts w:asciiTheme="minorHAnsi" w:hAnsiTheme="minorHAnsi" w:cstheme="minorHAnsi"/>
          <w:i/>
          <w:iCs/>
          <w:sz w:val="24"/>
          <w:szCs w:val="24"/>
        </w:rPr>
        <w:t>“Edycja zakończona!”</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14:paraId="7A95BFFD"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38805" w14:textId="77777777" w:rsidR="000D5815" w:rsidRPr="00325490" w:rsidRDefault="000D58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60F38"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2A44B"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14:paraId="0D42BB7A"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33895"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E86B7" w14:textId="77777777" w:rsidR="009D2991" w:rsidRDefault="009D2991" w:rsidP="000D5815">
            <w:pPr>
              <w:pStyle w:val="NoSpacing"/>
              <w:numPr>
                <w:ilvl w:val="0"/>
                <w:numId w:val="29"/>
              </w:numPr>
              <w:ind w:left="328" w:hanging="284"/>
              <w:rPr>
                <w:rFonts w:asciiTheme="minorHAnsi" w:hAnsiTheme="minorHAnsi" w:cstheme="minorHAnsi"/>
                <w:sz w:val="24"/>
                <w:szCs w:val="24"/>
              </w:rPr>
            </w:pPr>
            <w:r>
              <w:rPr>
                <w:rFonts w:asciiTheme="minorHAnsi" w:hAnsiTheme="minorHAnsi" w:cstheme="minorHAnsi"/>
                <w:sz w:val="24"/>
                <w:szCs w:val="24"/>
              </w:rPr>
              <w:t>Nazwa grupy towarowej</w:t>
            </w:r>
          </w:p>
          <w:p w14:paraId="4C130B79" w14:textId="77777777" w:rsidR="000D5815" w:rsidRPr="00325490" w:rsidRDefault="009D2991" w:rsidP="009D2991">
            <w:pPr>
              <w:pStyle w:val="NoSpacing"/>
              <w:numPr>
                <w:ilvl w:val="0"/>
                <w:numId w:val="29"/>
              </w:numPr>
              <w:ind w:left="328" w:hanging="284"/>
              <w:rPr>
                <w:rFonts w:asciiTheme="minorHAnsi" w:hAnsiTheme="minorHAnsi" w:cstheme="minorHAnsi"/>
                <w:sz w:val="24"/>
                <w:szCs w:val="24"/>
              </w:rPr>
            </w:pPr>
            <w:r>
              <w:rPr>
                <w:rFonts w:asciiTheme="minorHAnsi" w:hAnsiTheme="minorHAnsi" w:cstheme="minorHAnsi"/>
                <w:sz w:val="24"/>
                <w:szCs w:val="24"/>
              </w:rPr>
              <w:t>N</w:t>
            </w:r>
            <w:r w:rsidR="000D5815" w:rsidRPr="00325490">
              <w:rPr>
                <w:rFonts w:asciiTheme="minorHAnsi" w:hAnsiTheme="minorHAnsi" w:cstheme="minorHAnsi"/>
                <w:sz w:val="24"/>
                <w:szCs w:val="24"/>
              </w:rPr>
              <w:t>owe dane grupy towarowej</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BF781" w14:textId="77777777" w:rsidR="000D5815" w:rsidRPr="00325490" w:rsidRDefault="000D5815" w:rsidP="000D5815">
            <w:pPr>
              <w:pStyle w:val="NoSpacing"/>
              <w:numPr>
                <w:ilvl w:val="0"/>
                <w:numId w:val="29"/>
              </w:numPr>
              <w:ind w:left="328" w:hanging="284"/>
              <w:rPr>
                <w:rFonts w:asciiTheme="minorHAnsi" w:hAnsiTheme="minorHAnsi" w:cstheme="minorHAnsi"/>
                <w:sz w:val="24"/>
                <w:szCs w:val="24"/>
              </w:rPr>
            </w:pPr>
            <w:r>
              <w:rPr>
                <w:rFonts w:asciiTheme="minorHAnsi" w:hAnsiTheme="minorHAnsi" w:cstheme="minorHAnsi"/>
                <w:sz w:val="24"/>
                <w:szCs w:val="24"/>
              </w:rPr>
              <w:t>Komunikat</w:t>
            </w:r>
          </w:p>
        </w:tc>
      </w:tr>
      <w:tr w:rsidR="000D5815" w:rsidRPr="00325490" w14:paraId="56D573FB"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EDFDB"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EB8AA" w14:textId="77777777" w:rsidR="000D5815" w:rsidRPr="00325490" w:rsidRDefault="000D5815" w:rsidP="000D5815">
            <w:pPr>
              <w:pStyle w:val="NoSpacing"/>
              <w:numPr>
                <w:ilvl w:val="0"/>
                <w:numId w:val="2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F1F01" w14:textId="77777777" w:rsidR="000D5815" w:rsidRPr="00325490" w:rsidRDefault="000D5815" w:rsidP="000D5815">
            <w:pPr>
              <w:pStyle w:val="NoSpacing"/>
              <w:numPr>
                <w:ilvl w:val="0"/>
                <w:numId w:val="2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r>
    </w:tbl>
    <w:p w14:paraId="55CF3F85" w14:textId="77777777" w:rsidR="00486D55" w:rsidRPr="00486D55" w:rsidRDefault="00486D55" w:rsidP="00486D55">
      <w:pPr>
        <w:spacing w:after="0"/>
        <w:rPr>
          <w:rFonts w:asciiTheme="minorHAnsi" w:hAnsiTheme="minorHAnsi" w:cstheme="minorHAnsi"/>
          <w:sz w:val="24"/>
          <w:szCs w:val="24"/>
        </w:rPr>
      </w:pPr>
    </w:p>
    <w:p w14:paraId="0AC4BB45"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lastRenderedPageBreak/>
        <w:t>Usuwanie grupy towarowej</w:t>
      </w:r>
    </w:p>
    <w:p w14:paraId="3850F366" w14:textId="77777777"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usunięciu z bazy danych grupy towarowej. Może to zrobić tylko właściciel serwisu.</w:t>
      </w:r>
    </w:p>
    <w:p w14:paraId="149665C7"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 xml:space="preserve">Grupa towarowa musi istnieć w bazie danych, jeśli jej nie ma, użytkownik otrzymuje komunikat: </w:t>
      </w:r>
      <w:r w:rsidR="000D5815" w:rsidRPr="00325490">
        <w:rPr>
          <w:rFonts w:asciiTheme="minorHAnsi" w:hAnsiTheme="minorHAnsi" w:cstheme="minorHAnsi"/>
          <w:i/>
          <w:iCs/>
          <w:sz w:val="24"/>
          <w:szCs w:val="24"/>
        </w:rPr>
        <w:t>“Brak danych!”</w:t>
      </w:r>
      <w:r w:rsidR="000D5815" w:rsidRPr="00325490">
        <w:rPr>
          <w:rFonts w:asciiTheme="minorHAnsi" w:hAnsiTheme="minorHAnsi" w:cstheme="minorHAnsi"/>
          <w:sz w:val="24"/>
          <w:szCs w:val="24"/>
        </w:rPr>
        <w:t xml:space="preserve">. Z grupą towarową nie mogą być powiązane części ani opony, jeśli są, użytkownik otrzymuje komunikat z możliwością przeniesienia części lub opon do innej grupy towarowej. Grupa towarowa może być wyszukana po podaniu jej nazwy. Usunięcie grupy towarowej powoduje usunięcie też wszystkich jej grup podrzędnych. Po usunięciu grupy, użytkownik otrzymuje komunikat: </w:t>
      </w:r>
      <w:r w:rsidR="000D5815" w:rsidRPr="00325490">
        <w:rPr>
          <w:rFonts w:asciiTheme="minorHAnsi" w:hAnsiTheme="minorHAnsi" w:cstheme="minorHAnsi"/>
          <w:i/>
          <w:iCs/>
          <w:sz w:val="24"/>
          <w:szCs w:val="24"/>
        </w:rPr>
        <w:t>“Grupa towarowa usunięta pomyślnie!”</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14:paraId="2E4DA05D"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B2EF9" w14:textId="77777777" w:rsidR="000D5815" w:rsidRPr="00325490" w:rsidRDefault="000D58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602B0"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1F9ED"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14:paraId="19A9F662"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DCA27"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1271C" w14:textId="77777777" w:rsidR="000D5815" w:rsidRPr="00325490" w:rsidRDefault="000D5815" w:rsidP="000D5815">
            <w:pPr>
              <w:pStyle w:val="NoSpacing"/>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Nazwa grupy towarowej</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66191" w14:textId="77777777" w:rsidR="000D5815" w:rsidRPr="00325490" w:rsidRDefault="000D5815" w:rsidP="000D5815">
            <w:pPr>
              <w:pStyle w:val="NoSpacing"/>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0D5815" w:rsidRPr="00325490" w14:paraId="7A2EB135"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DC713"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AE398" w14:textId="77777777" w:rsidR="000D5815" w:rsidRPr="00325490" w:rsidRDefault="000D5815" w:rsidP="000D5815">
            <w:pPr>
              <w:pStyle w:val="NoSpacing"/>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A00D5" w14:textId="77777777" w:rsidR="000D5815" w:rsidRPr="00325490" w:rsidRDefault="000D5815" w:rsidP="000D5815">
            <w:pPr>
              <w:pStyle w:val="NoSpacing"/>
              <w:numPr>
                <w:ilvl w:val="0"/>
                <w:numId w:val="30"/>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r>
    </w:tbl>
    <w:p w14:paraId="6C51498B" w14:textId="77777777" w:rsidR="00BB5CF2" w:rsidRPr="00486D55" w:rsidRDefault="00BB5CF2" w:rsidP="00BB5CF2">
      <w:pPr>
        <w:spacing w:after="0"/>
        <w:rPr>
          <w:rFonts w:asciiTheme="minorHAnsi" w:hAnsiTheme="minorHAnsi" w:cstheme="minorHAnsi"/>
          <w:sz w:val="24"/>
          <w:szCs w:val="24"/>
        </w:rPr>
      </w:pPr>
    </w:p>
    <w:p w14:paraId="057F4D1D" w14:textId="77777777" w:rsidR="00BB5CF2" w:rsidRPr="00486D55" w:rsidRDefault="00BB5CF2" w:rsidP="00BB5CF2">
      <w:pPr>
        <w:pStyle w:val="ListParagraph"/>
        <w:numPr>
          <w:ilvl w:val="0"/>
          <w:numId w:val="22"/>
        </w:numPr>
        <w:spacing w:after="0"/>
        <w:ind w:left="426" w:hanging="426"/>
        <w:rPr>
          <w:rFonts w:asciiTheme="minorHAnsi" w:eastAsia="Arial" w:hAnsiTheme="minorHAnsi" w:cstheme="minorHAnsi"/>
          <w:color w:val="000000"/>
          <w:sz w:val="24"/>
          <w:szCs w:val="24"/>
        </w:rPr>
      </w:pPr>
      <w:r w:rsidRPr="00BB5CF2">
        <w:rPr>
          <w:rFonts w:asciiTheme="minorHAnsi" w:hAnsiTheme="minorHAnsi" w:cstheme="minorHAnsi"/>
          <w:b/>
          <w:sz w:val="24"/>
          <w:szCs w:val="24"/>
        </w:rPr>
        <w:t xml:space="preserve">Wyświetlanie danych </w:t>
      </w:r>
      <w:r w:rsidRPr="00486D55">
        <w:rPr>
          <w:rFonts w:asciiTheme="minorHAnsi" w:eastAsia="Arial" w:hAnsiTheme="minorHAnsi" w:cstheme="minorHAnsi"/>
          <w:b/>
          <w:color w:val="000000"/>
          <w:sz w:val="24"/>
          <w:szCs w:val="24"/>
        </w:rPr>
        <w:t>grup towarow</w:t>
      </w:r>
      <w:r>
        <w:rPr>
          <w:rFonts w:asciiTheme="minorHAnsi" w:eastAsia="Arial" w:hAnsiTheme="minorHAnsi" w:cstheme="minorHAnsi"/>
          <w:b/>
          <w:color w:val="000000"/>
          <w:sz w:val="24"/>
          <w:szCs w:val="24"/>
        </w:rPr>
        <w:t>ych</w:t>
      </w:r>
    </w:p>
    <w:p w14:paraId="7FBE0F7F" w14:textId="77777777" w:rsidR="00BB5CF2" w:rsidRDefault="00BB5CF2" w:rsidP="00BB5CF2">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polega na wyszukaniu danych </w:t>
      </w:r>
      <w:r>
        <w:rPr>
          <w:rFonts w:asciiTheme="minorHAnsi" w:hAnsiTheme="minorHAnsi" w:cstheme="minorHAnsi"/>
          <w:sz w:val="24"/>
          <w:szCs w:val="24"/>
        </w:rPr>
        <w:t>grup towarowych</w:t>
      </w:r>
      <w:r w:rsidRPr="00325490">
        <w:rPr>
          <w:rFonts w:asciiTheme="minorHAnsi" w:hAnsiTheme="minorHAnsi" w:cstheme="minorHAnsi"/>
          <w:sz w:val="24"/>
          <w:szCs w:val="24"/>
        </w:rPr>
        <w:t xml:space="preserve"> i wyświetleniu ich.</w:t>
      </w:r>
    </w:p>
    <w:p w14:paraId="396583A8" w14:textId="77777777" w:rsidR="00BB5CF2" w:rsidRPr="00486D55" w:rsidRDefault="00BB5CF2" w:rsidP="00BB5CF2">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w:t>
      </w:r>
      <w:r>
        <w:rPr>
          <w:rFonts w:asciiTheme="minorHAnsi" w:hAnsiTheme="minorHAnsi" w:cstheme="minorHAnsi"/>
          <w:sz w:val="24"/>
          <w:szCs w:val="24"/>
        </w:rPr>
        <w:t>grup towarowych</w:t>
      </w:r>
      <w:r w:rsidRPr="00325490">
        <w:rPr>
          <w:rFonts w:asciiTheme="minorHAnsi" w:hAnsiTheme="minorHAnsi" w:cstheme="minorHAnsi"/>
          <w:sz w:val="24"/>
          <w:szCs w:val="24"/>
        </w:rPr>
        <w:t xml:space="preserve">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Dane </w:t>
      </w:r>
      <w:r w:rsidR="00550915">
        <w:rPr>
          <w:rFonts w:asciiTheme="minorHAnsi" w:hAnsiTheme="minorHAnsi" w:cstheme="minorHAnsi"/>
          <w:sz w:val="24"/>
          <w:szCs w:val="24"/>
        </w:rPr>
        <w:t>grup towarowych</w:t>
      </w:r>
      <w:r w:rsidRPr="00325490">
        <w:rPr>
          <w:rFonts w:asciiTheme="minorHAnsi" w:hAnsiTheme="minorHAnsi" w:cstheme="minorHAnsi"/>
          <w:sz w:val="24"/>
          <w:szCs w:val="24"/>
        </w:rPr>
        <w:t xml:space="preserve"> można wyszukać podając fragment </w:t>
      </w:r>
      <w:r w:rsidR="00550915">
        <w:rPr>
          <w:rFonts w:asciiTheme="minorHAnsi" w:hAnsiTheme="minorHAnsi" w:cstheme="minorHAnsi"/>
          <w:sz w:val="24"/>
          <w:szCs w:val="24"/>
        </w:rPr>
        <w:t>ich</w:t>
      </w:r>
      <w:r w:rsidRPr="00325490">
        <w:rPr>
          <w:rFonts w:asciiTheme="minorHAnsi" w:hAnsiTheme="minorHAnsi" w:cstheme="minorHAnsi"/>
          <w:sz w:val="24"/>
          <w:szCs w:val="24"/>
        </w:rPr>
        <w:t xml:space="preserve"> nazwy</w:t>
      </w:r>
      <w:r w:rsidR="00065B70">
        <w:rPr>
          <w:rFonts w:asciiTheme="minorHAnsi" w:hAnsiTheme="minorHAnsi" w:cstheme="minorHAnsi"/>
          <w:sz w:val="24"/>
          <w:szCs w:val="24"/>
        </w:rPr>
        <w:t xml:space="preserve"> lub </w:t>
      </w:r>
      <w:r w:rsidR="00550915">
        <w:rPr>
          <w:rFonts w:asciiTheme="minorHAnsi" w:hAnsiTheme="minorHAnsi" w:cstheme="minorHAnsi"/>
          <w:sz w:val="24"/>
          <w:szCs w:val="24"/>
        </w:rPr>
        <w:t>kod</w:t>
      </w:r>
      <w:r w:rsidR="00065B70">
        <w:rPr>
          <w:rFonts w:asciiTheme="minorHAnsi" w:hAnsiTheme="minorHAnsi" w:cstheme="minorHAnsi"/>
          <w:sz w:val="24"/>
          <w:szCs w:val="24"/>
        </w:rPr>
        <w:t>u, grupę nadrzędną</w:t>
      </w:r>
      <w:r w:rsidR="00550915">
        <w:rPr>
          <w:rFonts w:asciiTheme="minorHAnsi" w:hAnsiTheme="minorHAnsi" w:cstheme="minorHAnsi"/>
          <w:sz w:val="24"/>
          <w:szCs w:val="24"/>
        </w:rPr>
        <w:t xml:space="preserve"> lub magazyn</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550915" w:rsidRPr="00325490" w14:paraId="75840416"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89C13" w14:textId="77777777" w:rsidR="00550915" w:rsidRPr="00325490" w:rsidRDefault="005509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848C9"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D3696"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550915" w:rsidRPr="00325490" w14:paraId="25DB2570"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DB9E6"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19AC7" w14:textId="77777777"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Fragment nazwy</w:t>
            </w:r>
            <w:r w:rsidR="00065B70">
              <w:rPr>
                <w:rFonts w:asciiTheme="minorHAnsi" w:hAnsiTheme="minorHAnsi" w:cstheme="minorHAnsi"/>
                <w:sz w:val="24"/>
                <w:szCs w:val="24"/>
              </w:rPr>
              <w:t xml:space="preserve"> lub</w:t>
            </w:r>
            <w:r w:rsidRPr="00325490">
              <w:rPr>
                <w:rFonts w:asciiTheme="minorHAnsi" w:hAnsiTheme="minorHAnsi" w:cstheme="minorHAnsi"/>
                <w:sz w:val="24"/>
                <w:szCs w:val="24"/>
              </w:rPr>
              <w:t xml:space="preserve"> </w:t>
            </w:r>
            <w:r w:rsidR="00065B70">
              <w:rPr>
                <w:rFonts w:asciiTheme="minorHAnsi" w:hAnsiTheme="minorHAnsi" w:cstheme="minorHAnsi"/>
                <w:sz w:val="24"/>
                <w:szCs w:val="24"/>
              </w:rPr>
              <w:t>kodu</w:t>
            </w:r>
            <w:r>
              <w:rPr>
                <w:rFonts w:asciiTheme="minorHAnsi" w:hAnsiTheme="minorHAnsi" w:cstheme="minorHAnsi"/>
                <w:sz w:val="24"/>
                <w:szCs w:val="24"/>
              </w:rPr>
              <w:t xml:space="preserve"> grupy towarowej, </w:t>
            </w:r>
            <w:r w:rsidR="00065B70">
              <w:rPr>
                <w:rFonts w:asciiTheme="minorHAnsi" w:hAnsiTheme="minorHAnsi" w:cstheme="minorHAnsi"/>
                <w:sz w:val="24"/>
                <w:szCs w:val="24"/>
              </w:rPr>
              <w:t>grupę nadrzędną</w:t>
            </w:r>
            <w:r>
              <w:rPr>
                <w:rFonts w:asciiTheme="minorHAnsi" w:hAnsiTheme="minorHAnsi" w:cstheme="minorHAnsi"/>
                <w:sz w:val="24"/>
                <w:szCs w:val="24"/>
              </w:rPr>
              <w:t xml:space="preserve"> lub magazyn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B7F2F" w14:textId="77777777"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 lub komunikat</w:t>
            </w:r>
          </w:p>
        </w:tc>
      </w:tr>
      <w:tr w:rsidR="00550915" w:rsidRPr="00325490" w14:paraId="416CB266"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7FACC"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D5E64" w14:textId="77777777"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B0CF4" w14:textId="77777777" w:rsidR="00550915" w:rsidRPr="00325490" w:rsidRDefault="00550915" w:rsidP="00550915">
            <w:pPr>
              <w:pStyle w:val="NoSpacing"/>
              <w:ind w:left="328"/>
              <w:rPr>
                <w:rFonts w:asciiTheme="minorHAnsi" w:hAnsiTheme="minorHAnsi" w:cstheme="minorHAnsi"/>
                <w:sz w:val="24"/>
                <w:szCs w:val="24"/>
              </w:rPr>
            </w:pPr>
          </w:p>
        </w:tc>
      </w:tr>
    </w:tbl>
    <w:p w14:paraId="0204D105" w14:textId="77777777" w:rsidR="00C652E8" w:rsidRDefault="00C652E8" w:rsidP="00C652E8">
      <w:pPr>
        <w:spacing w:after="0"/>
        <w:rPr>
          <w:rFonts w:asciiTheme="minorHAnsi" w:hAnsiTheme="minorHAnsi" w:cstheme="minorHAnsi"/>
          <w:sz w:val="24"/>
          <w:szCs w:val="24"/>
        </w:rPr>
      </w:pPr>
    </w:p>
    <w:p w14:paraId="0DD357C1" w14:textId="77777777" w:rsidR="00C652E8" w:rsidRPr="00707CCD"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Dodawanie indeksu prędkości opony</w:t>
      </w:r>
    </w:p>
    <w:p w14:paraId="7FDA3DA9"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indeksu prędkości opony. Może to zrobić tylko właściciel serwisu.</w:t>
      </w:r>
    </w:p>
    <w:p w14:paraId="727C763A"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indeksu prędkości nie może być</w:t>
      </w:r>
      <w:r>
        <w:rPr>
          <w:rFonts w:asciiTheme="minorHAnsi" w:hAnsiTheme="minorHAnsi" w:cstheme="minorHAnsi"/>
          <w:sz w:val="24"/>
          <w:szCs w:val="24"/>
        </w:rPr>
        <w:t xml:space="preserve"> jeszcze</w:t>
      </w:r>
      <w:r w:rsidRPr="00325490">
        <w:rPr>
          <w:rFonts w:asciiTheme="minorHAnsi" w:hAnsiTheme="minorHAnsi" w:cstheme="minorHAnsi"/>
          <w:sz w:val="24"/>
          <w:szCs w:val="24"/>
        </w:rPr>
        <w:t xml:space="preserve"> w bazie danych, jeśli tak nie jest, użytkownik otrzymuje komunikat: </w:t>
      </w:r>
      <w:r w:rsidRPr="00325490">
        <w:rPr>
          <w:rFonts w:asciiTheme="minorHAnsi" w:hAnsiTheme="minorHAnsi" w:cstheme="minorHAnsi"/>
          <w:i/>
          <w:iCs/>
          <w:sz w:val="24"/>
          <w:szCs w:val="24"/>
        </w:rPr>
        <w:t>“Indeks prędkości jest już w bazie danych!”</w:t>
      </w:r>
      <w:r w:rsidRPr="00325490">
        <w:rPr>
          <w:rFonts w:asciiTheme="minorHAnsi" w:hAnsiTheme="minorHAnsi" w:cstheme="minorHAnsi"/>
          <w:sz w:val="24"/>
          <w:szCs w:val="24"/>
        </w:rPr>
        <w:t xml:space="preserve">. Po dodaniu indeksu prędkości, użytkownik otrzymuje komunikat: </w:t>
      </w:r>
      <w:r w:rsidRPr="00325490">
        <w:rPr>
          <w:rFonts w:asciiTheme="minorHAnsi" w:hAnsiTheme="minorHAnsi" w:cstheme="minorHAnsi"/>
          <w:i/>
          <w:iCs/>
          <w:sz w:val="24"/>
          <w:szCs w:val="24"/>
        </w:rPr>
        <w:t>“Indeks prędkości dodany poprawnie!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272F1EB1"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07666"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AED1C"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74501"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5A9104C6"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9325C"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DC6E4" w14:textId="77777777" w:rsidR="00C652E8" w:rsidRPr="00325490" w:rsidRDefault="00C652E8" w:rsidP="00E54F95">
            <w:pPr>
              <w:pStyle w:val="NoSpacing"/>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indeksu prędkości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40001" w14:textId="77777777" w:rsidR="00C652E8" w:rsidRPr="00325490" w:rsidRDefault="00C652E8" w:rsidP="00E54F95">
            <w:pPr>
              <w:pStyle w:val="NoSpacing"/>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7C9DB6BB"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0F4AD"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75508" w14:textId="77777777" w:rsidR="00C652E8" w:rsidRPr="00325490" w:rsidRDefault="00C652E8" w:rsidP="00E54F95">
            <w:pPr>
              <w:pStyle w:val="NoSpacing"/>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5F8FC" w14:textId="77777777" w:rsidR="00C652E8" w:rsidRPr="00325490" w:rsidRDefault="00C652E8" w:rsidP="00E54F95">
            <w:pPr>
              <w:pStyle w:val="NoSpacing"/>
              <w:numPr>
                <w:ilvl w:val="0"/>
                <w:numId w:val="37"/>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r>
    </w:tbl>
    <w:p w14:paraId="4978264F" w14:textId="77777777" w:rsidR="00C652E8" w:rsidRPr="00486D55" w:rsidRDefault="00C652E8" w:rsidP="00C652E8">
      <w:pPr>
        <w:spacing w:after="0"/>
        <w:rPr>
          <w:rFonts w:asciiTheme="minorHAnsi" w:eastAsia="Arial" w:hAnsiTheme="minorHAnsi" w:cstheme="minorHAnsi"/>
          <w:color w:val="000000"/>
          <w:sz w:val="24"/>
          <w:szCs w:val="24"/>
        </w:rPr>
      </w:pPr>
    </w:p>
    <w:p w14:paraId="216280A3" w14:textId="77777777" w:rsidR="00C652E8" w:rsidRPr="00707CCD"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Edycja danych indeksu prędkości opony</w:t>
      </w:r>
    </w:p>
    <w:p w14:paraId="5AEDC22F"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indeksu prędkości opony i edycji tych danych. Może to zrobić tylko właściciel serwisu.</w:t>
      </w:r>
    </w:p>
    <w:p w14:paraId="6E3F5E29"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indeksu prędkości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Indeks prędkości opony może być wyszukany po podaniu jego oznaczenia lub prędkości. Po dokonaniu edycji danych indeksu prędkości,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2138880D"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C49FA"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EB1B2"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3C425"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1A62A042"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80E94"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3EB8D" w14:textId="77777777" w:rsidR="00C652E8" w:rsidRPr="00325490" w:rsidRDefault="00C652E8" w:rsidP="00E54F95">
            <w:pPr>
              <w:pStyle w:val="NoSpacing"/>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Oznaczenie indeksu prędkości lub jego prędkość</w:t>
            </w:r>
          </w:p>
          <w:p w14:paraId="73D06B5E" w14:textId="77777777" w:rsidR="00C652E8" w:rsidRPr="00325490" w:rsidRDefault="00C652E8" w:rsidP="00E54F95">
            <w:pPr>
              <w:pStyle w:val="NoSpacing"/>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indeksu prędkości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3EB9D" w14:textId="77777777" w:rsidR="00C652E8" w:rsidRPr="00325490" w:rsidRDefault="00C652E8" w:rsidP="00E54F95">
            <w:pPr>
              <w:pStyle w:val="NoSpacing"/>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65030EDB"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ABC9F"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305E4" w14:textId="77777777" w:rsidR="00C652E8" w:rsidRPr="00325490" w:rsidRDefault="00C652E8" w:rsidP="00E54F95">
            <w:pPr>
              <w:pStyle w:val="NoSpacing"/>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5C569" w14:textId="77777777" w:rsidR="00C652E8" w:rsidRPr="00325490" w:rsidRDefault="00C652E8" w:rsidP="00E54F95">
            <w:pPr>
              <w:pStyle w:val="NoSpacing"/>
              <w:numPr>
                <w:ilvl w:val="0"/>
                <w:numId w:val="38"/>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w:t>
            </w:r>
          </w:p>
        </w:tc>
      </w:tr>
    </w:tbl>
    <w:p w14:paraId="415DCCDD" w14:textId="77777777" w:rsidR="00C652E8" w:rsidRPr="00486D55" w:rsidRDefault="00C652E8" w:rsidP="00C652E8">
      <w:pPr>
        <w:spacing w:after="0"/>
        <w:rPr>
          <w:rFonts w:asciiTheme="minorHAnsi" w:eastAsia="Arial" w:hAnsiTheme="minorHAnsi" w:cstheme="minorHAnsi"/>
          <w:color w:val="000000"/>
          <w:sz w:val="24"/>
          <w:szCs w:val="24"/>
        </w:rPr>
      </w:pPr>
    </w:p>
    <w:p w14:paraId="468903F1" w14:textId="77777777" w:rsidR="00C652E8" w:rsidRPr="00707CCD"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Usuwanie indeksu prędkości opony</w:t>
      </w:r>
    </w:p>
    <w:p w14:paraId="1168FD3C"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indeksu prędkości opony i usunięciu ich z bazy danych. Może to zrobić tylko właściciel serwisu.</w:t>
      </w:r>
    </w:p>
    <w:p w14:paraId="03C7A19F"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indeksu prędkości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Indeks opony można wyszukać podając jego oznaczenie lub prędkość. Po usunięciu indeksu prędkości, użytkownik otrzymuje komunikat: </w:t>
      </w:r>
      <w:r w:rsidRPr="00325490">
        <w:rPr>
          <w:rFonts w:asciiTheme="minorHAnsi" w:hAnsiTheme="minorHAnsi" w:cstheme="minorHAnsi"/>
          <w:i/>
          <w:iCs/>
          <w:sz w:val="24"/>
          <w:szCs w:val="24"/>
        </w:rPr>
        <w:t>“Indeks prędkości opony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0AADDE03"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FF46E"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0E51E"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2A2D8"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28A3D2A3"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ACCA4"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98838" w14:textId="77777777" w:rsidR="00C652E8" w:rsidRPr="00325490" w:rsidRDefault="00C652E8" w:rsidP="00E54F95">
            <w:pPr>
              <w:pStyle w:val="NoSpacing"/>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Oznaczenie indeksu prędkości opony lub jego prędkość</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BA19C" w14:textId="77777777" w:rsidR="00C652E8" w:rsidRPr="00325490" w:rsidRDefault="00C652E8" w:rsidP="00E54F95">
            <w:pPr>
              <w:pStyle w:val="NoSpacing"/>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0623613A"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47F72"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A1627" w14:textId="77777777" w:rsidR="00C652E8" w:rsidRPr="00325490" w:rsidRDefault="00C652E8" w:rsidP="00E54F95">
            <w:pPr>
              <w:pStyle w:val="NoSpacing"/>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09290" w14:textId="77777777" w:rsidR="00C652E8" w:rsidRPr="00325490" w:rsidRDefault="00C652E8" w:rsidP="00E54F95">
            <w:pPr>
              <w:pStyle w:val="NoSpacing"/>
              <w:numPr>
                <w:ilvl w:val="0"/>
                <w:numId w:val="39"/>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r>
    </w:tbl>
    <w:p w14:paraId="1655A96B" w14:textId="77777777" w:rsidR="00C652E8" w:rsidRPr="00486D55" w:rsidRDefault="00C652E8" w:rsidP="00C652E8">
      <w:pPr>
        <w:spacing w:after="0"/>
        <w:rPr>
          <w:rFonts w:asciiTheme="minorHAnsi" w:hAnsiTheme="minorHAnsi" w:cstheme="minorHAnsi"/>
          <w:sz w:val="24"/>
          <w:szCs w:val="24"/>
        </w:rPr>
      </w:pPr>
    </w:p>
    <w:p w14:paraId="6F511BF3" w14:textId="77777777" w:rsidR="00C652E8" w:rsidRPr="005E5269"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5E5269">
        <w:rPr>
          <w:rFonts w:asciiTheme="minorHAnsi" w:hAnsiTheme="minorHAnsi" w:cstheme="minorHAnsi"/>
          <w:b/>
          <w:sz w:val="24"/>
          <w:szCs w:val="24"/>
        </w:rPr>
        <w:t>Wyświetlanie danych indeksów prędkości opon</w:t>
      </w:r>
    </w:p>
    <w:p w14:paraId="15AA2E51"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indeksów prędkości opon i wyświetleniu ich.</w:t>
      </w:r>
    </w:p>
    <w:p w14:paraId="3CBFA8C6"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indeksów prędkości opon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Dane indeksu prędkości opony można wyszukać podając jego oznaczenie lub prędkość.</w:t>
      </w:r>
    </w:p>
    <w:tbl>
      <w:tblPr>
        <w:tblW w:w="0" w:type="auto"/>
        <w:jc w:val="center"/>
        <w:tblLook w:val="0000" w:firstRow="0" w:lastRow="0" w:firstColumn="0" w:lastColumn="0" w:noHBand="0" w:noVBand="0"/>
      </w:tblPr>
      <w:tblGrid>
        <w:gridCol w:w="3120"/>
        <w:gridCol w:w="3120"/>
        <w:gridCol w:w="3120"/>
      </w:tblGrid>
      <w:tr w:rsidR="00C652E8" w:rsidRPr="00325490" w14:paraId="24803D8E"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A9B7C"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B9892"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8FF8A"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20FE86B3"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64421"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lastRenderedPageBreak/>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09422" w14:textId="77777777" w:rsidR="00C652E8" w:rsidRPr="00325490" w:rsidRDefault="00C652E8" w:rsidP="0050710A">
            <w:pPr>
              <w:pStyle w:val="NoSpacing"/>
              <w:numPr>
                <w:ilvl w:val="0"/>
                <w:numId w:val="51"/>
              </w:numPr>
              <w:ind w:left="328" w:hanging="284"/>
              <w:rPr>
                <w:rFonts w:asciiTheme="minorHAnsi" w:hAnsiTheme="minorHAnsi" w:cstheme="minorHAnsi"/>
                <w:sz w:val="24"/>
                <w:szCs w:val="24"/>
              </w:rPr>
            </w:pPr>
            <w:r>
              <w:rPr>
                <w:rFonts w:asciiTheme="minorHAnsi" w:hAnsiTheme="minorHAnsi" w:cstheme="minorHAnsi"/>
                <w:sz w:val="24"/>
                <w:szCs w:val="24"/>
              </w:rPr>
              <w:t>O</w:t>
            </w:r>
            <w:r w:rsidRPr="00325490">
              <w:rPr>
                <w:rFonts w:asciiTheme="minorHAnsi" w:hAnsiTheme="minorHAnsi" w:cstheme="minorHAnsi"/>
                <w:sz w:val="24"/>
                <w:szCs w:val="24"/>
              </w:rPr>
              <w:t>znaczenie lub prędkość indeksu prędkości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FB6A3" w14:textId="77777777" w:rsidR="00C652E8" w:rsidRPr="00325490" w:rsidRDefault="00C652E8"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 lub komunikat</w:t>
            </w:r>
          </w:p>
        </w:tc>
      </w:tr>
      <w:tr w:rsidR="00C652E8" w:rsidRPr="00325490" w14:paraId="03872DD0"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241B0"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EF3C7" w14:textId="77777777" w:rsidR="00C652E8" w:rsidRPr="00325490" w:rsidRDefault="00C652E8"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ACFEA" w14:textId="77777777" w:rsidR="00C652E8" w:rsidRPr="00325490" w:rsidRDefault="00C652E8" w:rsidP="00E54F95">
            <w:pPr>
              <w:pStyle w:val="NoSpacing"/>
              <w:ind w:left="328"/>
              <w:rPr>
                <w:rFonts w:asciiTheme="minorHAnsi" w:hAnsiTheme="minorHAnsi" w:cstheme="minorHAnsi"/>
                <w:sz w:val="24"/>
                <w:szCs w:val="24"/>
              </w:rPr>
            </w:pPr>
          </w:p>
        </w:tc>
      </w:tr>
    </w:tbl>
    <w:p w14:paraId="73F523F4" w14:textId="77777777" w:rsidR="00BB5CF2" w:rsidRDefault="00BB5CF2" w:rsidP="00BB5CF2">
      <w:pPr>
        <w:spacing w:after="0"/>
        <w:rPr>
          <w:rFonts w:asciiTheme="minorHAnsi" w:hAnsiTheme="minorHAnsi" w:cstheme="minorHAnsi"/>
          <w:sz w:val="24"/>
          <w:szCs w:val="24"/>
        </w:rPr>
      </w:pPr>
    </w:p>
    <w:p w14:paraId="1E714BF7"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w:t>
      </w:r>
      <w:r w:rsidR="00707CCD">
        <w:rPr>
          <w:rFonts w:asciiTheme="minorHAnsi" w:eastAsia="Arial" w:hAnsiTheme="minorHAnsi" w:cstheme="minorHAnsi"/>
          <w:b/>
          <w:color w:val="000000"/>
          <w:sz w:val="24"/>
          <w:szCs w:val="24"/>
        </w:rPr>
        <w:t>wa</w:t>
      </w:r>
      <w:r w:rsidRPr="00486D55">
        <w:rPr>
          <w:rFonts w:asciiTheme="minorHAnsi" w:eastAsia="Arial" w:hAnsiTheme="minorHAnsi" w:cstheme="minorHAnsi"/>
          <w:b/>
          <w:color w:val="000000"/>
          <w:sz w:val="24"/>
          <w:szCs w:val="24"/>
        </w:rPr>
        <w:t>nie magazynu</w:t>
      </w:r>
    </w:p>
    <w:p w14:paraId="7B7C142D" w14:textId="77777777"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dodaniu do bazy danych nowego magazynu. Może to zrobić tylko właściciel serwisu.</w:t>
      </w:r>
    </w:p>
    <w:p w14:paraId="621EED32" w14:textId="77777777" w:rsidR="001D3BB1"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Dane magazynu nie mogą istnieć</w:t>
      </w:r>
      <w:r w:rsidR="000D5815">
        <w:rPr>
          <w:rFonts w:asciiTheme="minorHAnsi" w:hAnsiTheme="minorHAnsi" w:cstheme="minorHAnsi"/>
          <w:sz w:val="24"/>
          <w:szCs w:val="24"/>
        </w:rPr>
        <w:t xml:space="preserve"> jeszcze</w:t>
      </w:r>
      <w:r w:rsidR="000D5815" w:rsidRPr="00325490">
        <w:rPr>
          <w:rFonts w:asciiTheme="minorHAnsi" w:hAnsiTheme="minorHAnsi" w:cstheme="minorHAnsi"/>
          <w:sz w:val="24"/>
          <w:szCs w:val="24"/>
        </w:rPr>
        <w:t xml:space="preserve"> w bazie danych, jeśli dane są już w bazie, użytkownik otrzymuje komunikat: “</w:t>
      </w:r>
      <w:r w:rsidR="000D5815" w:rsidRPr="00325490">
        <w:rPr>
          <w:rFonts w:asciiTheme="minorHAnsi" w:hAnsiTheme="minorHAnsi" w:cstheme="minorHAnsi"/>
          <w:i/>
          <w:iCs/>
          <w:sz w:val="24"/>
          <w:szCs w:val="24"/>
        </w:rPr>
        <w:t>Magazyn już istnieje!”</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14:paraId="2B54FB0E"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E71E7" w14:textId="77777777" w:rsidR="000D5815" w:rsidRPr="00325490" w:rsidRDefault="000D58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4837C"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94FA58"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14:paraId="3A709C4F"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00FF0"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071CF" w14:textId="77777777" w:rsidR="000D5815" w:rsidRPr="00325490" w:rsidRDefault="000D5815" w:rsidP="000D5815">
            <w:pPr>
              <w:pStyle w:val="NoSpacing"/>
              <w:numPr>
                <w:ilvl w:val="0"/>
                <w:numId w:val="31"/>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AE359" w14:textId="77777777" w:rsidR="000D5815" w:rsidRPr="00325490" w:rsidRDefault="000D5815" w:rsidP="000D5815">
            <w:pPr>
              <w:pStyle w:val="NoSpacing"/>
              <w:numPr>
                <w:ilvl w:val="0"/>
                <w:numId w:val="31"/>
              </w:numPr>
              <w:ind w:left="328" w:hanging="284"/>
              <w:rPr>
                <w:rFonts w:asciiTheme="minorHAnsi" w:hAnsiTheme="minorHAnsi" w:cstheme="minorHAnsi"/>
                <w:sz w:val="24"/>
                <w:szCs w:val="24"/>
              </w:rPr>
            </w:pPr>
            <w:r>
              <w:rPr>
                <w:rFonts w:asciiTheme="minorHAnsi" w:hAnsiTheme="minorHAnsi" w:cstheme="minorHAnsi"/>
                <w:sz w:val="24"/>
                <w:szCs w:val="24"/>
              </w:rPr>
              <w:t>Komunikat</w:t>
            </w:r>
          </w:p>
        </w:tc>
      </w:tr>
      <w:tr w:rsidR="000D5815" w:rsidRPr="00325490" w14:paraId="03F5811F"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94769"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55047" w14:textId="77777777" w:rsidR="000D5815" w:rsidRPr="00325490" w:rsidRDefault="000D5815" w:rsidP="000D5815">
            <w:pPr>
              <w:pStyle w:val="NoSpacing"/>
              <w:numPr>
                <w:ilvl w:val="0"/>
                <w:numId w:val="31"/>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5720E" w14:textId="77777777" w:rsidR="000D5815" w:rsidRPr="00325490" w:rsidRDefault="000D5815" w:rsidP="000D5815">
            <w:pPr>
              <w:pStyle w:val="NoSpacing"/>
              <w:numPr>
                <w:ilvl w:val="0"/>
                <w:numId w:val="31"/>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r>
    </w:tbl>
    <w:p w14:paraId="7C672374" w14:textId="77777777" w:rsidR="00486D55" w:rsidRPr="00486D55" w:rsidRDefault="00486D55" w:rsidP="00486D55">
      <w:pPr>
        <w:spacing w:after="0"/>
        <w:rPr>
          <w:rFonts w:asciiTheme="minorHAnsi" w:hAnsiTheme="minorHAnsi" w:cstheme="minorHAnsi"/>
          <w:sz w:val="24"/>
          <w:szCs w:val="24"/>
        </w:rPr>
      </w:pPr>
    </w:p>
    <w:p w14:paraId="1BC804E4"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Edycja danych magazynu</w:t>
      </w:r>
    </w:p>
    <w:p w14:paraId="63705A18" w14:textId="77777777"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Transakcja polega na wyszukaniu danych magazynu i edycji tych danych. Może to zrobić tylko właściciel serwisu.</w:t>
      </w:r>
    </w:p>
    <w:p w14:paraId="683D3E8E"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0D5815" w:rsidRPr="00325490">
        <w:rPr>
          <w:rFonts w:asciiTheme="minorHAnsi" w:hAnsiTheme="minorHAnsi" w:cstheme="minorHAnsi"/>
          <w:sz w:val="24"/>
          <w:szCs w:val="24"/>
        </w:rPr>
        <w:t xml:space="preserve">Dane magazynu muszą istnieć w bazie danych, jeśli ich nie ma, użytkownik otrzymuje komunikat: </w:t>
      </w:r>
      <w:r w:rsidR="000D5815" w:rsidRPr="00325490">
        <w:rPr>
          <w:rFonts w:asciiTheme="minorHAnsi" w:hAnsiTheme="minorHAnsi" w:cstheme="minorHAnsi"/>
          <w:i/>
          <w:iCs/>
          <w:sz w:val="24"/>
          <w:szCs w:val="24"/>
        </w:rPr>
        <w:t>“Brak danych!”</w:t>
      </w:r>
      <w:r w:rsidR="000D5815" w:rsidRPr="00325490">
        <w:rPr>
          <w:rFonts w:asciiTheme="minorHAnsi" w:hAnsiTheme="minorHAnsi" w:cstheme="minorHAnsi"/>
          <w:sz w:val="24"/>
          <w:szCs w:val="24"/>
        </w:rPr>
        <w:t xml:space="preserve">. Wyszukanie magazynu może nastąpić po podaniu jego nazwy. Po wykonaniu edycji danych magazynu, użytkownik otrzymuje komunikat: </w:t>
      </w:r>
      <w:r w:rsidR="000D5815" w:rsidRPr="00325490">
        <w:rPr>
          <w:rFonts w:asciiTheme="minorHAnsi" w:hAnsiTheme="minorHAnsi" w:cstheme="minorHAnsi"/>
          <w:i/>
          <w:iCs/>
          <w:sz w:val="24"/>
          <w:szCs w:val="24"/>
        </w:rPr>
        <w:t>“Edycja zakończona!”</w:t>
      </w:r>
      <w:r w:rsidR="000D5815"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0D5815" w:rsidRPr="00325490" w14:paraId="11589D7D"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5C6C0" w14:textId="77777777" w:rsidR="000D5815" w:rsidRPr="00325490" w:rsidRDefault="000D58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65C36"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C60C0"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0D5815" w:rsidRPr="00325490" w14:paraId="5E42EE34"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E8214"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0FF8C" w14:textId="77777777" w:rsidR="009D2991" w:rsidRDefault="009D2991" w:rsidP="000D5815">
            <w:pPr>
              <w:pStyle w:val="NoSpacing"/>
              <w:numPr>
                <w:ilvl w:val="0"/>
                <w:numId w:val="32"/>
              </w:numPr>
              <w:ind w:left="328" w:hanging="284"/>
              <w:rPr>
                <w:rFonts w:asciiTheme="minorHAnsi" w:hAnsiTheme="minorHAnsi" w:cstheme="minorHAnsi"/>
                <w:sz w:val="24"/>
                <w:szCs w:val="24"/>
              </w:rPr>
            </w:pPr>
            <w:r>
              <w:rPr>
                <w:rFonts w:asciiTheme="minorHAnsi" w:hAnsiTheme="minorHAnsi" w:cstheme="minorHAnsi"/>
                <w:sz w:val="24"/>
                <w:szCs w:val="24"/>
              </w:rPr>
              <w:t>Nazwa magazynu</w:t>
            </w:r>
          </w:p>
          <w:p w14:paraId="0E88863D" w14:textId="77777777" w:rsidR="000D5815" w:rsidRPr="00325490" w:rsidRDefault="009D2991" w:rsidP="000D5815">
            <w:pPr>
              <w:pStyle w:val="NoSpacing"/>
              <w:numPr>
                <w:ilvl w:val="0"/>
                <w:numId w:val="32"/>
              </w:numPr>
              <w:ind w:left="328" w:hanging="284"/>
              <w:rPr>
                <w:rFonts w:asciiTheme="minorHAnsi" w:hAnsiTheme="minorHAnsi" w:cstheme="minorHAnsi"/>
                <w:sz w:val="24"/>
                <w:szCs w:val="24"/>
              </w:rPr>
            </w:pPr>
            <w:r>
              <w:rPr>
                <w:rFonts w:asciiTheme="minorHAnsi" w:hAnsiTheme="minorHAnsi" w:cstheme="minorHAnsi"/>
                <w:sz w:val="24"/>
                <w:szCs w:val="24"/>
              </w:rPr>
              <w:t>N</w:t>
            </w:r>
            <w:r w:rsidR="000D5815" w:rsidRPr="00325490">
              <w:rPr>
                <w:rFonts w:asciiTheme="minorHAnsi" w:hAnsiTheme="minorHAnsi" w:cstheme="minorHAnsi"/>
                <w:sz w:val="24"/>
                <w:szCs w:val="24"/>
              </w:rPr>
              <w:t>owe dane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2869D" w14:textId="77777777" w:rsidR="000D5815" w:rsidRPr="00325490" w:rsidRDefault="000D5815" w:rsidP="000D5815">
            <w:pPr>
              <w:pStyle w:val="NoSpacing"/>
              <w:numPr>
                <w:ilvl w:val="0"/>
                <w:numId w:val="32"/>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0D5815" w:rsidRPr="00325490" w14:paraId="1220C6B2" w14:textId="77777777" w:rsidTr="000D58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9316F" w14:textId="77777777" w:rsidR="000D5815" w:rsidRPr="00325490" w:rsidRDefault="000D58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A426C" w14:textId="77777777" w:rsidR="000D5815" w:rsidRPr="00325490" w:rsidRDefault="000D5815" w:rsidP="000D5815">
            <w:pPr>
              <w:pStyle w:val="NoSpacing"/>
              <w:numPr>
                <w:ilvl w:val="0"/>
                <w:numId w:val="32"/>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2ED92" w14:textId="77777777" w:rsidR="000D5815" w:rsidRPr="00325490" w:rsidRDefault="000D5815" w:rsidP="000D5815">
            <w:pPr>
              <w:pStyle w:val="NoSpacing"/>
              <w:numPr>
                <w:ilvl w:val="0"/>
                <w:numId w:val="32"/>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r>
    </w:tbl>
    <w:p w14:paraId="0E73472D" w14:textId="77777777" w:rsidR="00486D55" w:rsidRPr="00486D55" w:rsidRDefault="00486D55" w:rsidP="00486D55">
      <w:pPr>
        <w:spacing w:after="0"/>
        <w:rPr>
          <w:rFonts w:asciiTheme="minorHAnsi" w:hAnsiTheme="minorHAnsi" w:cstheme="minorHAnsi"/>
          <w:sz w:val="24"/>
          <w:szCs w:val="24"/>
        </w:rPr>
      </w:pPr>
    </w:p>
    <w:p w14:paraId="777E38C6" w14:textId="77777777" w:rsidR="00486D55" w:rsidRPr="00486D55" w:rsidRDefault="00486D55" w:rsidP="00C76F1B">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Usuwanie magazynu</w:t>
      </w:r>
    </w:p>
    <w:p w14:paraId="4055034F" w14:textId="77777777" w:rsid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241831" w:rsidRPr="00325490">
        <w:rPr>
          <w:rFonts w:asciiTheme="minorHAnsi" w:hAnsiTheme="minorHAnsi" w:cstheme="minorHAnsi"/>
          <w:sz w:val="24"/>
          <w:szCs w:val="24"/>
        </w:rPr>
        <w:t>Transakcja polega na usunięciu z bazy danych magazynu. Może to zrobić tylko właściciel serwisu.</w:t>
      </w:r>
    </w:p>
    <w:p w14:paraId="186CBF73" w14:textId="77777777" w:rsidR="00486D55" w:rsidRPr="00486D55" w:rsidRDefault="00486D55" w:rsidP="00486D5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241831" w:rsidRPr="00325490">
        <w:rPr>
          <w:rFonts w:asciiTheme="minorHAnsi" w:hAnsiTheme="minorHAnsi" w:cstheme="minorHAnsi"/>
          <w:sz w:val="24"/>
          <w:szCs w:val="24"/>
        </w:rPr>
        <w:t xml:space="preserve">Magazyn musi istnieć w bazie danych, jeśli go nie ma, użytkownik otrzymuje komunikat: </w:t>
      </w:r>
      <w:r w:rsidR="00241831" w:rsidRPr="00325490">
        <w:rPr>
          <w:rFonts w:asciiTheme="minorHAnsi" w:hAnsiTheme="minorHAnsi" w:cstheme="minorHAnsi"/>
          <w:i/>
          <w:iCs/>
          <w:sz w:val="24"/>
          <w:szCs w:val="24"/>
        </w:rPr>
        <w:t>“Brak danych!”</w:t>
      </w:r>
      <w:r w:rsidR="00241831" w:rsidRPr="00325490">
        <w:rPr>
          <w:rFonts w:asciiTheme="minorHAnsi" w:hAnsiTheme="minorHAnsi" w:cstheme="minorHAnsi"/>
          <w:sz w:val="24"/>
          <w:szCs w:val="24"/>
        </w:rPr>
        <w:t>. Magazyn może być wyszukany po podaniu jego nazwy. Usunięcie magazynu powoduje usunięcie też wszystkich jego grup towarowych.</w:t>
      </w:r>
    </w:p>
    <w:tbl>
      <w:tblPr>
        <w:tblW w:w="0" w:type="auto"/>
        <w:jc w:val="center"/>
        <w:tblLook w:val="0000" w:firstRow="0" w:lastRow="0" w:firstColumn="0" w:lastColumn="0" w:noHBand="0" w:noVBand="0"/>
      </w:tblPr>
      <w:tblGrid>
        <w:gridCol w:w="3120"/>
        <w:gridCol w:w="3120"/>
        <w:gridCol w:w="3120"/>
      </w:tblGrid>
      <w:tr w:rsidR="00241831" w:rsidRPr="00325490" w14:paraId="2FD0E083" w14:textId="77777777" w:rsidTr="0024183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958C6" w14:textId="77777777" w:rsidR="00241831" w:rsidRPr="00325490" w:rsidRDefault="00241831"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F6E08" w14:textId="77777777" w:rsidR="00241831" w:rsidRPr="00325490" w:rsidRDefault="0024183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D1B65" w14:textId="77777777" w:rsidR="00241831" w:rsidRPr="00325490" w:rsidRDefault="0024183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241831" w:rsidRPr="00325490" w14:paraId="609C9FEB" w14:textId="77777777" w:rsidTr="0024183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1CDDD" w14:textId="77777777" w:rsidR="00241831" w:rsidRPr="00325490" w:rsidRDefault="0024183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3940B" w14:textId="77777777" w:rsidR="00241831" w:rsidRPr="00325490" w:rsidRDefault="00241831" w:rsidP="00241831">
            <w:pPr>
              <w:pStyle w:val="NoSpacing"/>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Nazwa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32E1C" w14:textId="77777777" w:rsidR="00241831" w:rsidRPr="00325490" w:rsidRDefault="00241831" w:rsidP="00241831">
            <w:pPr>
              <w:pStyle w:val="NoSpacing"/>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241831" w:rsidRPr="00325490" w14:paraId="5464DEFF" w14:textId="77777777" w:rsidTr="0024183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FD99A" w14:textId="77777777" w:rsidR="00241831" w:rsidRPr="00325490" w:rsidRDefault="0024183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BE3FA" w14:textId="77777777" w:rsidR="00241831" w:rsidRPr="00325490" w:rsidRDefault="00241831" w:rsidP="00241831">
            <w:pPr>
              <w:pStyle w:val="NoSpacing"/>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5D18C" w14:textId="77777777" w:rsidR="00241831" w:rsidRPr="00325490" w:rsidRDefault="00241831" w:rsidP="00241831">
            <w:pPr>
              <w:pStyle w:val="NoSpacing"/>
              <w:numPr>
                <w:ilvl w:val="0"/>
                <w:numId w:val="33"/>
              </w:numPr>
              <w:ind w:left="328" w:hanging="284"/>
              <w:rPr>
                <w:rFonts w:asciiTheme="minorHAnsi" w:hAnsiTheme="minorHAnsi" w:cstheme="minorHAnsi"/>
                <w:sz w:val="24"/>
                <w:szCs w:val="24"/>
              </w:rPr>
            </w:pPr>
            <w:r w:rsidRPr="00325490">
              <w:rPr>
                <w:rFonts w:asciiTheme="minorHAnsi" w:hAnsiTheme="minorHAnsi" w:cstheme="minorHAnsi"/>
                <w:sz w:val="24"/>
                <w:szCs w:val="24"/>
              </w:rPr>
              <w:t>Dane magazynów</w:t>
            </w:r>
          </w:p>
        </w:tc>
      </w:tr>
    </w:tbl>
    <w:p w14:paraId="3CCBAF22" w14:textId="77777777" w:rsidR="00550915" w:rsidRPr="00486D55" w:rsidRDefault="00550915" w:rsidP="00550915">
      <w:pPr>
        <w:spacing w:after="0"/>
        <w:rPr>
          <w:rFonts w:asciiTheme="minorHAnsi" w:hAnsiTheme="minorHAnsi" w:cstheme="minorHAnsi"/>
          <w:sz w:val="24"/>
          <w:szCs w:val="24"/>
        </w:rPr>
      </w:pPr>
    </w:p>
    <w:p w14:paraId="6D0A84AA" w14:textId="77777777" w:rsidR="00550915" w:rsidRPr="00486D55" w:rsidRDefault="00550915" w:rsidP="00550915">
      <w:pPr>
        <w:pStyle w:val="ListParagraph"/>
        <w:numPr>
          <w:ilvl w:val="0"/>
          <w:numId w:val="22"/>
        </w:numPr>
        <w:spacing w:after="0"/>
        <w:ind w:left="426" w:hanging="426"/>
        <w:rPr>
          <w:rFonts w:asciiTheme="minorHAnsi" w:eastAsia="Arial" w:hAnsiTheme="minorHAnsi" w:cstheme="minorHAnsi"/>
          <w:color w:val="000000"/>
          <w:sz w:val="24"/>
          <w:szCs w:val="24"/>
        </w:rPr>
      </w:pPr>
      <w:r w:rsidRPr="00BB5CF2">
        <w:rPr>
          <w:rFonts w:asciiTheme="minorHAnsi" w:hAnsiTheme="minorHAnsi" w:cstheme="minorHAnsi"/>
          <w:b/>
          <w:sz w:val="24"/>
          <w:szCs w:val="24"/>
        </w:rPr>
        <w:lastRenderedPageBreak/>
        <w:t xml:space="preserve">Wyświetlanie danych </w:t>
      </w:r>
      <w:r>
        <w:rPr>
          <w:rFonts w:asciiTheme="minorHAnsi" w:eastAsia="Arial" w:hAnsiTheme="minorHAnsi" w:cstheme="minorHAnsi"/>
          <w:b/>
          <w:color w:val="000000"/>
          <w:sz w:val="24"/>
          <w:szCs w:val="24"/>
        </w:rPr>
        <w:t>magazynów</w:t>
      </w:r>
    </w:p>
    <w:p w14:paraId="47905B61" w14:textId="77777777" w:rsidR="00550915" w:rsidRDefault="00550915" w:rsidP="0055091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Transakcja polega na wyszukaniu danych </w:t>
      </w:r>
      <w:r>
        <w:rPr>
          <w:rFonts w:asciiTheme="minorHAnsi" w:hAnsiTheme="minorHAnsi" w:cstheme="minorHAnsi"/>
          <w:sz w:val="24"/>
          <w:szCs w:val="24"/>
        </w:rPr>
        <w:t>magazynów</w:t>
      </w:r>
      <w:r w:rsidRPr="00325490">
        <w:rPr>
          <w:rFonts w:asciiTheme="minorHAnsi" w:hAnsiTheme="minorHAnsi" w:cstheme="minorHAnsi"/>
          <w:sz w:val="24"/>
          <w:szCs w:val="24"/>
        </w:rPr>
        <w:t xml:space="preserve"> i wyświetleniu ich.</w:t>
      </w:r>
    </w:p>
    <w:p w14:paraId="080E6831" w14:textId="77777777" w:rsidR="00550915" w:rsidRPr="00486D55" w:rsidRDefault="00550915" w:rsidP="0055091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w:t>
      </w:r>
      <w:r>
        <w:rPr>
          <w:rFonts w:asciiTheme="minorHAnsi" w:hAnsiTheme="minorHAnsi" w:cstheme="minorHAnsi"/>
          <w:sz w:val="24"/>
          <w:szCs w:val="24"/>
        </w:rPr>
        <w:t>magazynów</w:t>
      </w:r>
      <w:r w:rsidRPr="00325490">
        <w:rPr>
          <w:rFonts w:asciiTheme="minorHAnsi" w:hAnsiTheme="minorHAnsi" w:cstheme="minorHAnsi"/>
          <w:sz w:val="24"/>
          <w:szCs w:val="24"/>
        </w:rPr>
        <w:t xml:space="preserve">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Dane </w:t>
      </w:r>
      <w:r>
        <w:rPr>
          <w:rFonts w:asciiTheme="minorHAnsi" w:hAnsiTheme="minorHAnsi" w:cstheme="minorHAnsi"/>
          <w:sz w:val="24"/>
          <w:szCs w:val="24"/>
        </w:rPr>
        <w:t>magazynów</w:t>
      </w:r>
      <w:r w:rsidRPr="00325490">
        <w:rPr>
          <w:rFonts w:asciiTheme="minorHAnsi" w:hAnsiTheme="minorHAnsi" w:cstheme="minorHAnsi"/>
          <w:sz w:val="24"/>
          <w:szCs w:val="24"/>
        </w:rPr>
        <w:t xml:space="preserve"> można wyszukać podając fragment </w:t>
      </w:r>
      <w:r>
        <w:rPr>
          <w:rFonts w:asciiTheme="minorHAnsi" w:hAnsiTheme="minorHAnsi" w:cstheme="minorHAnsi"/>
          <w:sz w:val="24"/>
          <w:szCs w:val="24"/>
        </w:rPr>
        <w:t>ich</w:t>
      </w:r>
      <w:r w:rsidRPr="00325490">
        <w:rPr>
          <w:rFonts w:asciiTheme="minorHAnsi" w:hAnsiTheme="minorHAnsi" w:cstheme="minorHAnsi"/>
          <w:sz w:val="24"/>
          <w:szCs w:val="24"/>
        </w:rPr>
        <w:t xml:space="preserve"> nazwy</w:t>
      </w:r>
      <w:r>
        <w:rPr>
          <w:rFonts w:asciiTheme="minorHAnsi" w:hAnsiTheme="minorHAnsi" w:cstheme="minorHAnsi"/>
          <w:sz w:val="24"/>
          <w:szCs w:val="24"/>
        </w:rPr>
        <w:t xml:space="preserve"> lub kodu</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550915" w:rsidRPr="00325490" w14:paraId="45967052"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FCC03" w14:textId="77777777" w:rsidR="00550915" w:rsidRPr="00325490" w:rsidRDefault="005509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24902"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7BB3B"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550915" w:rsidRPr="00325490" w14:paraId="346EE5B1"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FC1DF"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D57CF" w14:textId="77777777"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Fragment nazwy </w:t>
            </w:r>
            <w:r>
              <w:rPr>
                <w:rFonts w:asciiTheme="minorHAnsi" w:hAnsiTheme="minorHAnsi" w:cstheme="minorHAnsi"/>
                <w:sz w:val="24"/>
                <w:szCs w:val="24"/>
              </w:rPr>
              <w:t>lub kodu magazynu</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E8B33" w14:textId="77777777"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magazynów</w:t>
            </w:r>
            <w:r w:rsidRPr="00325490">
              <w:rPr>
                <w:rFonts w:asciiTheme="minorHAnsi" w:hAnsiTheme="minorHAnsi" w:cstheme="minorHAnsi"/>
                <w:sz w:val="24"/>
                <w:szCs w:val="24"/>
              </w:rPr>
              <w:t xml:space="preserve"> lub komunikat</w:t>
            </w:r>
          </w:p>
        </w:tc>
      </w:tr>
      <w:tr w:rsidR="00550915" w:rsidRPr="00325490" w14:paraId="51891E45"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E79B1"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F433C" w14:textId="77777777" w:rsidR="00550915" w:rsidRPr="00325490" w:rsidRDefault="00550915" w:rsidP="0050710A">
            <w:pPr>
              <w:pStyle w:val="NoSpacing"/>
              <w:numPr>
                <w:ilvl w:val="0"/>
                <w:numId w:val="49"/>
              </w:numPr>
              <w:ind w:left="328" w:hanging="284"/>
              <w:rPr>
                <w:rFonts w:asciiTheme="minorHAnsi" w:hAnsiTheme="minorHAnsi" w:cstheme="minorHAnsi"/>
                <w:sz w:val="24"/>
                <w:szCs w:val="24"/>
              </w:rPr>
            </w:pPr>
            <w:r w:rsidRPr="00325490">
              <w:rPr>
                <w:rFonts w:asciiTheme="minorHAnsi" w:hAnsiTheme="minorHAnsi" w:cstheme="minorHAnsi"/>
                <w:sz w:val="24"/>
                <w:szCs w:val="24"/>
              </w:rPr>
              <w:t xml:space="preserve">Dane </w:t>
            </w:r>
            <w:r>
              <w:rPr>
                <w:rFonts w:asciiTheme="minorHAnsi" w:hAnsiTheme="minorHAnsi" w:cstheme="minorHAnsi"/>
                <w:sz w:val="24"/>
                <w:szCs w:val="24"/>
              </w:rPr>
              <w:t>magazynów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316A9" w14:textId="77777777" w:rsidR="00550915" w:rsidRPr="00325490" w:rsidRDefault="00550915" w:rsidP="00E54F95">
            <w:pPr>
              <w:pStyle w:val="NoSpacing"/>
              <w:ind w:left="328"/>
              <w:rPr>
                <w:rFonts w:asciiTheme="minorHAnsi" w:hAnsiTheme="minorHAnsi" w:cstheme="minorHAnsi"/>
                <w:sz w:val="24"/>
                <w:szCs w:val="24"/>
              </w:rPr>
            </w:pPr>
          </w:p>
        </w:tc>
      </w:tr>
    </w:tbl>
    <w:p w14:paraId="145B24D8" w14:textId="77777777" w:rsidR="00241831" w:rsidRDefault="00241831" w:rsidP="00241831">
      <w:pPr>
        <w:spacing w:after="0"/>
        <w:rPr>
          <w:rFonts w:asciiTheme="minorHAnsi" w:hAnsiTheme="minorHAnsi" w:cstheme="minorHAnsi"/>
          <w:sz w:val="24"/>
          <w:szCs w:val="24"/>
        </w:rPr>
      </w:pPr>
    </w:p>
    <w:p w14:paraId="07A13BE7" w14:textId="77777777" w:rsidR="00C652E8" w:rsidRPr="00486D55" w:rsidRDefault="00C652E8" w:rsidP="00C652E8">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Dodanie opony</w:t>
      </w:r>
    </w:p>
    <w:p w14:paraId="4F83C0B1"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danych opony do bazy danych. Może to zrobić tylko właściciel serwisu.</w:t>
      </w:r>
    </w:p>
    <w:p w14:paraId="0C8433D9"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W bazie danych musi istnieć co najmniej jedna grupa towarowa, jeśli jej nie ma, użytkownik otrzymuje komunikat: </w:t>
      </w:r>
      <w:r w:rsidRPr="00325490">
        <w:rPr>
          <w:rFonts w:asciiTheme="minorHAnsi" w:hAnsiTheme="minorHAnsi" w:cstheme="minorHAnsi"/>
          <w:i/>
          <w:iCs/>
          <w:sz w:val="24"/>
          <w:szCs w:val="24"/>
        </w:rPr>
        <w:t>“Brak grup towarowych!”</w:t>
      </w:r>
      <w:r w:rsidRPr="00325490">
        <w:rPr>
          <w:rFonts w:asciiTheme="minorHAnsi" w:hAnsiTheme="minorHAnsi" w:cstheme="minorHAnsi"/>
          <w:sz w:val="24"/>
          <w:szCs w:val="24"/>
        </w:rPr>
        <w:t xml:space="preserve">. Grupa towarowa opony musi istnieć w bazie danych, jeśli jej nie ma, użytkownik otrzymuje komunikat: </w:t>
      </w:r>
      <w:r w:rsidRPr="00325490">
        <w:rPr>
          <w:rFonts w:asciiTheme="minorHAnsi" w:hAnsiTheme="minorHAnsi" w:cstheme="minorHAnsi"/>
          <w:i/>
          <w:iCs/>
          <w:sz w:val="24"/>
          <w:szCs w:val="24"/>
        </w:rPr>
        <w:t>“Brak danych grupy towarowej!”</w:t>
      </w:r>
      <w:r w:rsidRPr="00325490">
        <w:rPr>
          <w:rFonts w:asciiTheme="minorHAnsi" w:hAnsiTheme="minorHAnsi" w:cstheme="minorHAnsi"/>
          <w:sz w:val="24"/>
          <w:szCs w:val="24"/>
        </w:rPr>
        <w:t xml:space="preserve">. W bazie muszą istnieć dane indeksu prędkości, rozmiaru oraz kodu DOT opony, jeśli ich nie ma, użytkownik otrzymuje komunikat z możliwością dodania ich do bazy danych. Jeżeli w bazie nie ma danych producenta, zostają one dodane. Po dodaniu opony, użytkownik otrzymuje komunikat: </w:t>
      </w:r>
      <w:r w:rsidRPr="00325490">
        <w:rPr>
          <w:rFonts w:asciiTheme="minorHAnsi" w:hAnsiTheme="minorHAnsi" w:cstheme="minorHAnsi"/>
          <w:i/>
          <w:iCs/>
          <w:sz w:val="24"/>
          <w:szCs w:val="24"/>
        </w:rPr>
        <w:t>“Pomyślnie dodano oponę!”</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46DE4A22"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5D4BD"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F2663"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061A1"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58356FE5"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EE2BA"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CD463" w14:textId="77777777"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r>
              <w:rPr>
                <w:rFonts w:asciiTheme="minorHAnsi" w:hAnsiTheme="minorHAnsi" w:cstheme="minorHAnsi"/>
                <w:sz w:val="24"/>
                <w:szCs w:val="24"/>
              </w:rPr>
              <w:t>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C9323" w14:textId="77777777"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2DC42FF4"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2774A"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71639" w14:textId="77777777"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grup towarowych</w:t>
            </w:r>
          </w:p>
          <w:p w14:paraId="739C2EFE" w14:textId="77777777"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indeksów prędkości opon</w:t>
            </w:r>
          </w:p>
          <w:p w14:paraId="49C3BF82" w14:textId="77777777"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kodów DOT</w:t>
            </w:r>
          </w:p>
          <w:p w14:paraId="7596BF8E" w14:textId="77777777" w:rsidR="00C652E8"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p w14:paraId="333FA8EB" w14:textId="77777777" w:rsidR="00C652E8" w:rsidRPr="00325490" w:rsidRDefault="00C652E8" w:rsidP="00E54F95">
            <w:pPr>
              <w:pStyle w:val="NoSpacing"/>
              <w:numPr>
                <w:ilvl w:val="0"/>
                <w:numId w:val="25"/>
              </w:numPr>
              <w:ind w:left="328" w:hanging="284"/>
              <w:rPr>
                <w:rFonts w:asciiTheme="minorHAnsi" w:hAnsiTheme="minorHAnsi" w:cstheme="minorHAnsi"/>
                <w:sz w:val="24"/>
                <w:szCs w:val="24"/>
              </w:rPr>
            </w:pPr>
            <w:r>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FFC70" w14:textId="77777777" w:rsidR="00C652E8" w:rsidRPr="00325490" w:rsidRDefault="00C652E8" w:rsidP="00E54F95">
            <w:pPr>
              <w:pStyle w:val="NoSpacing"/>
              <w:numPr>
                <w:ilvl w:val="0"/>
                <w:numId w:val="25"/>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r>
    </w:tbl>
    <w:p w14:paraId="5A706042" w14:textId="77777777" w:rsidR="00C652E8" w:rsidRPr="00486D55" w:rsidRDefault="00C652E8" w:rsidP="00C652E8">
      <w:pPr>
        <w:spacing w:after="0"/>
        <w:rPr>
          <w:rFonts w:asciiTheme="minorHAnsi" w:hAnsiTheme="minorHAnsi" w:cstheme="minorHAnsi"/>
          <w:sz w:val="24"/>
          <w:szCs w:val="24"/>
        </w:rPr>
      </w:pPr>
    </w:p>
    <w:p w14:paraId="24299BCB" w14:textId="77777777" w:rsidR="00C652E8" w:rsidRPr="00486D55" w:rsidRDefault="00C652E8" w:rsidP="00C652E8">
      <w:pPr>
        <w:pStyle w:val="ListParagraph"/>
        <w:numPr>
          <w:ilvl w:val="0"/>
          <w:numId w:val="22"/>
        </w:numPr>
        <w:spacing w:after="0"/>
        <w:ind w:left="426" w:hanging="426"/>
        <w:rPr>
          <w:rFonts w:asciiTheme="minorHAnsi" w:eastAsia="Arial" w:hAnsiTheme="minorHAnsi" w:cstheme="minorHAnsi"/>
          <w:color w:val="000000"/>
          <w:sz w:val="24"/>
          <w:szCs w:val="24"/>
        </w:rPr>
      </w:pPr>
      <w:r>
        <w:rPr>
          <w:rFonts w:asciiTheme="minorHAnsi" w:eastAsia="Arial" w:hAnsiTheme="minorHAnsi" w:cstheme="minorHAnsi"/>
          <w:b/>
          <w:color w:val="000000"/>
          <w:sz w:val="24"/>
          <w:szCs w:val="24"/>
        </w:rPr>
        <w:t>Edycja danyc</w:t>
      </w:r>
      <w:r w:rsidRPr="00486D55">
        <w:rPr>
          <w:rFonts w:asciiTheme="minorHAnsi" w:eastAsia="Arial" w:hAnsiTheme="minorHAnsi" w:cstheme="minorHAnsi"/>
          <w:b/>
          <w:color w:val="000000"/>
          <w:sz w:val="24"/>
          <w:szCs w:val="24"/>
        </w:rPr>
        <w:t>h opony</w:t>
      </w:r>
    </w:p>
    <w:p w14:paraId="6B4A9016"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opony i edycji tych danych. Pełną edycję może wykonać tylko właściciel serwisu, pracownik może tylko zmienić ilość części.</w:t>
      </w:r>
    </w:p>
    <w:p w14:paraId="268697ED"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opony muszą istnieć w bazie danych, jeśli ich nie ma, użytkownik otrzymuje komunikat: </w:t>
      </w:r>
      <w:r w:rsidRPr="00325490">
        <w:rPr>
          <w:rFonts w:asciiTheme="minorHAnsi" w:hAnsiTheme="minorHAnsi" w:cstheme="minorHAnsi"/>
          <w:i/>
          <w:iCs/>
          <w:sz w:val="24"/>
          <w:szCs w:val="24"/>
        </w:rPr>
        <w:t>Brak danych opony!</w:t>
      </w:r>
      <w:r w:rsidRPr="00325490">
        <w:rPr>
          <w:rFonts w:asciiTheme="minorHAnsi" w:hAnsiTheme="minorHAnsi" w:cstheme="minorHAnsi"/>
          <w:sz w:val="24"/>
          <w:szCs w:val="24"/>
        </w:rPr>
        <w:t xml:space="preserve">. Jeżeli następuje zmiana grupy towarowej opony, to nowa grupa musi istnieć w bazie danych. Jeżeli atrybuty nowej grupy towarowej opony są inne od obecnych atrybutów opony, to użytkownik otrzymuje komunikat z ostrzeżeniem o utracie atrybutów, oraz z zapytaniem, czy dodać atrybuty do nowej grupy towarowej. Wyszukanie danych opony może </w:t>
      </w:r>
      <w:r w:rsidRPr="00325490">
        <w:rPr>
          <w:rFonts w:asciiTheme="minorHAnsi" w:hAnsiTheme="minorHAnsi" w:cstheme="minorHAnsi"/>
          <w:sz w:val="24"/>
          <w:szCs w:val="24"/>
        </w:rPr>
        <w:lastRenderedPageBreak/>
        <w:t>nastąpić po podaniu jej identyfikatora lub nazwy. Jeśli w wyniku wyszukiwania zwrócone zostanie wiele wyników, użytkownik musi wybrać oponę do edycji.</w:t>
      </w:r>
      <w:r w:rsidRPr="00486D55">
        <w:rPr>
          <w:rFonts w:asciiTheme="minorHAnsi" w:eastAsia="Arial" w:hAnsiTheme="minorHAnsi" w:cstheme="minorHAnsi"/>
          <w:color w:val="000000"/>
          <w:sz w:val="24"/>
          <w:szCs w:val="24"/>
        </w:rPr>
        <w:t xml:space="preserve"> </w:t>
      </w:r>
    </w:p>
    <w:tbl>
      <w:tblPr>
        <w:tblW w:w="0" w:type="auto"/>
        <w:jc w:val="center"/>
        <w:tblLook w:val="0000" w:firstRow="0" w:lastRow="0" w:firstColumn="0" w:lastColumn="0" w:noHBand="0" w:noVBand="0"/>
      </w:tblPr>
      <w:tblGrid>
        <w:gridCol w:w="3120"/>
        <w:gridCol w:w="3120"/>
        <w:gridCol w:w="3120"/>
      </w:tblGrid>
      <w:tr w:rsidR="00C652E8" w:rsidRPr="00325490" w14:paraId="191A9DF8"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F235C"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C461A"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A50CC"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6C0CA7DC"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AF050"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1EFE6" w14:textId="77777777" w:rsidR="00C652E8" w:rsidRPr="00325490" w:rsidRDefault="00C652E8" w:rsidP="00E54F95">
            <w:pPr>
              <w:pStyle w:val="NoSpacing"/>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numer katalogowy</w:t>
            </w:r>
            <w:r>
              <w:rPr>
                <w:rFonts w:asciiTheme="minorHAnsi" w:hAnsiTheme="minorHAnsi" w:cstheme="minorHAnsi"/>
                <w:sz w:val="24"/>
                <w:szCs w:val="24"/>
              </w:rPr>
              <w:t xml:space="preserve"> lub</w:t>
            </w:r>
            <w:r w:rsidRPr="00325490">
              <w:rPr>
                <w:rFonts w:asciiTheme="minorHAnsi" w:hAnsiTheme="minorHAnsi" w:cstheme="minorHAnsi"/>
                <w:sz w:val="24"/>
                <w:szCs w:val="24"/>
              </w:rPr>
              <w:t xml:space="preserve"> nazwa  opony</w:t>
            </w:r>
          </w:p>
          <w:p w14:paraId="596D254B" w14:textId="77777777" w:rsidR="00C652E8" w:rsidRPr="00325490" w:rsidRDefault="00C652E8" w:rsidP="00E54F95">
            <w:pPr>
              <w:pStyle w:val="NoSpacing"/>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C86D0" w14:textId="77777777" w:rsidR="00C652E8" w:rsidRPr="00325490" w:rsidRDefault="00C652E8" w:rsidP="00E54F95">
            <w:pPr>
              <w:pStyle w:val="NoSpacing"/>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3E7FA7F6"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909C02"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DC096" w14:textId="77777777" w:rsidR="00C652E8" w:rsidRPr="00325490" w:rsidRDefault="00C652E8" w:rsidP="00E54F95">
            <w:pPr>
              <w:pStyle w:val="NoSpacing"/>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1F564" w14:textId="77777777" w:rsidR="00C652E8" w:rsidRPr="00325490" w:rsidRDefault="00C652E8" w:rsidP="00E54F95">
            <w:pPr>
              <w:pStyle w:val="NoSpacing"/>
              <w:numPr>
                <w:ilvl w:val="0"/>
                <w:numId w:val="26"/>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r>
    </w:tbl>
    <w:p w14:paraId="425B6FC5" w14:textId="77777777" w:rsidR="00C652E8" w:rsidRPr="00486D55" w:rsidRDefault="00C652E8" w:rsidP="00C652E8">
      <w:pPr>
        <w:spacing w:after="0"/>
        <w:rPr>
          <w:rFonts w:asciiTheme="minorHAnsi" w:hAnsiTheme="minorHAnsi" w:cstheme="minorHAnsi"/>
          <w:sz w:val="24"/>
          <w:szCs w:val="24"/>
        </w:rPr>
      </w:pPr>
    </w:p>
    <w:p w14:paraId="48DBA584" w14:textId="77777777" w:rsidR="00C652E8" w:rsidRPr="00486D55" w:rsidRDefault="00C652E8" w:rsidP="00C652E8">
      <w:pPr>
        <w:pStyle w:val="ListParagraph"/>
        <w:numPr>
          <w:ilvl w:val="0"/>
          <w:numId w:val="22"/>
        </w:numPr>
        <w:spacing w:after="0"/>
        <w:ind w:left="426" w:hanging="426"/>
        <w:rPr>
          <w:rFonts w:asciiTheme="minorHAnsi" w:eastAsia="Arial" w:hAnsiTheme="minorHAnsi" w:cstheme="minorHAnsi"/>
          <w:color w:val="000000"/>
          <w:sz w:val="24"/>
          <w:szCs w:val="24"/>
        </w:rPr>
      </w:pPr>
      <w:r w:rsidRPr="00486D55">
        <w:rPr>
          <w:rFonts w:asciiTheme="minorHAnsi" w:eastAsia="Arial" w:hAnsiTheme="minorHAnsi" w:cstheme="minorHAnsi"/>
          <w:b/>
          <w:color w:val="000000"/>
          <w:sz w:val="24"/>
          <w:szCs w:val="24"/>
        </w:rPr>
        <w:t>Usuwanie danych opony</w:t>
      </w:r>
    </w:p>
    <w:p w14:paraId="2D69A7B3"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części i usunięciu jej z bazy danych. Usuwać części z bazy może tylko właściciel serwisu.</w:t>
      </w:r>
    </w:p>
    <w:p w14:paraId="49534356"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opony muszą istnieć w bazie danych, jeśli ich nie ma, użytkownik otrzymuje komunikat: </w:t>
      </w:r>
      <w:r w:rsidRPr="00325490">
        <w:rPr>
          <w:rFonts w:asciiTheme="minorHAnsi" w:hAnsiTheme="minorHAnsi" w:cstheme="minorHAnsi"/>
          <w:i/>
          <w:iCs/>
          <w:sz w:val="24"/>
          <w:szCs w:val="24"/>
        </w:rPr>
        <w:t>“Brak danych opony!”</w:t>
      </w:r>
      <w:r w:rsidRPr="00325490">
        <w:rPr>
          <w:rFonts w:asciiTheme="minorHAnsi" w:hAnsiTheme="minorHAnsi" w:cstheme="minorHAnsi"/>
          <w:sz w:val="24"/>
          <w:szCs w:val="24"/>
        </w:rPr>
        <w:t xml:space="preserve">. Wyszukanie opony może nastąpić po podaniu jej identyfikatora, numeru katalogowego lub nazwy. Jeśli w wyniku wyszukiwania zwrócone zostanie wiele wyników, użytkownik musi wybrać oponę do usunięcia. Po usunięciu opony użytkownik otrzymuje komunikat: </w:t>
      </w:r>
      <w:r w:rsidRPr="00325490">
        <w:rPr>
          <w:rFonts w:asciiTheme="minorHAnsi" w:hAnsiTheme="minorHAnsi" w:cstheme="minorHAnsi"/>
          <w:i/>
          <w:iCs/>
          <w:sz w:val="24"/>
          <w:szCs w:val="24"/>
        </w:rPr>
        <w:t>“Opona usunięta!”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2852D9D6"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B14C2"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81A23"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F8B61"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38586270"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BB92B"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B529A" w14:textId="77777777" w:rsidR="00C652E8" w:rsidRPr="00325490" w:rsidRDefault="00C652E8" w:rsidP="00E54F95">
            <w:pPr>
              <w:pStyle w:val="NoSpacing"/>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CCFB0" w14:textId="77777777" w:rsidR="00C652E8" w:rsidRPr="00325490" w:rsidRDefault="00C652E8" w:rsidP="00E54F95">
            <w:pPr>
              <w:pStyle w:val="NoSpacing"/>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652E8" w:rsidRPr="00325490" w14:paraId="45F51564"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531D0"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4CB35" w14:textId="77777777" w:rsidR="00C652E8" w:rsidRPr="00325490" w:rsidRDefault="00C652E8" w:rsidP="00E54F95">
            <w:pPr>
              <w:pStyle w:val="NoSpacing"/>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49781" w14:textId="77777777" w:rsidR="00C652E8" w:rsidRPr="00325490" w:rsidRDefault="00C652E8" w:rsidP="00E54F95">
            <w:pPr>
              <w:pStyle w:val="NoSpacing"/>
              <w:numPr>
                <w:ilvl w:val="0"/>
                <w:numId w:val="27"/>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r>
    </w:tbl>
    <w:p w14:paraId="66427BE3" w14:textId="77777777" w:rsidR="00C652E8" w:rsidRPr="00486D55" w:rsidRDefault="00C652E8" w:rsidP="00C652E8">
      <w:pPr>
        <w:spacing w:after="0"/>
        <w:rPr>
          <w:rFonts w:asciiTheme="minorHAnsi" w:hAnsiTheme="minorHAnsi" w:cstheme="minorHAnsi"/>
          <w:sz w:val="24"/>
          <w:szCs w:val="24"/>
        </w:rPr>
      </w:pPr>
    </w:p>
    <w:p w14:paraId="1F979626" w14:textId="77777777" w:rsidR="00C652E8" w:rsidRPr="00BB5CF2"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BB5CF2">
        <w:rPr>
          <w:rFonts w:asciiTheme="minorHAnsi" w:hAnsiTheme="minorHAnsi" w:cstheme="minorHAnsi"/>
          <w:b/>
          <w:sz w:val="24"/>
          <w:szCs w:val="24"/>
        </w:rPr>
        <w:t>Wyświetlanie danych opon</w:t>
      </w:r>
    </w:p>
    <w:p w14:paraId="1567EBC0"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opon i wyświetleniu ich.</w:t>
      </w:r>
    </w:p>
    <w:p w14:paraId="4ECBE437"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opon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Dane opony można wyszukać podając jej identyfikator, numer katalogowy, producenta, grupę towarową, bieżnik, indeks nośności lub indeks prędkości.</w:t>
      </w:r>
    </w:p>
    <w:tbl>
      <w:tblPr>
        <w:tblW w:w="0" w:type="auto"/>
        <w:jc w:val="center"/>
        <w:tblLook w:val="0000" w:firstRow="0" w:lastRow="0" w:firstColumn="0" w:lastColumn="0" w:noHBand="0" w:noVBand="0"/>
      </w:tblPr>
      <w:tblGrid>
        <w:gridCol w:w="3120"/>
        <w:gridCol w:w="3120"/>
        <w:gridCol w:w="3120"/>
      </w:tblGrid>
      <w:tr w:rsidR="00C652E8" w:rsidRPr="00325490" w14:paraId="3188A6F6"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EE60C"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C52EC"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5E541"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2F4E9389"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9F59F"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0AED2" w14:textId="77777777" w:rsidR="00C652E8" w:rsidRPr="00325490" w:rsidRDefault="00C652E8" w:rsidP="0050710A">
            <w:pPr>
              <w:pStyle w:val="NoSpacing"/>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numer katalogowy, producent, grupa towarowa, bieżnik, indeks nośności lub indeks prędkości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FBB3C" w14:textId="77777777" w:rsidR="00C652E8" w:rsidRPr="00325490" w:rsidRDefault="00C652E8" w:rsidP="0050710A">
            <w:pPr>
              <w:pStyle w:val="NoSpacing"/>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 lub komunikat</w:t>
            </w:r>
          </w:p>
        </w:tc>
      </w:tr>
      <w:tr w:rsidR="00C652E8" w:rsidRPr="00325490" w14:paraId="36F52CFD" w14:textId="77777777" w:rsidTr="00E54F9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C516"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BC06C" w14:textId="77777777" w:rsidR="00C652E8" w:rsidRPr="00325490" w:rsidRDefault="00C652E8" w:rsidP="0050710A">
            <w:pPr>
              <w:pStyle w:val="NoSpacing"/>
              <w:numPr>
                <w:ilvl w:val="0"/>
                <w:numId w:val="48"/>
              </w:numPr>
              <w:ind w:left="328" w:hanging="284"/>
              <w:rPr>
                <w:rFonts w:asciiTheme="minorHAnsi" w:hAnsiTheme="minorHAnsi" w:cstheme="minorHAnsi"/>
                <w:sz w:val="24"/>
                <w:szCs w:val="24"/>
              </w:rPr>
            </w:pPr>
            <w:r w:rsidRPr="00325490">
              <w:rPr>
                <w:rFonts w:asciiTheme="minorHAnsi" w:hAnsiTheme="minorHAnsi" w:cstheme="minorHAnsi"/>
                <w:sz w:val="24"/>
                <w:szCs w:val="24"/>
              </w:rPr>
              <w:t>Dane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1CA92" w14:textId="77777777" w:rsidR="00C652E8" w:rsidRPr="00325490" w:rsidRDefault="00C652E8" w:rsidP="00E54F95">
            <w:pPr>
              <w:pStyle w:val="NoSpacing"/>
              <w:ind w:left="328"/>
              <w:rPr>
                <w:rFonts w:asciiTheme="minorHAnsi" w:hAnsiTheme="minorHAnsi" w:cstheme="minorHAnsi"/>
                <w:sz w:val="24"/>
                <w:szCs w:val="24"/>
              </w:rPr>
            </w:pPr>
          </w:p>
        </w:tc>
      </w:tr>
    </w:tbl>
    <w:p w14:paraId="76CBB99A" w14:textId="77777777" w:rsidR="00C652E8" w:rsidRPr="00486D55" w:rsidRDefault="00C652E8" w:rsidP="00241831">
      <w:pPr>
        <w:spacing w:after="0"/>
        <w:rPr>
          <w:rFonts w:asciiTheme="minorHAnsi" w:hAnsiTheme="minorHAnsi" w:cstheme="minorHAnsi"/>
          <w:sz w:val="24"/>
          <w:szCs w:val="24"/>
        </w:rPr>
      </w:pPr>
    </w:p>
    <w:p w14:paraId="009C4508" w14:textId="77777777" w:rsidR="00241831" w:rsidRPr="00241831" w:rsidRDefault="00241831" w:rsidP="00241831">
      <w:pPr>
        <w:pStyle w:val="ListParagraph"/>
        <w:numPr>
          <w:ilvl w:val="0"/>
          <w:numId w:val="22"/>
        </w:numPr>
        <w:spacing w:after="0"/>
        <w:ind w:left="426" w:hanging="426"/>
        <w:rPr>
          <w:rFonts w:asciiTheme="minorHAnsi" w:eastAsia="Arial" w:hAnsiTheme="minorHAnsi" w:cstheme="minorHAnsi"/>
          <w:b/>
          <w:color w:val="000000"/>
          <w:sz w:val="24"/>
          <w:szCs w:val="24"/>
        </w:rPr>
      </w:pPr>
      <w:r w:rsidRPr="00241831">
        <w:rPr>
          <w:rFonts w:asciiTheme="minorHAnsi" w:hAnsiTheme="minorHAnsi" w:cstheme="minorHAnsi"/>
          <w:b/>
          <w:sz w:val="24"/>
          <w:szCs w:val="24"/>
        </w:rPr>
        <w:t>Doda</w:t>
      </w:r>
      <w:r w:rsidR="00707CCD">
        <w:rPr>
          <w:rFonts w:asciiTheme="minorHAnsi" w:hAnsiTheme="minorHAnsi" w:cstheme="minorHAnsi"/>
          <w:b/>
          <w:sz w:val="24"/>
          <w:szCs w:val="24"/>
        </w:rPr>
        <w:t>wa</w:t>
      </w:r>
      <w:r w:rsidRPr="00241831">
        <w:rPr>
          <w:rFonts w:asciiTheme="minorHAnsi" w:hAnsiTheme="minorHAnsi" w:cstheme="minorHAnsi"/>
          <w:b/>
          <w:sz w:val="24"/>
          <w:szCs w:val="24"/>
        </w:rPr>
        <w:t>nie producenta</w:t>
      </w:r>
    </w:p>
    <w:p w14:paraId="0610EF98" w14:textId="77777777" w:rsidR="00241831" w:rsidRDefault="00241831" w:rsidP="0024183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lastRenderedPageBreak/>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producenta. Może to zrobić tylko właściciel serwisu.</w:t>
      </w:r>
    </w:p>
    <w:p w14:paraId="52C449B9" w14:textId="77777777" w:rsidR="00241831" w:rsidRPr="00486D55" w:rsidRDefault="00241831" w:rsidP="0024183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Producenta nie może być </w:t>
      </w:r>
      <w:r w:rsidR="009D2991">
        <w:rPr>
          <w:rFonts w:asciiTheme="minorHAnsi" w:hAnsiTheme="minorHAnsi" w:cstheme="minorHAnsi"/>
          <w:sz w:val="24"/>
          <w:szCs w:val="24"/>
        </w:rPr>
        <w:t>jeszcze</w:t>
      </w:r>
      <w:r w:rsidRPr="00325490">
        <w:rPr>
          <w:rFonts w:asciiTheme="minorHAnsi" w:hAnsiTheme="minorHAnsi" w:cstheme="minorHAnsi"/>
          <w:sz w:val="24"/>
          <w:szCs w:val="24"/>
        </w:rPr>
        <w:t xml:space="preserve"> w bazie danych, jeśli tak nie jest, użytkownik otrzymuje komunikat: </w:t>
      </w:r>
      <w:r w:rsidRPr="00325490">
        <w:rPr>
          <w:rFonts w:asciiTheme="minorHAnsi" w:hAnsiTheme="minorHAnsi" w:cstheme="minorHAnsi"/>
          <w:i/>
          <w:iCs/>
          <w:sz w:val="24"/>
          <w:szCs w:val="24"/>
        </w:rPr>
        <w:t>“Producent już istnieje!”</w:t>
      </w:r>
      <w:r w:rsidRPr="00325490">
        <w:rPr>
          <w:rFonts w:asciiTheme="minorHAnsi" w:hAnsiTheme="minorHAnsi" w:cstheme="minorHAnsi"/>
          <w:sz w:val="24"/>
          <w:szCs w:val="24"/>
        </w:rPr>
        <w:t xml:space="preserve">. Po dodaniu producenta, użytkownik otrzymuje komunikat: </w:t>
      </w:r>
      <w:r w:rsidRPr="00325490">
        <w:rPr>
          <w:rFonts w:asciiTheme="minorHAnsi" w:hAnsiTheme="minorHAnsi" w:cstheme="minorHAnsi"/>
          <w:i/>
          <w:iCs/>
          <w:sz w:val="24"/>
          <w:szCs w:val="24"/>
        </w:rPr>
        <w:t>“Producent dodany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85265" w:rsidRPr="00325490" w14:paraId="025117AB" w14:textId="77777777" w:rsidTr="00C8526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D29B0" w14:textId="77777777" w:rsidR="00C85265" w:rsidRPr="00325490" w:rsidRDefault="00C8526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5199B" w14:textId="77777777" w:rsidR="00C85265" w:rsidRPr="00325490" w:rsidRDefault="00C8526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432E4" w14:textId="77777777" w:rsidR="00C85265" w:rsidRPr="00325490" w:rsidRDefault="00C8526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85265" w:rsidRPr="00325490" w14:paraId="71D54730" w14:textId="77777777" w:rsidTr="00C8526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5AF7E" w14:textId="77777777" w:rsidR="00C85265" w:rsidRPr="00325490" w:rsidRDefault="00C8526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A73B5" w14:textId="77777777" w:rsidR="00C85265" w:rsidRPr="00325490" w:rsidRDefault="00C85265" w:rsidP="00C85265">
            <w:pPr>
              <w:pStyle w:val="NoSpacing"/>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5A5C5" w14:textId="77777777" w:rsidR="00C85265" w:rsidRPr="00325490" w:rsidRDefault="00C85265" w:rsidP="00C85265">
            <w:pPr>
              <w:pStyle w:val="NoSpacing"/>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C85265" w:rsidRPr="00325490" w14:paraId="2D29403E" w14:textId="77777777" w:rsidTr="00C8526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8F2D4" w14:textId="77777777" w:rsidR="00C85265" w:rsidRPr="00325490" w:rsidRDefault="00C8526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86231" w14:textId="77777777" w:rsidR="00C85265" w:rsidRPr="00325490" w:rsidRDefault="00C85265" w:rsidP="00C85265">
            <w:pPr>
              <w:pStyle w:val="NoSpacing"/>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BCDF7" w14:textId="77777777" w:rsidR="00C85265" w:rsidRPr="00325490" w:rsidRDefault="00C85265" w:rsidP="00C85265">
            <w:pPr>
              <w:pStyle w:val="NoSpacing"/>
              <w:numPr>
                <w:ilvl w:val="0"/>
                <w:numId w:val="34"/>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r>
    </w:tbl>
    <w:p w14:paraId="22925741" w14:textId="77777777" w:rsidR="001E64AF" w:rsidRPr="001E64AF" w:rsidRDefault="001E64AF" w:rsidP="001E64AF">
      <w:pPr>
        <w:spacing w:after="0"/>
        <w:rPr>
          <w:rFonts w:asciiTheme="minorHAnsi" w:eastAsia="Arial" w:hAnsiTheme="minorHAnsi" w:cstheme="minorHAnsi"/>
          <w:b/>
          <w:color w:val="000000"/>
          <w:sz w:val="24"/>
          <w:szCs w:val="24"/>
        </w:rPr>
      </w:pPr>
    </w:p>
    <w:p w14:paraId="632A0C16" w14:textId="77777777" w:rsidR="001E64AF" w:rsidRPr="001E64AF" w:rsidRDefault="001E64AF" w:rsidP="001E64AF">
      <w:pPr>
        <w:pStyle w:val="ListParagraph"/>
        <w:numPr>
          <w:ilvl w:val="0"/>
          <w:numId w:val="22"/>
        </w:numPr>
        <w:spacing w:after="0"/>
        <w:ind w:left="426" w:hanging="426"/>
        <w:rPr>
          <w:rFonts w:asciiTheme="minorHAnsi" w:eastAsia="Arial" w:hAnsiTheme="minorHAnsi" w:cstheme="minorHAnsi"/>
          <w:b/>
          <w:color w:val="000000"/>
          <w:sz w:val="24"/>
          <w:szCs w:val="24"/>
        </w:rPr>
      </w:pPr>
      <w:r w:rsidRPr="001E64AF">
        <w:rPr>
          <w:rFonts w:asciiTheme="minorHAnsi" w:hAnsiTheme="minorHAnsi" w:cstheme="minorHAnsi"/>
          <w:b/>
          <w:sz w:val="24"/>
          <w:szCs w:val="24"/>
        </w:rPr>
        <w:t>Edycja danych producenta</w:t>
      </w:r>
    </w:p>
    <w:p w14:paraId="5F1EA007" w14:textId="77777777" w:rsidR="001E64AF" w:rsidRDefault="001E64AF" w:rsidP="001E64AF">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producenta i edycji tych danych. Może to zrobić tylko właściciel serwisu.</w:t>
      </w:r>
    </w:p>
    <w:p w14:paraId="34EE05EF" w14:textId="77777777" w:rsidR="001E64AF" w:rsidRPr="00486D55" w:rsidRDefault="001E64AF" w:rsidP="001E64AF">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producenta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Producent może być wyszukany po podaniu jego nazwy. Po dokonaniu edycji danych producenta,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1E64AF" w:rsidRPr="00325490" w14:paraId="20B3E67E"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6700D" w14:textId="77777777" w:rsidR="001E64AF" w:rsidRPr="00325490" w:rsidRDefault="001E64AF"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56E7A"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C0A4D"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1E64AF" w:rsidRPr="00325490" w14:paraId="64B0D7AC"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E444B"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EC6E4" w14:textId="77777777" w:rsidR="001E64AF" w:rsidRPr="00325490" w:rsidRDefault="001E64AF" w:rsidP="001E64AF">
            <w:pPr>
              <w:pStyle w:val="NoSpacing"/>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Nazwa producenta</w:t>
            </w:r>
          </w:p>
          <w:p w14:paraId="4610E3E8" w14:textId="77777777" w:rsidR="001E64AF" w:rsidRPr="00325490" w:rsidRDefault="009D2991" w:rsidP="009D2991">
            <w:pPr>
              <w:pStyle w:val="NoSpacing"/>
              <w:numPr>
                <w:ilvl w:val="0"/>
                <w:numId w:val="35"/>
              </w:numPr>
              <w:ind w:left="328" w:hanging="284"/>
              <w:rPr>
                <w:rFonts w:asciiTheme="minorHAnsi" w:hAnsiTheme="minorHAnsi" w:cstheme="minorHAnsi"/>
                <w:sz w:val="24"/>
                <w:szCs w:val="24"/>
              </w:rPr>
            </w:pPr>
            <w:r>
              <w:rPr>
                <w:rFonts w:asciiTheme="minorHAnsi" w:hAnsiTheme="minorHAnsi" w:cstheme="minorHAnsi"/>
                <w:sz w:val="24"/>
                <w:szCs w:val="24"/>
              </w:rPr>
              <w:t>Nowe d</w:t>
            </w:r>
            <w:r w:rsidR="001E64AF" w:rsidRPr="00325490">
              <w:rPr>
                <w:rFonts w:asciiTheme="minorHAnsi" w:hAnsiTheme="minorHAnsi" w:cstheme="minorHAnsi"/>
                <w:sz w:val="24"/>
                <w:szCs w:val="24"/>
              </w:rPr>
              <w:t>ane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1546" w14:textId="77777777" w:rsidR="001E64AF" w:rsidRPr="00325490" w:rsidRDefault="001E64AF" w:rsidP="001E64AF">
            <w:pPr>
              <w:pStyle w:val="NoSpacing"/>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1E64AF" w:rsidRPr="00325490" w14:paraId="688A8C42"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ED8FE"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77D9D" w14:textId="77777777" w:rsidR="001E64AF" w:rsidRPr="00325490" w:rsidRDefault="001E64AF" w:rsidP="001E64AF">
            <w:pPr>
              <w:pStyle w:val="NoSpacing"/>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AB4E5" w14:textId="77777777" w:rsidR="001E64AF" w:rsidRPr="00325490" w:rsidRDefault="001E64AF" w:rsidP="001E64AF">
            <w:pPr>
              <w:pStyle w:val="NoSpacing"/>
              <w:numPr>
                <w:ilvl w:val="0"/>
                <w:numId w:val="35"/>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r>
    </w:tbl>
    <w:p w14:paraId="26339C5D" w14:textId="77777777" w:rsidR="001E64AF" w:rsidRPr="00486D55" w:rsidRDefault="001E64AF" w:rsidP="001E64AF">
      <w:pPr>
        <w:spacing w:after="0"/>
        <w:rPr>
          <w:rFonts w:asciiTheme="minorHAnsi" w:eastAsia="Arial" w:hAnsiTheme="minorHAnsi" w:cstheme="minorHAnsi"/>
          <w:color w:val="000000"/>
          <w:sz w:val="24"/>
          <w:szCs w:val="24"/>
        </w:rPr>
      </w:pPr>
    </w:p>
    <w:p w14:paraId="25027434" w14:textId="77777777" w:rsidR="001E64AF" w:rsidRPr="001E64AF" w:rsidRDefault="001E64AF" w:rsidP="001E64AF">
      <w:pPr>
        <w:pStyle w:val="ListParagraph"/>
        <w:numPr>
          <w:ilvl w:val="0"/>
          <w:numId w:val="22"/>
        </w:numPr>
        <w:spacing w:after="0"/>
        <w:ind w:left="426" w:hanging="426"/>
        <w:rPr>
          <w:rFonts w:asciiTheme="minorHAnsi" w:eastAsia="Arial" w:hAnsiTheme="minorHAnsi" w:cstheme="minorHAnsi"/>
          <w:b/>
          <w:color w:val="000000"/>
          <w:sz w:val="24"/>
          <w:szCs w:val="24"/>
        </w:rPr>
      </w:pPr>
      <w:r w:rsidRPr="001E64AF">
        <w:rPr>
          <w:rFonts w:asciiTheme="minorHAnsi" w:hAnsiTheme="minorHAnsi" w:cstheme="minorHAnsi"/>
          <w:b/>
          <w:sz w:val="24"/>
          <w:szCs w:val="24"/>
        </w:rPr>
        <w:t>Usuwanie</w:t>
      </w:r>
      <w:r w:rsidRPr="00325490">
        <w:rPr>
          <w:rFonts w:asciiTheme="minorHAnsi" w:hAnsiTheme="minorHAnsi" w:cstheme="minorHAnsi"/>
          <w:sz w:val="24"/>
          <w:szCs w:val="24"/>
        </w:rPr>
        <w:t xml:space="preserve"> </w:t>
      </w:r>
      <w:r w:rsidRPr="001E64AF">
        <w:rPr>
          <w:rFonts w:asciiTheme="minorHAnsi" w:hAnsiTheme="minorHAnsi" w:cstheme="minorHAnsi"/>
          <w:b/>
          <w:sz w:val="24"/>
          <w:szCs w:val="24"/>
        </w:rPr>
        <w:t>producenta</w:t>
      </w:r>
    </w:p>
    <w:p w14:paraId="6A30AF40" w14:textId="77777777" w:rsidR="001E64AF" w:rsidRDefault="001E64AF" w:rsidP="001E64AF">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producenta i usunięciu ich z bazy danych. Może to zrobić tylko właściciel serwisu.</w:t>
      </w:r>
    </w:p>
    <w:p w14:paraId="68C02B93" w14:textId="77777777" w:rsidR="001E64AF" w:rsidRPr="00486D55" w:rsidRDefault="001E64AF" w:rsidP="001E64AF">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producenta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Producenta można wyszukać podając jego nazwę. Po usunięciu producenta, użytkownik otrzymuje komunikat: </w:t>
      </w:r>
      <w:r w:rsidRPr="00325490">
        <w:rPr>
          <w:rFonts w:asciiTheme="minorHAnsi" w:hAnsiTheme="minorHAnsi" w:cstheme="minorHAnsi"/>
          <w:i/>
          <w:iCs/>
          <w:sz w:val="24"/>
          <w:szCs w:val="24"/>
        </w:rPr>
        <w:t>“Producent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1E64AF" w:rsidRPr="00325490" w14:paraId="423841F0"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493E0" w14:textId="77777777" w:rsidR="001E64AF" w:rsidRPr="00325490" w:rsidRDefault="001E64AF"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9BA50"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D62E9"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1E64AF" w:rsidRPr="00325490" w14:paraId="2E7CE559"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65DFF"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0AFE4" w14:textId="77777777" w:rsidR="001E64AF" w:rsidRPr="00325490" w:rsidRDefault="001E64AF" w:rsidP="001E64AF">
            <w:pPr>
              <w:pStyle w:val="NoSpacing"/>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Nazwa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96C5" w14:textId="77777777" w:rsidR="001E64AF" w:rsidRPr="00325490" w:rsidRDefault="001E64AF" w:rsidP="001E64AF">
            <w:pPr>
              <w:pStyle w:val="NoSpacing"/>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1E64AF" w:rsidRPr="00325490" w14:paraId="343F65EC" w14:textId="77777777" w:rsidTr="001E64AF">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762D3" w14:textId="77777777" w:rsidR="001E64AF" w:rsidRPr="00325490" w:rsidRDefault="001E64AF"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6E3CF" w14:textId="77777777" w:rsidR="001E64AF" w:rsidRPr="00325490" w:rsidRDefault="001E64AF" w:rsidP="001E64AF">
            <w:pPr>
              <w:pStyle w:val="NoSpacing"/>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E6E03" w14:textId="77777777" w:rsidR="001E64AF" w:rsidRPr="00325490" w:rsidRDefault="001E64AF" w:rsidP="001E64AF">
            <w:pPr>
              <w:pStyle w:val="NoSpacing"/>
              <w:numPr>
                <w:ilvl w:val="0"/>
                <w:numId w:val="36"/>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r>
    </w:tbl>
    <w:p w14:paraId="7F35D9E2" w14:textId="77777777" w:rsidR="00550915" w:rsidRPr="00486D55" w:rsidRDefault="00550915" w:rsidP="00550915">
      <w:pPr>
        <w:spacing w:after="0"/>
        <w:rPr>
          <w:rFonts w:asciiTheme="minorHAnsi" w:hAnsiTheme="minorHAnsi" w:cstheme="minorHAnsi"/>
          <w:sz w:val="24"/>
          <w:szCs w:val="24"/>
        </w:rPr>
      </w:pPr>
    </w:p>
    <w:p w14:paraId="4FF4BA6C" w14:textId="77777777" w:rsidR="00550915" w:rsidRPr="00550915" w:rsidRDefault="00550915" w:rsidP="00550915">
      <w:pPr>
        <w:pStyle w:val="ListParagraph"/>
        <w:numPr>
          <w:ilvl w:val="0"/>
          <w:numId w:val="22"/>
        </w:numPr>
        <w:spacing w:after="0"/>
        <w:ind w:left="426" w:hanging="426"/>
        <w:rPr>
          <w:rFonts w:asciiTheme="minorHAnsi" w:eastAsia="Arial" w:hAnsiTheme="minorHAnsi" w:cstheme="minorHAnsi"/>
          <w:b/>
          <w:color w:val="000000"/>
          <w:sz w:val="24"/>
          <w:szCs w:val="24"/>
        </w:rPr>
      </w:pPr>
      <w:r w:rsidRPr="00550915">
        <w:rPr>
          <w:rFonts w:asciiTheme="minorHAnsi" w:hAnsiTheme="minorHAnsi" w:cstheme="minorHAnsi"/>
          <w:b/>
          <w:sz w:val="24"/>
          <w:szCs w:val="24"/>
        </w:rPr>
        <w:t>Wyświetlanie danych producentów</w:t>
      </w:r>
    </w:p>
    <w:p w14:paraId="7AA09CDE" w14:textId="77777777" w:rsidR="00550915" w:rsidRDefault="00550915" w:rsidP="0055091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5E5269" w:rsidRPr="00325490">
        <w:rPr>
          <w:rFonts w:asciiTheme="minorHAnsi" w:hAnsiTheme="minorHAnsi" w:cstheme="minorHAnsi"/>
          <w:sz w:val="24"/>
          <w:szCs w:val="24"/>
        </w:rPr>
        <w:t xml:space="preserve">Transakcja </w:t>
      </w:r>
      <w:r w:rsidRPr="00325490">
        <w:rPr>
          <w:rFonts w:asciiTheme="minorHAnsi" w:hAnsiTheme="minorHAnsi" w:cstheme="minorHAnsi"/>
          <w:sz w:val="24"/>
          <w:szCs w:val="24"/>
        </w:rPr>
        <w:t>polega na wyszukaniu danych producentów i wyświetleniu ich.</w:t>
      </w:r>
    </w:p>
    <w:p w14:paraId="7EAEF678" w14:textId="77777777" w:rsidR="00550915" w:rsidRPr="00486D55" w:rsidRDefault="00550915" w:rsidP="00550915">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producentów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Dane producentów można wyszukać podając fragment jego nazwy.</w:t>
      </w:r>
    </w:p>
    <w:tbl>
      <w:tblPr>
        <w:tblW w:w="0" w:type="auto"/>
        <w:jc w:val="center"/>
        <w:tblLook w:val="0000" w:firstRow="0" w:lastRow="0" w:firstColumn="0" w:lastColumn="0" w:noHBand="0" w:noVBand="0"/>
      </w:tblPr>
      <w:tblGrid>
        <w:gridCol w:w="3120"/>
        <w:gridCol w:w="3120"/>
        <w:gridCol w:w="3120"/>
      </w:tblGrid>
      <w:tr w:rsidR="00550915" w:rsidRPr="00325490" w14:paraId="4E4CC9A5"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24352" w14:textId="77777777" w:rsidR="00550915" w:rsidRPr="00325490" w:rsidRDefault="00550915"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D5FA8"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B72B9"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550915" w:rsidRPr="00325490" w14:paraId="0B807A3D"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09FBF"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D564D" w14:textId="77777777" w:rsidR="00550915" w:rsidRPr="00325490" w:rsidRDefault="00550915" w:rsidP="0050710A">
            <w:pPr>
              <w:pStyle w:val="NoSpacing"/>
              <w:numPr>
                <w:ilvl w:val="0"/>
                <w:numId w:val="50"/>
              </w:numPr>
              <w:ind w:left="328" w:hanging="284"/>
              <w:rPr>
                <w:rFonts w:asciiTheme="minorHAnsi" w:hAnsiTheme="minorHAnsi" w:cstheme="minorHAnsi"/>
                <w:sz w:val="24"/>
                <w:szCs w:val="24"/>
              </w:rPr>
            </w:pPr>
            <w:r w:rsidRPr="00325490">
              <w:rPr>
                <w:rFonts w:asciiTheme="minorHAnsi" w:hAnsiTheme="minorHAnsi" w:cstheme="minorHAnsi"/>
                <w:sz w:val="24"/>
                <w:szCs w:val="24"/>
              </w:rPr>
              <w:t>Fragment nazwy producenta</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4A1D0" w14:textId="77777777" w:rsidR="00550915" w:rsidRPr="00325490" w:rsidRDefault="00550915" w:rsidP="0050710A">
            <w:pPr>
              <w:pStyle w:val="NoSpacing"/>
              <w:numPr>
                <w:ilvl w:val="0"/>
                <w:numId w:val="50"/>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 lub komunikat</w:t>
            </w:r>
          </w:p>
        </w:tc>
      </w:tr>
      <w:tr w:rsidR="00550915" w:rsidRPr="00325490" w14:paraId="0E9A8292" w14:textId="77777777" w:rsidTr="00550915">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E292F" w14:textId="77777777" w:rsidR="00550915" w:rsidRPr="00325490" w:rsidRDefault="00550915"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EE4AA" w14:textId="77777777" w:rsidR="00550915" w:rsidRPr="00325490" w:rsidRDefault="00550915" w:rsidP="0050710A">
            <w:pPr>
              <w:pStyle w:val="NoSpacing"/>
              <w:numPr>
                <w:ilvl w:val="0"/>
                <w:numId w:val="50"/>
              </w:numPr>
              <w:ind w:left="328" w:hanging="284"/>
              <w:rPr>
                <w:rFonts w:asciiTheme="minorHAnsi" w:hAnsiTheme="minorHAnsi" w:cstheme="minorHAnsi"/>
                <w:sz w:val="24"/>
                <w:szCs w:val="24"/>
              </w:rPr>
            </w:pPr>
            <w:r w:rsidRPr="00325490">
              <w:rPr>
                <w:rFonts w:asciiTheme="minorHAnsi" w:hAnsiTheme="minorHAnsi" w:cstheme="minorHAnsi"/>
                <w:sz w:val="24"/>
                <w:szCs w:val="24"/>
              </w:rPr>
              <w:t>Dane producentów</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71982" w14:textId="77777777" w:rsidR="00550915" w:rsidRPr="00325490" w:rsidRDefault="00550915" w:rsidP="00550915">
            <w:pPr>
              <w:pStyle w:val="NoSpacing"/>
              <w:ind w:left="328"/>
              <w:rPr>
                <w:rFonts w:asciiTheme="minorHAnsi" w:hAnsiTheme="minorHAnsi" w:cstheme="minorHAnsi"/>
                <w:sz w:val="24"/>
                <w:szCs w:val="24"/>
              </w:rPr>
            </w:pPr>
          </w:p>
        </w:tc>
      </w:tr>
    </w:tbl>
    <w:p w14:paraId="588FD58F" w14:textId="77777777" w:rsidR="005E5269" w:rsidRDefault="005E5269" w:rsidP="005E5269">
      <w:pPr>
        <w:spacing w:after="0"/>
        <w:rPr>
          <w:rFonts w:asciiTheme="minorHAnsi" w:hAnsiTheme="minorHAnsi" w:cstheme="minorHAnsi"/>
          <w:sz w:val="24"/>
          <w:szCs w:val="24"/>
        </w:rPr>
      </w:pPr>
    </w:p>
    <w:p w14:paraId="2100A378" w14:textId="77777777" w:rsidR="00707CCD" w:rsidRPr="00707CCD" w:rsidRDefault="00707CCD" w:rsidP="00707CCD">
      <w:pPr>
        <w:pStyle w:val="ListParagraph"/>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Dodawanie rozmiaru opony</w:t>
      </w:r>
    </w:p>
    <w:p w14:paraId="308C083D" w14:textId="77777777" w:rsidR="00707CCD" w:rsidRDefault="00707CCD" w:rsidP="00707CC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rozmiaru opony. Może to zrobić tylko właściciel serwisu.</w:t>
      </w:r>
    </w:p>
    <w:p w14:paraId="0724D73E" w14:textId="77777777" w:rsidR="00707CCD" w:rsidRPr="00486D55" w:rsidRDefault="00707CCD" w:rsidP="00707CC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rozmiaru opony nie może być</w:t>
      </w:r>
      <w:r w:rsidR="00A93350">
        <w:rPr>
          <w:rFonts w:asciiTheme="minorHAnsi" w:hAnsiTheme="minorHAnsi" w:cstheme="minorHAnsi"/>
          <w:sz w:val="24"/>
          <w:szCs w:val="24"/>
        </w:rPr>
        <w:t xml:space="preserve"> jeszcze</w:t>
      </w:r>
      <w:r w:rsidRPr="00325490">
        <w:rPr>
          <w:rFonts w:asciiTheme="minorHAnsi" w:hAnsiTheme="minorHAnsi" w:cstheme="minorHAnsi"/>
          <w:sz w:val="24"/>
          <w:szCs w:val="24"/>
        </w:rPr>
        <w:t xml:space="preserve"> w bazie danych, jeśli tak nie jest, u</w:t>
      </w:r>
      <w:r>
        <w:rPr>
          <w:rFonts w:asciiTheme="minorHAnsi" w:hAnsiTheme="minorHAnsi" w:cstheme="minorHAnsi"/>
          <w:sz w:val="24"/>
          <w:szCs w:val="24"/>
        </w:rPr>
        <w:t>ż</w:t>
      </w:r>
      <w:r w:rsidRPr="00325490">
        <w:rPr>
          <w:rFonts w:asciiTheme="minorHAnsi" w:hAnsiTheme="minorHAnsi" w:cstheme="minorHAnsi"/>
          <w:sz w:val="24"/>
          <w:szCs w:val="24"/>
        </w:rPr>
        <w:t xml:space="preserve">ytkownik otrzymuje komunikat: </w:t>
      </w:r>
      <w:r w:rsidRPr="00325490">
        <w:rPr>
          <w:rFonts w:asciiTheme="minorHAnsi" w:hAnsiTheme="minorHAnsi" w:cstheme="minorHAnsi"/>
          <w:i/>
          <w:iCs/>
          <w:sz w:val="24"/>
          <w:szCs w:val="24"/>
        </w:rPr>
        <w:t>“Rozmiar opony jest już w bazie danych!”</w:t>
      </w:r>
      <w:r w:rsidRPr="00325490">
        <w:rPr>
          <w:rFonts w:asciiTheme="minorHAnsi" w:hAnsiTheme="minorHAnsi" w:cstheme="minorHAnsi"/>
          <w:sz w:val="24"/>
          <w:szCs w:val="24"/>
        </w:rPr>
        <w:t xml:space="preserve">. Po dodaniu rozmiaru opony, użytkownik otrzymuje komunikat: </w:t>
      </w:r>
      <w:r w:rsidRPr="00325490">
        <w:rPr>
          <w:rFonts w:asciiTheme="minorHAnsi" w:hAnsiTheme="minorHAnsi" w:cstheme="minorHAnsi"/>
          <w:i/>
          <w:iCs/>
          <w:sz w:val="24"/>
          <w:szCs w:val="24"/>
        </w:rPr>
        <w:t>“Rozmiar opony dodany poprawnie!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707CCD" w:rsidRPr="00325490" w14:paraId="74385914"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21927" w14:textId="77777777" w:rsidR="00707CCD" w:rsidRPr="00325490" w:rsidRDefault="00707CCD"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BA669"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C01A7"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707CCD" w:rsidRPr="00325490" w14:paraId="28003F67"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E464F"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C09DD" w14:textId="77777777" w:rsidR="00707CCD" w:rsidRPr="00325490" w:rsidRDefault="00707CCD" w:rsidP="00707CCD">
            <w:pPr>
              <w:pStyle w:val="NoSpacing"/>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rozmiaru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30980" w14:textId="77777777" w:rsidR="00707CCD" w:rsidRPr="00325490" w:rsidRDefault="00707CCD" w:rsidP="00707CCD">
            <w:pPr>
              <w:pStyle w:val="NoSpacing"/>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707CCD" w:rsidRPr="00325490" w14:paraId="1534F918"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D2C55"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A9185" w14:textId="77777777" w:rsidR="00707CCD" w:rsidRPr="00325490" w:rsidRDefault="00707CCD" w:rsidP="00707CCD">
            <w:pPr>
              <w:pStyle w:val="NoSpacing"/>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D7096" w14:textId="77777777" w:rsidR="00707CCD" w:rsidRPr="00325490" w:rsidRDefault="00707CCD" w:rsidP="00707CCD">
            <w:pPr>
              <w:pStyle w:val="NoSpacing"/>
              <w:numPr>
                <w:ilvl w:val="0"/>
                <w:numId w:val="40"/>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r>
    </w:tbl>
    <w:p w14:paraId="2C44D5F3" w14:textId="77777777" w:rsidR="00707CCD" w:rsidRPr="00486D55" w:rsidRDefault="00707CCD" w:rsidP="00707CCD">
      <w:pPr>
        <w:spacing w:after="0"/>
        <w:rPr>
          <w:rFonts w:asciiTheme="minorHAnsi" w:eastAsia="Arial" w:hAnsiTheme="minorHAnsi" w:cstheme="minorHAnsi"/>
          <w:color w:val="000000"/>
          <w:sz w:val="24"/>
          <w:szCs w:val="24"/>
        </w:rPr>
      </w:pPr>
    </w:p>
    <w:p w14:paraId="67D0A903" w14:textId="77777777" w:rsidR="00707CCD" w:rsidRPr="00707CCD" w:rsidRDefault="00707CCD" w:rsidP="00707CCD">
      <w:pPr>
        <w:pStyle w:val="ListParagraph"/>
        <w:numPr>
          <w:ilvl w:val="0"/>
          <w:numId w:val="22"/>
        </w:numPr>
        <w:spacing w:after="0"/>
        <w:ind w:left="426" w:hanging="426"/>
        <w:rPr>
          <w:rFonts w:asciiTheme="minorHAnsi" w:eastAsia="Arial" w:hAnsiTheme="minorHAnsi" w:cstheme="minorHAnsi"/>
          <w:b/>
          <w:color w:val="000000"/>
          <w:sz w:val="24"/>
          <w:szCs w:val="24"/>
        </w:rPr>
      </w:pPr>
      <w:r w:rsidRPr="00707CCD">
        <w:rPr>
          <w:rFonts w:asciiTheme="minorHAnsi" w:hAnsiTheme="minorHAnsi" w:cstheme="minorHAnsi"/>
          <w:b/>
          <w:sz w:val="24"/>
          <w:szCs w:val="24"/>
        </w:rPr>
        <w:t>Edycja danych rozmiaru opony</w:t>
      </w:r>
    </w:p>
    <w:p w14:paraId="4AF0BAD8" w14:textId="77777777" w:rsidR="00707CCD" w:rsidRDefault="00707CCD" w:rsidP="00707CC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rozmiaru opony i edycji tych danych. Może to zrobić tylko właściciel serwisu.</w:t>
      </w:r>
    </w:p>
    <w:p w14:paraId="103CD9BF" w14:textId="77777777" w:rsidR="00707CCD" w:rsidRPr="00486D55" w:rsidRDefault="00707CCD" w:rsidP="00707CC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rozmiaru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Rozmiar opony może być wyszukany po podaniu jego identyfikatora. Po dokonaniu edycji danych rozmiaru opony, użytkownik otrzymuje komunikat: </w:t>
      </w:r>
      <w:r w:rsidRPr="00325490">
        <w:rPr>
          <w:rFonts w:asciiTheme="minorHAnsi" w:hAnsiTheme="minorHAnsi" w:cstheme="minorHAnsi"/>
          <w:i/>
          <w:iCs/>
          <w:sz w:val="24"/>
          <w:szCs w:val="24"/>
        </w:rPr>
        <w:t>“Edycja zakończona!”</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707CCD" w:rsidRPr="00325490" w14:paraId="06289036"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A2FBC" w14:textId="77777777" w:rsidR="00707CCD" w:rsidRPr="00325490" w:rsidRDefault="00707CCD"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5ED61"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070EA"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707CCD" w:rsidRPr="00325490" w14:paraId="126F8F30"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11ADE"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099C7" w14:textId="77777777" w:rsidR="00707CCD" w:rsidRPr="00325490" w:rsidRDefault="00707CCD" w:rsidP="00707CCD">
            <w:pPr>
              <w:pStyle w:val="NoSpacing"/>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rozmiaru opony</w:t>
            </w:r>
          </w:p>
          <w:p w14:paraId="26784D0C" w14:textId="77777777" w:rsidR="00707CCD" w:rsidRPr="00325490" w:rsidRDefault="00707CCD" w:rsidP="00707CCD">
            <w:pPr>
              <w:pStyle w:val="NoSpacing"/>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Nowe dane rozmiaru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09275" w14:textId="77777777" w:rsidR="00707CCD" w:rsidRPr="00325490" w:rsidRDefault="00707CCD" w:rsidP="00707CCD">
            <w:pPr>
              <w:pStyle w:val="NoSpacing"/>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707CCD" w:rsidRPr="00325490" w14:paraId="030A5D34" w14:textId="77777777" w:rsidTr="00707CCD">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4E181" w14:textId="77777777" w:rsidR="00707CCD" w:rsidRPr="00325490" w:rsidRDefault="00707CCD"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BED20" w14:textId="77777777" w:rsidR="00707CCD" w:rsidRPr="00325490" w:rsidRDefault="00707CCD" w:rsidP="00707CCD">
            <w:pPr>
              <w:pStyle w:val="NoSpacing"/>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4C79B" w14:textId="77777777" w:rsidR="00707CCD" w:rsidRPr="00325490" w:rsidRDefault="00707CCD" w:rsidP="00707CCD">
            <w:pPr>
              <w:pStyle w:val="NoSpacing"/>
              <w:numPr>
                <w:ilvl w:val="0"/>
                <w:numId w:val="4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r>
    </w:tbl>
    <w:p w14:paraId="3FA649D7" w14:textId="77777777" w:rsidR="00AA4E6D" w:rsidRPr="00486D55" w:rsidRDefault="00AA4E6D" w:rsidP="00AA4E6D">
      <w:pPr>
        <w:spacing w:after="0"/>
        <w:rPr>
          <w:rFonts w:asciiTheme="minorHAnsi" w:eastAsia="Arial" w:hAnsiTheme="minorHAnsi" w:cstheme="minorHAnsi"/>
          <w:color w:val="000000"/>
          <w:sz w:val="24"/>
          <w:szCs w:val="24"/>
        </w:rPr>
      </w:pPr>
    </w:p>
    <w:p w14:paraId="696B8E8D" w14:textId="77777777" w:rsidR="00AA4E6D" w:rsidRPr="00AA4E6D" w:rsidRDefault="00AA4E6D" w:rsidP="00AA4E6D">
      <w:pPr>
        <w:pStyle w:val="ListParagraph"/>
        <w:numPr>
          <w:ilvl w:val="0"/>
          <w:numId w:val="22"/>
        </w:numPr>
        <w:spacing w:after="0"/>
        <w:ind w:left="426" w:hanging="426"/>
        <w:rPr>
          <w:rFonts w:asciiTheme="minorHAnsi" w:eastAsia="Arial" w:hAnsiTheme="minorHAnsi" w:cstheme="minorHAnsi"/>
          <w:b/>
          <w:color w:val="000000"/>
          <w:sz w:val="24"/>
          <w:szCs w:val="24"/>
        </w:rPr>
      </w:pPr>
      <w:r w:rsidRPr="00AA4E6D">
        <w:rPr>
          <w:rFonts w:asciiTheme="minorHAnsi" w:hAnsiTheme="minorHAnsi" w:cstheme="minorHAnsi"/>
          <w:b/>
          <w:sz w:val="24"/>
          <w:szCs w:val="24"/>
        </w:rPr>
        <w:t>Usuwanie rozmiaru opony</w:t>
      </w:r>
    </w:p>
    <w:p w14:paraId="5E48B912" w14:textId="77777777" w:rsidR="00AA4E6D" w:rsidRDefault="00AA4E6D" w:rsidP="00AA4E6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rozmiaru opony i usunięciu ich z bazy danych. Może to zrobić tylko właściciel serwisu.</w:t>
      </w:r>
    </w:p>
    <w:p w14:paraId="26F0DF6D" w14:textId="77777777" w:rsidR="00AA4E6D" w:rsidRPr="00486D55" w:rsidRDefault="00AA4E6D" w:rsidP="00AA4E6D">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rozmiaru opony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Rozmiar opony można wyszukać podając jego identyfikator. Po usunięciu rozmiaru opony, użytkownik otrzymuje komunikat: </w:t>
      </w:r>
      <w:r w:rsidRPr="00325490">
        <w:rPr>
          <w:rFonts w:asciiTheme="minorHAnsi" w:hAnsiTheme="minorHAnsi" w:cstheme="minorHAnsi"/>
          <w:i/>
          <w:iCs/>
          <w:sz w:val="24"/>
          <w:szCs w:val="24"/>
        </w:rPr>
        <w:t>“Rozmiar opony usunięty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F47A69" w:rsidRPr="00325490" w14:paraId="1F41A7DD" w14:textId="77777777" w:rsidTr="00F47A69">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B8240E" w14:textId="77777777" w:rsidR="00F47A69" w:rsidRPr="00325490" w:rsidRDefault="00F47A69"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BDD31" w14:textId="77777777" w:rsidR="00F47A69" w:rsidRPr="00325490" w:rsidRDefault="00F47A69"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16BCE" w14:textId="77777777" w:rsidR="00F47A69" w:rsidRPr="00325490" w:rsidRDefault="00F47A69"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F47A69" w:rsidRPr="00325490" w14:paraId="24BD75A4" w14:textId="77777777" w:rsidTr="00F47A69">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17D96" w14:textId="77777777" w:rsidR="00F47A69" w:rsidRPr="00325490" w:rsidRDefault="00F47A69"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BB516" w14:textId="77777777" w:rsidR="00F47A69" w:rsidRPr="00325490" w:rsidRDefault="00F47A69" w:rsidP="0050710A">
            <w:pPr>
              <w:pStyle w:val="NoSpacing"/>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 rozmiaru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F05C8" w14:textId="77777777" w:rsidR="00F47A69" w:rsidRPr="00325490" w:rsidRDefault="00F47A69" w:rsidP="0050710A">
            <w:pPr>
              <w:pStyle w:val="NoSpacing"/>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F47A69" w:rsidRPr="00325490" w14:paraId="2ACC048F" w14:textId="77777777" w:rsidTr="00F47A69">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6DFF6" w14:textId="77777777" w:rsidR="00F47A69" w:rsidRPr="00325490" w:rsidRDefault="00F47A69"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A8982" w14:textId="77777777" w:rsidR="00F47A69" w:rsidRPr="00325490" w:rsidRDefault="00F47A69" w:rsidP="0050710A">
            <w:pPr>
              <w:pStyle w:val="NoSpacing"/>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9E8FE" w14:textId="77777777" w:rsidR="00F47A69" w:rsidRPr="00325490" w:rsidRDefault="00F47A69" w:rsidP="0050710A">
            <w:pPr>
              <w:pStyle w:val="NoSpacing"/>
              <w:numPr>
                <w:ilvl w:val="0"/>
                <w:numId w:val="42"/>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r>
    </w:tbl>
    <w:p w14:paraId="6FD7A2D6" w14:textId="77777777" w:rsidR="005E5269" w:rsidRDefault="005E5269" w:rsidP="005E5269">
      <w:pPr>
        <w:spacing w:after="0"/>
        <w:rPr>
          <w:rFonts w:asciiTheme="minorHAnsi" w:hAnsiTheme="minorHAnsi" w:cstheme="minorHAnsi"/>
          <w:sz w:val="24"/>
          <w:szCs w:val="24"/>
        </w:rPr>
      </w:pPr>
    </w:p>
    <w:p w14:paraId="3E8ED11F" w14:textId="77777777" w:rsidR="00A93350" w:rsidRPr="005E5269" w:rsidRDefault="005E5269" w:rsidP="00A93350">
      <w:pPr>
        <w:pStyle w:val="ListParagraph"/>
        <w:numPr>
          <w:ilvl w:val="0"/>
          <w:numId w:val="22"/>
        </w:numPr>
        <w:spacing w:after="0"/>
        <w:ind w:left="426" w:hanging="426"/>
        <w:rPr>
          <w:rFonts w:asciiTheme="minorHAnsi" w:eastAsia="Arial" w:hAnsiTheme="minorHAnsi" w:cstheme="minorHAnsi"/>
          <w:b/>
          <w:color w:val="000000"/>
          <w:sz w:val="24"/>
          <w:szCs w:val="24"/>
        </w:rPr>
      </w:pPr>
      <w:r w:rsidRPr="005E5269">
        <w:rPr>
          <w:rFonts w:asciiTheme="minorHAnsi" w:hAnsiTheme="minorHAnsi" w:cstheme="minorHAnsi"/>
          <w:b/>
          <w:sz w:val="24"/>
          <w:szCs w:val="24"/>
        </w:rPr>
        <w:t>Wyświetlanie danych rozmiarów opon</w:t>
      </w:r>
    </w:p>
    <w:p w14:paraId="07F962F7" w14:textId="77777777" w:rsidR="00A93350" w:rsidRDefault="00A93350" w:rsidP="00A93350">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444A84" w:rsidRPr="00325490">
        <w:rPr>
          <w:rFonts w:asciiTheme="minorHAnsi" w:hAnsiTheme="minorHAnsi" w:cstheme="minorHAnsi"/>
          <w:sz w:val="24"/>
          <w:szCs w:val="24"/>
        </w:rPr>
        <w:t>Transakcja polega na wyszukaniu danych rozmiarów opon i wyświetleniu ich.</w:t>
      </w:r>
    </w:p>
    <w:p w14:paraId="055642E6" w14:textId="77777777" w:rsidR="00A93350" w:rsidRPr="00486D55" w:rsidRDefault="00A93350" w:rsidP="00A93350">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444A84" w:rsidRPr="00325490">
        <w:rPr>
          <w:rFonts w:asciiTheme="minorHAnsi" w:hAnsiTheme="minorHAnsi" w:cstheme="minorHAnsi"/>
          <w:sz w:val="24"/>
          <w:szCs w:val="24"/>
        </w:rPr>
        <w:t xml:space="preserve">Dane rozmiarów opon muszą istnieć w bazie danych, jeśli ich nie ma, użytkownik otrzymuje komunikat: </w:t>
      </w:r>
      <w:r w:rsidR="00444A84" w:rsidRPr="00325490">
        <w:rPr>
          <w:rFonts w:asciiTheme="minorHAnsi" w:hAnsiTheme="minorHAnsi" w:cstheme="minorHAnsi"/>
          <w:i/>
          <w:iCs/>
          <w:sz w:val="24"/>
          <w:szCs w:val="24"/>
        </w:rPr>
        <w:t>“Brak danych!”</w:t>
      </w:r>
      <w:r w:rsidR="00444A84" w:rsidRPr="00325490">
        <w:rPr>
          <w:rFonts w:asciiTheme="minorHAnsi" w:hAnsiTheme="minorHAnsi" w:cstheme="minorHAnsi"/>
          <w:sz w:val="24"/>
          <w:szCs w:val="24"/>
        </w:rPr>
        <w:t>. Dane rozmiaru opony można wyszukać podając jego identyfikator,</w:t>
      </w:r>
      <w:r w:rsidR="00444A84">
        <w:rPr>
          <w:rFonts w:asciiTheme="minorHAnsi" w:hAnsiTheme="minorHAnsi" w:cstheme="minorHAnsi"/>
          <w:sz w:val="24"/>
          <w:szCs w:val="24"/>
        </w:rPr>
        <w:t xml:space="preserve"> szerokość,</w:t>
      </w:r>
      <w:r w:rsidR="00444A84" w:rsidRPr="00325490">
        <w:rPr>
          <w:rFonts w:asciiTheme="minorHAnsi" w:hAnsiTheme="minorHAnsi" w:cstheme="minorHAnsi"/>
          <w:sz w:val="24"/>
          <w:szCs w:val="24"/>
        </w:rPr>
        <w:t xml:space="preserve"> profil lub średnicę.</w:t>
      </w:r>
    </w:p>
    <w:tbl>
      <w:tblPr>
        <w:tblW w:w="0" w:type="auto"/>
        <w:jc w:val="center"/>
        <w:tblLook w:val="0000" w:firstRow="0" w:lastRow="0" w:firstColumn="0" w:lastColumn="0" w:noHBand="0" w:noVBand="0"/>
      </w:tblPr>
      <w:tblGrid>
        <w:gridCol w:w="3120"/>
        <w:gridCol w:w="3120"/>
        <w:gridCol w:w="3120"/>
      </w:tblGrid>
      <w:tr w:rsidR="00444A84" w:rsidRPr="00325490" w14:paraId="7D983E7C" w14:textId="77777777" w:rsidTr="00444A84">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128A0" w14:textId="77777777" w:rsidR="00444A84" w:rsidRPr="00325490" w:rsidRDefault="00444A84"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06F60"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D62E8"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444A84" w:rsidRPr="00325490" w14:paraId="053C856A" w14:textId="77777777" w:rsidTr="00444A84">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223F1"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9A8FE"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Identyfikator,</w:t>
            </w:r>
            <w:r>
              <w:rPr>
                <w:rFonts w:asciiTheme="minorHAnsi" w:hAnsiTheme="minorHAnsi" w:cstheme="minorHAnsi"/>
                <w:sz w:val="24"/>
                <w:szCs w:val="24"/>
              </w:rPr>
              <w:t xml:space="preserve"> szerokość,</w:t>
            </w:r>
            <w:r w:rsidRPr="00325490">
              <w:rPr>
                <w:rFonts w:asciiTheme="minorHAnsi" w:hAnsiTheme="minorHAnsi" w:cstheme="minorHAnsi"/>
                <w:sz w:val="24"/>
                <w:szCs w:val="24"/>
              </w:rPr>
              <w:t xml:space="preserve"> profil lub średnica opony</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50D51"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 lub komunikat</w:t>
            </w:r>
          </w:p>
        </w:tc>
      </w:tr>
      <w:tr w:rsidR="00444A84" w:rsidRPr="00325490" w14:paraId="3D18D380" w14:textId="77777777" w:rsidTr="00444A84">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6F4B1" w14:textId="77777777" w:rsidR="00444A84" w:rsidRPr="00325490" w:rsidRDefault="00444A84"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62B8E" w14:textId="77777777" w:rsidR="00444A84" w:rsidRPr="00325490" w:rsidRDefault="00444A84" w:rsidP="0050710A">
            <w:pPr>
              <w:pStyle w:val="NoSpacing"/>
              <w:numPr>
                <w:ilvl w:val="0"/>
                <w:numId w:val="51"/>
              </w:numPr>
              <w:ind w:left="328" w:hanging="284"/>
              <w:rPr>
                <w:rFonts w:asciiTheme="minorHAnsi" w:hAnsiTheme="minorHAnsi" w:cstheme="minorHAnsi"/>
                <w:sz w:val="24"/>
                <w:szCs w:val="24"/>
              </w:rPr>
            </w:pPr>
            <w:r w:rsidRPr="00325490">
              <w:rPr>
                <w:rFonts w:asciiTheme="minorHAnsi" w:hAnsiTheme="minorHAnsi" w:cstheme="minorHAnsi"/>
                <w:sz w:val="24"/>
                <w:szCs w:val="24"/>
              </w:rPr>
              <w:t>Dane rozmiarów opon</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1A6CC" w14:textId="77777777" w:rsidR="00444A84" w:rsidRPr="00325490" w:rsidRDefault="00444A84" w:rsidP="00444A84">
            <w:pPr>
              <w:pStyle w:val="NoSpacing"/>
              <w:ind w:left="328"/>
              <w:rPr>
                <w:rFonts w:asciiTheme="minorHAnsi" w:hAnsiTheme="minorHAnsi" w:cstheme="minorHAnsi"/>
                <w:sz w:val="24"/>
                <w:szCs w:val="24"/>
              </w:rPr>
            </w:pPr>
          </w:p>
        </w:tc>
      </w:tr>
    </w:tbl>
    <w:p w14:paraId="7C76A4D8" w14:textId="77777777" w:rsidR="00444A84" w:rsidRPr="00444A84" w:rsidRDefault="00444A84" w:rsidP="00444A84">
      <w:pPr>
        <w:spacing w:after="0"/>
        <w:rPr>
          <w:rFonts w:asciiTheme="minorHAnsi" w:eastAsia="Arial" w:hAnsiTheme="minorHAnsi" w:cstheme="minorHAnsi"/>
          <w:b/>
          <w:color w:val="000000"/>
          <w:sz w:val="24"/>
          <w:szCs w:val="24"/>
        </w:rPr>
      </w:pPr>
    </w:p>
    <w:p w14:paraId="6E9F0061" w14:textId="77777777" w:rsidR="009D2991" w:rsidRPr="009D2991" w:rsidRDefault="009D2991" w:rsidP="009D2991">
      <w:pPr>
        <w:pStyle w:val="ListParagraph"/>
        <w:numPr>
          <w:ilvl w:val="0"/>
          <w:numId w:val="22"/>
        </w:numPr>
        <w:spacing w:after="0"/>
        <w:ind w:left="426" w:hanging="426"/>
        <w:rPr>
          <w:rFonts w:asciiTheme="minorHAnsi" w:eastAsia="Arial" w:hAnsiTheme="minorHAnsi" w:cstheme="minorHAnsi"/>
          <w:b/>
          <w:color w:val="000000"/>
          <w:sz w:val="24"/>
          <w:szCs w:val="24"/>
        </w:rPr>
      </w:pPr>
      <w:r w:rsidRPr="009D2991">
        <w:rPr>
          <w:rFonts w:asciiTheme="minorHAnsi" w:hAnsiTheme="minorHAnsi" w:cstheme="minorHAnsi"/>
          <w:b/>
          <w:sz w:val="24"/>
          <w:szCs w:val="24"/>
        </w:rPr>
        <w:t>Dodawanie stawki VAT</w:t>
      </w:r>
    </w:p>
    <w:p w14:paraId="64DE8AA3" w14:textId="77777777" w:rsidR="009D2991" w:rsidRDefault="009D2991" w:rsidP="009D299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dodaniu do bazy danych stawki VAT. Może to zrobić tylko właściciel serwisu.</w:t>
      </w:r>
    </w:p>
    <w:p w14:paraId="487983BA" w14:textId="77777777" w:rsidR="009D2991" w:rsidRPr="00486D55" w:rsidRDefault="009D2991" w:rsidP="009D299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Danych stawki VAT nie może być</w:t>
      </w:r>
      <w:r>
        <w:rPr>
          <w:rFonts w:asciiTheme="minorHAnsi" w:hAnsiTheme="minorHAnsi" w:cstheme="minorHAnsi"/>
          <w:sz w:val="24"/>
          <w:szCs w:val="24"/>
        </w:rPr>
        <w:t xml:space="preserve"> jeszcze</w:t>
      </w:r>
      <w:r w:rsidRPr="00325490">
        <w:rPr>
          <w:rFonts w:asciiTheme="minorHAnsi" w:hAnsiTheme="minorHAnsi" w:cstheme="minorHAnsi"/>
          <w:sz w:val="24"/>
          <w:szCs w:val="24"/>
        </w:rPr>
        <w:t xml:space="preserve"> w bazie danych, jeśli tak nie jest, u</w:t>
      </w:r>
      <w:r>
        <w:rPr>
          <w:rFonts w:asciiTheme="minorHAnsi" w:hAnsiTheme="minorHAnsi" w:cstheme="minorHAnsi"/>
          <w:sz w:val="24"/>
          <w:szCs w:val="24"/>
        </w:rPr>
        <w:t>ż</w:t>
      </w:r>
      <w:r w:rsidRPr="00325490">
        <w:rPr>
          <w:rFonts w:asciiTheme="minorHAnsi" w:hAnsiTheme="minorHAnsi" w:cstheme="minorHAnsi"/>
          <w:sz w:val="24"/>
          <w:szCs w:val="24"/>
        </w:rPr>
        <w:t xml:space="preserve">ytkownik otrzymuje komunikat: </w:t>
      </w:r>
      <w:r w:rsidRPr="00325490">
        <w:rPr>
          <w:rFonts w:asciiTheme="minorHAnsi" w:hAnsiTheme="minorHAnsi" w:cstheme="minorHAnsi"/>
          <w:i/>
          <w:iCs/>
          <w:sz w:val="24"/>
          <w:szCs w:val="24"/>
        </w:rPr>
        <w:t>“Stawka VAT jest już w bazie danych!”</w:t>
      </w:r>
      <w:r w:rsidRPr="00325490">
        <w:rPr>
          <w:rFonts w:asciiTheme="minorHAnsi" w:hAnsiTheme="minorHAnsi" w:cstheme="minorHAnsi"/>
          <w:sz w:val="24"/>
          <w:szCs w:val="24"/>
        </w:rPr>
        <w:t xml:space="preserve">. Po dodaniu stawki VAT, użytkownik otrzymuje komunikat: </w:t>
      </w:r>
      <w:r w:rsidRPr="00325490">
        <w:rPr>
          <w:rFonts w:asciiTheme="minorHAnsi" w:hAnsiTheme="minorHAnsi" w:cstheme="minorHAnsi"/>
          <w:i/>
          <w:iCs/>
          <w:sz w:val="24"/>
          <w:szCs w:val="24"/>
        </w:rPr>
        <w:t>“Stawka VAT dodana poprawnie!</w:t>
      </w:r>
      <w:r>
        <w:rPr>
          <w:rFonts w:asciiTheme="minorHAnsi" w:hAnsiTheme="minorHAnsi" w:cstheme="minorHAnsi"/>
          <w:i/>
          <w:iCs/>
          <w:sz w:val="24"/>
          <w:szCs w:val="24"/>
        </w:rPr>
        <w:t>”</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9D2991" w:rsidRPr="00325490" w14:paraId="5526145C" w14:textId="77777777" w:rsidTr="009D299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F61B7" w14:textId="77777777" w:rsidR="009D2991" w:rsidRPr="00325490" w:rsidRDefault="009D2991"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49FF1" w14:textId="77777777" w:rsidR="009D2991" w:rsidRPr="00325490" w:rsidRDefault="009D299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8C121" w14:textId="77777777" w:rsidR="009D2991" w:rsidRPr="00325490" w:rsidRDefault="009D299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9D2991" w:rsidRPr="00325490" w14:paraId="547D7929" w14:textId="77777777" w:rsidTr="009D299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7F38D" w14:textId="77777777" w:rsidR="009D2991" w:rsidRPr="00325490" w:rsidRDefault="009D299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731CD" w14:textId="77777777" w:rsidR="009D2991" w:rsidRPr="00325490" w:rsidRDefault="009D2991" w:rsidP="0050710A">
            <w:pPr>
              <w:pStyle w:val="NoSpacing"/>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stawki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E6D8C" w14:textId="77777777" w:rsidR="009D2991" w:rsidRPr="00325490" w:rsidRDefault="009D2991" w:rsidP="0050710A">
            <w:pPr>
              <w:pStyle w:val="NoSpacing"/>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9D2991" w:rsidRPr="00325490" w14:paraId="5FE45A08" w14:textId="77777777" w:rsidTr="009D2991">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E09E9" w14:textId="77777777" w:rsidR="009D2991" w:rsidRPr="00325490" w:rsidRDefault="009D2991"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F1EB1" w14:textId="77777777" w:rsidR="009D2991" w:rsidRPr="00325490" w:rsidRDefault="009D2991" w:rsidP="0050710A">
            <w:pPr>
              <w:pStyle w:val="NoSpacing"/>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92745" w14:textId="77777777" w:rsidR="009D2991" w:rsidRPr="00325490" w:rsidRDefault="009D2991" w:rsidP="0050710A">
            <w:pPr>
              <w:pStyle w:val="NoSpacing"/>
              <w:numPr>
                <w:ilvl w:val="0"/>
                <w:numId w:val="45"/>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r>
    </w:tbl>
    <w:p w14:paraId="565EC82F" w14:textId="77777777" w:rsidR="009D2991" w:rsidRDefault="009D2991" w:rsidP="009D2991">
      <w:pPr>
        <w:pStyle w:val="NoSpacing"/>
        <w:rPr>
          <w:sz w:val="24"/>
          <w:szCs w:val="24"/>
        </w:rPr>
      </w:pPr>
    </w:p>
    <w:p w14:paraId="0D32A6C4" w14:textId="77777777" w:rsidR="009D2991" w:rsidRPr="009D2991" w:rsidRDefault="009D2991" w:rsidP="009D2991">
      <w:pPr>
        <w:pStyle w:val="ListParagraph"/>
        <w:numPr>
          <w:ilvl w:val="0"/>
          <w:numId w:val="22"/>
        </w:numPr>
        <w:spacing w:after="0"/>
        <w:ind w:left="426" w:hanging="426"/>
        <w:rPr>
          <w:rFonts w:asciiTheme="minorHAnsi" w:eastAsia="Arial" w:hAnsiTheme="minorHAnsi" w:cstheme="minorHAnsi"/>
          <w:b/>
          <w:color w:val="000000"/>
          <w:sz w:val="24"/>
          <w:szCs w:val="24"/>
        </w:rPr>
      </w:pPr>
      <w:r w:rsidRPr="009D2991">
        <w:rPr>
          <w:rFonts w:asciiTheme="minorHAnsi" w:hAnsiTheme="minorHAnsi" w:cstheme="minorHAnsi"/>
          <w:b/>
          <w:sz w:val="24"/>
          <w:szCs w:val="24"/>
        </w:rPr>
        <w:t>Edycja danych stawki VAT</w:t>
      </w:r>
    </w:p>
    <w:p w14:paraId="6B34720F" w14:textId="77777777" w:rsidR="009D2991" w:rsidRDefault="009D2991" w:rsidP="009D299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0024772E" w:rsidRPr="00325490">
        <w:rPr>
          <w:rFonts w:asciiTheme="minorHAnsi" w:hAnsiTheme="minorHAnsi" w:cstheme="minorHAnsi"/>
          <w:sz w:val="24"/>
          <w:szCs w:val="24"/>
        </w:rPr>
        <w:t>Transakcja polega na wyszukaniu danych stawki VAT i edycji tych danych. Może to zrobić tylko właściciel serwisu.</w:t>
      </w:r>
    </w:p>
    <w:p w14:paraId="5608A6E1" w14:textId="77777777" w:rsidR="009D2991" w:rsidRPr="00486D55" w:rsidRDefault="009D2991" w:rsidP="009D2991">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0024772E" w:rsidRPr="00325490">
        <w:rPr>
          <w:rFonts w:asciiTheme="minorHAnsi" w:hAnsiTheme="minorHAnsi" w:cstheme="minorHAnsi"/>
          <w:sz w:val="24"/>
          <w:szCs w:val="24"/>
        </w:rPr>
        <w:t xml:space="preserve">Dane stawki VAT muszą istnieć w bazie danych, jeśli ich nie ma, użytkownik otrzymuje komunikat: </w:t>
      </w:r>
      <w:r w:rsidR="0024772E" w:rsidRPr="00325490">
        <w:rPr>
          <w:rFonts w:asciiTheme="minorHAnsi" w:hAnsiTheme="minorHAnsi" w:cstheme="minorHAnsi"/>
          <w:i/>
          <w:iCs/>
          <w:sz w:val="24"/>
          <w:szCs w:val="24"/>
        </w:rPr>
        <w:t>“Brak danych!”</w:t>
      </w:r>
      <w:r w:rsidR="0024772E" w:rsidRPr="00325490">
        <w:rPr>
          <w:rFonts w:asciiTheme="minorHAnsi" w:hAnsiTheme="minorHAnsi" w:cstheme="minorHAnsi"/>
          <w:sz w:val="24"/>
          <w:szCs w:val="24"/>
        </w:rPr>
        <w:t xml:space="preserve">. Stawka VAT może być wyszukana po podaniu jej wartości. Po dokonaniu edycji danych stawki VAT, użytkownik otrzymuje komunikat: </w:t>
      </w:r>
      <w:r w:rsidR="0024772E" w:rsidRPr="00325490">
        <w:rPr>
          <w:rFonts w:asciiTheme="minorHAnsi" w:hAnsiTheme="minorHAnsi" w:cstheme="minorHAnsi"/>
          <w:i/>
          <w:iCs/>
          <w:sz w:val="24"/>
          <w:szCs w:val="24"/>
        </w:rPr>
        <w:t>“Edycja zakończona!”</w:t>
      </w:r>
      <w:r w:rsidR="0024772E"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24772E" w:rsidRPr="00325490" w14:paraId="1B6280CB"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6E247" w14:textId="77777777" w:rsidR="0024772E" w:rsidRPr="00325490" w:rsidRDefault="0024772E"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37DC8"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D4024"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24772E" w:rsidRPr="00325490" w14:paraId="0D76913A"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3ABD0"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309A8" w14:textId="77777777" w:rsidR="0024772E" w:rsidRPr="00325490" w:rsidRDefault="0024772E" w:rsidP="0050710A">
            <w:pPr>
              <w:pStyle w:val="NoSpacing"/>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Wartość stawki VAT</w:t>
            </w:r>
          </w:p>
          <w:p w14:paraId="44662342" w14:textId="77777777" w:rsidR="0024772E" w:rsidRPr="00325490" w:rsidRDefault="0024772E" w:rsidP="0050710A">
            <w:pPr>
              <w:pStyle w:val="NoSpacing"/>
              <w:numPr>
                <w:ilvl w:val="0"/>
                <w:numId w:val="46"/>
              </w:numPr>
              <w:ind w:left="328" w:hanging="284"/>
              <w:rPr>
                <w:rFonts w:asciiTheme="minorHAnsi" w:hAnsiTheme="minorHAnsi" w:cstheme="minorHAnsi"/>
                <w:sz w:val="24"/>
                <w:szCs w:val="24"/>
              </w:rPr>
            </w:pPr>
            <w:r>
              <w:rPr>
                <w:rFonts w:asciiTheme="minorHAnsi" w:hAnsiTheme="minorHAnsi" w:cstheme="minorHAnsi"/>
                <w:sz w:val="24"/>
                <w:szCs w:val="24"/>
              </w:rPr>
              <w:t>Nowe d</w:t>
            </w:r>
            <w:r w:rsidRPr="00325490">
              <w:rPr>
                <w:rFonts w:asciiTheme="minorHAnsi" w:hAnsiTheme="minorHAnsi" w:cstheme="minorHAnsi"/>
                <w:sz w:val="24"/>
                <w:szCs w:val="24"/>
              </w:rPr>
              <w:t>ane stawki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381C8" w14:textId="77777777" w:rsidR="0024772E" w:rsidRPr="00325490" w:rsidRDefault="0024772E" w:rsidP="0050710A">
            <w:pPr>
              <w:pStyle w:val="NoSpacing"/>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24772E" w:rsidRPr="00325490" w14:paraId="0061CD50"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AE210F"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lastRenderedPageBreak/>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6FEC2" w14:textId="77777777" w:rsidR="0024772E" w:rsidRPr="00325490" w:rsidRDefault="0024772E" w:rsidP="0050710A">
            <w:pPr>
              <w:pStyle w:val="NoSpacing"/>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84F2A" w14:textId="77777777" w:rsidR="0024772E" w:rsidRPr="00325490" w:rsidRDefault="0024772E" w:rsidP="0050710A">
            <w:pPr>
              <w:pStyle w:val="NoSpacing"/>
              <w:numPr>
                <w:ilvl w:val="0"/>
                <w:numId w:val="46"/>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r>
    </w:tbl>
    <w:p w14:paraId="430E1B60" w14:textId="77777777" w:rsidR="009D2991" w:rsidRDefault="009D2991" w:rsidP="009D2991">
      <w:pPr>
        <w:pStyle w:val="NoSpacing"/>
        <w:rPr>
          <w:sz w:val="24"/>
          <w:szCs w:val="24"/>
        </w:rPr>
      </w:pPr>
    </w:p>
    <w:p w14:paraId="0F3D1D41" w14:textId="77777777" w:rsidR="0024772E" w:rsidRPr="0024772E" w:rsidRDefault="0024772E" w:rsidP="0024772E">
      <w:pPr>
        <w:pStyle w:val="ListParagraph"/>
        <w:numPr>
          <w:ilvl w:val="0"/>
          <w:numId w:val="22"/>
        </w:numPr>
        <w:spacing w:after="0"/>
        <w:ind w:left="426" w:hanging="426"/>
        <w:rPr>
          <w:rFonts w:asciiTheme="minorHAnsi" w:eastAsia="Arial" w:hAnsiTheme="minorHAnsi" w:cstheme="minorHAnsi"/>
          <w:b/>
          <w:color w:val="000000"/>
          <w:sz w:val="24"/>
          <w:szCs w:val="24"/>
        </w:rPr>
      </w:pPr>
      <w:r w:rsidRPr="0024772E">
        <w:rPr>
          <w:rFonts w:asciiTheme="minorHAnsi" w:hAnsiTheme="minorHAnsi" w:cstheme="minorHAnsi"/>
          <w:b/>
          <w:sz w:val="24"/>
          <w:szCs w:val="24"/>
        </w:rPr>
        <w:t>Usuwanie stawki VAT</w:t>
      </w:r>
    </w:p>
    <w:p w14:paraId="3697ED47" w14:textId="77777777" w:rsidR="0024772E" w:rsidRDefault="0024772E" w:rsidP="0024772E">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wyszukaniu danych stawki VAT i usunięciu ich z bazy danych. Może to zrobić tylko właściciel serwisu.</w:t>
      </w:r>
    </w:p>
    <w:p w14:paraId="7D768C23" w14:textId="77777777" w:rsidR="0024772E" w:rsidRPr="00486D55" w:rsidRDefault="0024772E" w:rsidP="0024772E">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stawki VAT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 xml:space="preserve">. Stawkę VAT można wyszukać podając jej wartość. Po usunięciu stawki VAT, użytkownik otrzymuje komunikat: </w:t>
      </w:r>
      <w:r w:rsidRPr="00325490">
        <w:rPr>
          <w:rFonts w:asciiTheme="minorHAnsi" w:hAnsiTheme="minorHAnsi" w:cstheme="minorHAnsi"/>
          <w:i/>
          <w:iCs/>
          <w:sz w:val="24"/>
          <w:szCs w:val="24"/>
        </w:rPr>
        <w:t>“Stawka VAT usunięta pomyślnie!”</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24772E" w:rsidRPr="00325490" w14:paraId="56978314"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B28A1" w14:textId="77777777" w:rsidR="0024772E" w:rsidRPr="00325490" w:rsidRDefault="0024772E"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28387"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CA01E"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24772E" w:rsidRPr="00325490" w14:paraId="046604ED"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8C6A7D"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DF72E" w14:textId="77777777" w:rsidR="0024772E" w:rsidRPr="0024772E" w:rsidRDefault="0024772E" w:rsidP="0050710A">
            <w:pPr>
              <w:pStyle w:val="NoSpacing"/>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Wartość stawki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07B47" w14:textId="77777777" w:rsidR="0024772E" w:rsidRPr="00325490" w:rsidRDefault="0024772E" w:rsidP="0050710A">
            <w:pPr>
              <w:pStyle w:val="NoSpacing"/>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Komunikat</w:t>
            </w:r>
          </w:p>
        </w:tc>
      </w:tr>
      <w:tr w:rsidR="0024772E" w:rsidRPr="00325490" w14:paraId="2FF60B64" w14:textId="77777777" w:rsidTr="0024772E">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79911" w14:textId="77777777" w:rsidR="0024772E" w:rsidRPr="00325490" w:rsidRDefault="0024772E"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7F804" w14:textId="77777777" w:rsidR="0024772E" w:rsidRPr="00325490" w:rsidRDefault="0024772E" w:rsidP="0050710A">
            <w:pPr>
              <w:pStyle w:val="NoSpacing"/>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29F4C" w14:textId="77777777" w:rsidR="0024772E" w:rsidRPr="00325490" w:rsidRDefault="0024772E" w:rsidP="0050710A">
            <w:pPr>
              <w:pStyle w:val="NoSpacing"/>
              <w:numPr>
                <w:ilvl w:val="0"/>
                <w:numId w:val="47"/>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r>
    </w:tbl>
    <w:p w14:paraId="0D1FBA92" w14:textId="77777777" w:rsidR="00C652E8" w:rsidRDefault="00C652E8" w:rsidP="00C652E8">
      <w:pPr>
        <w:pStyle w:val="NoSpacing"/>
        <w:rPr>
          <w:sz w:val="24"/>
          <w:szCs w:val="24"/>
        </w:rPr>
      </w:pPr>
    </w:p>
    <w:p w14:paraId="15453235" w14:textId="77777777" w:rsidR="00C652E8" w:rsidRPr="00C652E8" w:rsidRDefault="00C652E8" w:rsidP="00C652E8">
      <w:pPr>
        <w:pStyle w:val="ListParagraph"/>
        <w:numPr>
          <w:ilvl w:val="0"/>
          <w:numId w:val="22"/>
        </w:numPr>
        <w:spacing w:after="0"/>
        <w:ind w:left="426" w:hanging="426"/>
        <w:rPr>
          <w:rFonts w:asciiTheme="minorHAnsi" w:eastAsia="Arial" w:hAnsiTheme="minorHAnsi" w:cstheme="minorHAnsi"/>
          <w:b/>
          <w:color w:val="000000"/>
          <w:sz w:val="24"/>
          <w:szCs w:val="24"/>
        </w:rPr>
      </w:pPr>
      <w:r w:rsidRPr="00C652E8">
        <w:rPr>
          <w:rFonts w:asciiTheme="minorHAnsi" w:hAnsiTheme="minorHAnsi" w:cstheme="minorHAnsi"/>
          <w:b/>
          <w:sz w:val="24"/>
          <w:szCs w:val="24"/>
        </w:rPr>
        <w:t>Wyświetlanie stawek VAT</w:t>
      </w:r>
    </w:p>
    <w:p w14:paraId="1AA3D374" w14:textId="77777777" w:rsidR="00C652E8"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Opis:</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Transakcja polega na wyświetleniu stawek VAT.</w:t>
      </w:r>
    </w:p>
    <w:p w14:paraId="19F3C576" w14:textId="77777777" w:rsidR="00C652E8" w:rsidRPr="00486D55" w:rsidRDefault="00C652E8" w:rsidP="00C652E8">
      <w:pPr>
        <w:pStyle w:val="ListParagraph"/>
        <w:spacing w:after="0"/>
        <w:ind w:left="1418" w:hanging="992"/>
        <w:rPr>
          <w:rFonts w:asciiTheme="minorHAnsi" w:eastAsia="Arial" w:hAnsiTheme="minorHAnsi" w:cstheme="minorHAnsi"/>
          <w:color w:val="000000"/>
          <w:sz w:val="24"/>
          <w:szCs w:val="24"/>
        </w:rPr>
      </w:pPr>
      <w:r w:rsidRPr="00486D55">
        <w:rPr>
          <w:rFonts w:asciiTheme="minorHAnsi" w:eastAsia="Arial" w:hAnsiTheme="minorHAnsi" w:cstheme="minorHAnsi"/>
          <w:color w:val="000000"/>
          <w:sz w:val="24"/>
          <w:szCs w:val="24"/>
        </w:rPr>
        <w:t>Uwarunkowania:</w:t>
      </w:r>
      <w:r w:rsidRPr="00486D55">
        <w:rPr>
          <w:rFonts w:asciiTheme="minorHAnsi" w:eastAsia="Arial" w:hAnsiTheme="minorHAnsi" w:cstheme="minorHAnsi"/>
          <w:color w:val="000000"/>
          <w:sz w:val="24"/>
          <w:szCs w:val="24"/>
        </w:rPr>
        <w:tab/>
      </w:r>
      <w:r w:rsidRPr="00325490">
        <w:rPr>
          <w:rFonts w:asciiTheme="minorHAnsi" w:hAnsiTheme="minorHAnsi" w:cstheme="minorHAnsi"/>
          <w:sz w:val="24"/>
          <w:szCs w:val="24"/>
        </w:rPr>
        <w:t xml:space="preserve">Dane stawek VAT muszą istnieć w bazie danych, jeśli ich nie ma, użytkownik otrzymuje komunikat: </w:t>
      </w:r>
      <w:r w:rsidRPr="00325490">
        <w:rPr>
          <w:rFonts w:asciiTheme="minorHAnsi" w:hAnsiTheme="minorHAnsi" w:cstheme="minorHAnsi"/>
          <w:i/>
          <w:iCs/>
          <w:sz w:val="24"/>
          <w:szCs w:val="24"/>
        </w:rPr>
        <w:t>“Brak danych!”</w:t>
      </w:r>
      <w:r w:rsidRPr="00325490">
        <w:rPr>
          <w:rFonts w:asciiTheme="minorHAnsi" w:hAnsiTheme="minorHAnsi" w:cstheme="minorHAnsi"/>
          <w:sz w:val="24"/>
          <w:szCs w:val="24"/>
        </w:rPr>
        <w:t>.</w:t>
      </w:r>
    </w:p>
    <w:tbl>
      <w:tblPr>
        <w:tblW w:w="0" w:type="auto"/>
        <w:jc w:val="center"/>
        <w:tblLook w:val="0000" w:firstRow="0" w:lastRow="0" w:firstColumn="0" w:lastColumn="0" w:noHBand="0" w:noVBand="0"/>
      </w:tblPr>
      <w:tblGrid>
        <w:gridCol w:w="3120"/>
        <w:gridCol w:w="3120"/>
        <w:gridCol w:w="3120"/>
      </w:tblGrid>
      <w:tr w:rsidR="00C652E8" w:rsidRPr="00325490" w14:paraId="2218233C"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AFBD0" w14:textId="77777777" w:rsidR="00C652E8" w:rsidRPr="00325490" w:rsidRDefault="00C652E8" w:rsidP="00E54F95">
            <w:pPr>
              <w:pStyle w:val="NoSpacing"/>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B1A07"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Wejście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2529D"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Wyjście</w:t>
            </w:r>
          </w:p>
        </w:tc>
      </w:tr>
      <w:tr w:rsidR="00C652E8" w:rsidRPr="00325490" w14:paraId="57399FEF"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C723E"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Użytkownik</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765E6" w14:textId="77777777" w:rsidR="00C652E8" w:rsidRPr="00325490" w:rsidRDefault="00C652E8" w:rsidP="00C652E8">
            <w:pPr>
              <w:pStyle w:val="NoSpacing"/>
              <w:ind w:left="328"/>
              <w:rPr>
                <w:rFonts w:asciiTheme="minorHAnsi" w:hAnsiTheme="minorHAnsi" w:cstheme="minorHAnsi"/>
                <w:sz w:val="24"/>
                <w:szCs w:val="24"/>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D1D4A" w14:textId="77777777" w:rsidR="00C652E8" w:rsidRPr="00325490" w:rsidRDefault="00C652E8" w:rsidP="0050710A">
            <w:pPr>
              <w:pStyle w:val="NoSpacing"/>
              <w:numPr>
                <w:ilvl w:val="0"/>
                <w:numId w:val="52"/>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 lub komunikat</w:t>
            </w:r>
          </w:p>
        </w:tc>
      </w:tr>
      <w:tr w:rsidR="00C652E8" w:rsidRPr="00325490" w14:paraId="16472BEC" w14:textId="77777777" w:rsidTr="00C652E8">
        <w:trPr>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97DEC" w14:textId="77777777" w:rsidR="00C652E8" w:rsidRPr="00325490" w:rsidRDefault="00C652E8" w:rsidP="00E54F95">
            <w:pPr>
              <w:pStyle w:val="NoSpacing"/>
              <w:rPr>
                <w:rFonts w:asciiTheme="minorHAnsi" w:hAnsiTheme="minorHAnsi" w:cstheme="minorHAnsi"/>
                <w:sz w:val="24"/>
                <w:szCs w:val="24"/>
              </w:rPr>
            </w:pPr>
            <w:r w:rsidRPr="00325490">
              <w:rPr>
                <w:rFonts w:asciiTheme="minorHAnsi" w:hAnsiTheme="minorHAnsi" w:cstheme="minorHAnsi"/>
                <w:sz w:val="24"/>
                <w:szCs w:val="24"/>
              </w:rPr>
              <w:t>Baza danych</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0A85D" w14:textId="77777777" w:rsidR="00C652E8" w:rsidRPr="00325490" w:rsidRDefault="00C652E8" w:rsidP="0050710A">
            <w:pPr>
              <w:pStyle w:val="NoSpacing"/>
              <w:numPr>
                <w:ilvl w:val="0"/>
                <w:numId w:val="52"/>
              </w:numPr>
              <w:ind w:left="328" w:hanging="284"/>
              <w:rPr>
                <w:rFonts w:asciiTheme="minorHAnsi" w:hAnsiTheme="minorHAnsi" w:cstheme="minorHAnsi"/>
                <w:sz w:val="24"/>
                <w:szCs w:val="24"/>
              </w:rPr>
            </w:pPr>
            <w:r w:rsidRPr="00325490">
              <w:rPr>
                <w:rFonts w:asciiTheme="minorHAnsi" w:hAnsiTheme="minorHAnsi" w:cstheme="minorHAnsi"/>
                <w:sz w:val="24"/>
                <w:szCs w:val="24"/>
              </w:rPr>
              <w:t>Dane stawek VAT</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7EBA1" w14:textId="77777777" w:rsidR="00C652E8" w:rsidRPr="00325490" w:rsidRDefault="00C652E8" w:rsidP="0050710A">
            <w:pPr>
              <w:pStyle w:val="NoSpacing"/>
              <w:numPr>
                <w:ilvl w:val="0"/>
                <w:numId w:val="52"/>
              </w:numPr>
              <w:ind w:left="328" w:hanging="284"/>
              <w:rPr>
                <w:rFonts w:asciiTheme="minorHAnsi" w:hAnsiTheme="minorHAnsi" w:cstheme="minorHAnsi"/>
                <w:sz w:val="24"/>
                <w:szCs w:val="24"/>
              </w:rPr>
            </w:pPr>
          </w:p>
        </w:tc>
      </w:tr>
    </w:tbl>
    <w:p w14:paraId="436CCB90" w14:textId="77777777" w:rsidR="00E062FE" w:rsidRDefault="00E062FE" w:rsidP="00E062FE">
      <w:pPr>
        <w:pStyle w:val="NoSpacing"/>
        <w:rPr>
          <w:sz w:val="24"/>
          <w:szCs w:val="24"/>
        </w:rPr>
      </w:pPr>
    </w:p>
    <w:p w14:paraId="3FCA2117" w14:textId="77777777" w:rsidR="00905186" w:rsidRDefault="00905186">
      <w:pPr>
        <w:rPr>
          <w:sz w:val="24"/>
          <w:szCs w:val="24"/>
        </w:rPr>
      </w:pPr>
      <w:r>
        <w:rPr>
          <w:sz w:val="24"/>
          <w:szCs w:val="24"/>
        </w:rPr>
        <w:br w:type="page"/>
      </w:r>
    </w:p>
    <w:p w14:paraId="486437A9" w14:textId="77777777" w:rsidR="001505D7" w:rsidRPr="00341BDD" w:rsidRDefault="00341BDD" w:rsidP="00341BDD">
      <w:pPr>
        <w:pStyle w:val="Heading1"/>
      </w:pPr>
      <w:bookmarkStart w:id="82" w:name="_Toc292369078"/>
      <w:bookmarkStart w:id="83" w:name="_Toc342425288"/>
      <w:bookmarkStart w:id="84" w:name="_Toc342425531"/>
      <w:bookmarkStart w:id="85" w:name="_Toc342426075"/>
      <w:bookmarkStart w:id="86" w:name="_Toc342426217"/>
      <w:bookmarkStart w:id="87" w:name="_Toc342426365"/>
      <w:r>
        <w:lastRenderedPageBreak/>
        <w:t xml:space="preserve">ETAP 07 – </w:t>
      </w:r>
      <w:r w:rsidR="00905186">
        <w:t>Definicje encji i związków</w:t>
      </w:r>
      <w:bookmarkEnd w:id="82"/>
      <w:bookmarkEnd w:id="83"/>
      <w:bookmarkEnd w:id="84"/>
      <w:bookmarkEnd w:id="85"/>
      <w:bookmarkEnd w:id="86"/>
      <w:bookmarkEnd w:id="87"/>
    </w:p>
    <w:p w14:paraId="47B83319" w14:textId="77777777" w:rsidR="001505D7" w:rsidRPr="001505D7" w:rsidRDefault="001505D7" w:rsidP="001505D7">
      <w:pPr>
        <w:pStyle w:val="Heading2"/>
      </w:pPr>
      <w:bookmarkStart w:id="88" w:name="_Toc292369079"/>
      <w:bookmarkStart w:id="89" w:name="_Toc342425289"/>
      <w:bookmarkStart w:id="90" w:name="_Toc342425532"/>
      <w:bookmarkStart w:id="91" w:name="_Toc342426076"/>
      <w:bookmarkStart w:id="92" w:name="_Toc342426218"/>
      <w:bookmarkStart w:id="93" w:name="_Toc342426366"/>
      <w:r>
        <w:t>Definicje encji</w:t>
      </w:r>
      <w:bookmarkEnd w:id="88"/>
      <w:bookmarkEnd w:id="89"/>
      <w:bookmarkEnd w:id="90"/>
      <w:bookmarkEnd w:id="91"/>
      <w:bookmarkEnd w:id="92"/>
      <w:bookmarkEnd w:id="93"/>
    </w:p>
    <w:p w14:paraId="008D24B8" w14:textId="77777777" w:rsidR="00643B8E" w:rsidRPr="00643B8E" w:rsidRDefault="00050E96"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ATRYBUT_CZESCI</w:t>
      </w:r>
    </w:p>
    <w:p w14:paraId="41C66A21" w14:textId="77777777" w:rsidR="00643B8E" w:rsidRDefault="00643B8E" w:rsidP="00643B8E">
      <w:pPr>
        <w:pStyle w:val="NoSpacing"/>
        <w:ind w:left="426"/>
        <w:rPr>
          <w:rFonts w:asciiTheme="minorHAnsi" w:hAnsiTheme="minorHAnsi" w:cstheme="minorHAnsi"/>
          <w:sz w:val="24"/>
          <w:szCs w:val="24"/>
          <w:lang w:eastAsia="pl-PL"/>
        </w:rPr>
      </w:pPr>
      <w:r>
        <w:rPr>
          <w:rFonts w:asciiTheme="minorHAnsi" w:hAnsiTheme="minorHAnsi" w:cstheme="minorHAnsi"/>
          <w:sz w:val="24"/>
          <w:szCs w:val="24"/>
          <w:lang w:eastAsia="pl-PL"/>
        </w:rPr>
        <w:t xml:space="preserve">Semantyka encji: </w:t>
      </w:r>
      <w:r>
        <w:rPr>
          <w:rFonts w:asciiTheme="minorHAnsi" w:hAnsiTheme="minorHAnsi" w:cstheme="minorHAnsi"/>
          <w:sz w:val="24"/>
          <w:szCs w:val="24"/>
          <w:lang w:eastAsia="pl-PL"/>
        </w:rPr>
        <w:tab/>
      </w:r>
      <w:r w:rsidR="00050E96" w:rsidRPr="00050E96">
        <w:rPr>
          <w:rFonts w:asciiTheme="minorHAnsi" w:hAnsiTheme="minorHAnsi" w:cstheme="minorHAnsi"/>
          <w:sz w:val="24"/>
          <w:szCs w:val="24"/>
          <w:lang w:eastAsia="pl-PL"/>
        </w:rPr>
        <w:t>Encja zawiera nazwę dodatkowego atrybutu części.</w:t>
      </w:r>
    </w:p>
    <w:p w14:paraId="73E2522C" w14:textId="77777777" w:rsidR="00050E96" w:rsidRPr="00050E96" w:rsidRDefault="00050E96" w:rsidP="00643B8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050E96" w:rsidRPr="00050E96" w14:paraId="71B5E280" w14:textId="77777777" w:rsidTr="00643B8E">
        <w:tc>
          <w:tcPr>
            <w:tcW w:w="2268" w:type="dxa"/>
            <w:shd w:val="clear" w:color="auto" w:fill="BFBFBF" w:themeFill="background1" w:themeFillShade="BF"/>
            <w:tcMar>
              <w:top w:w="105" w:type="dxa"/>
              <w:left w:w="105" w:type="dxa"/>
              <w:bottom w:w="105" w:type="dxa"/>
              <w:right w:w="105" w:type="dxa"/>
            </w:tcMar>
            <w:vAlign w:val="center"/>
            <w:hideMark/>
          </w:tcPr>
          <w:p w14:paraId="4C7753A6" w14:textId="77777777" w:rsidR="00050E96" w:rsidRPr="00643B8E" w:rsidRDefault="00050E96"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18D0F647" w14:textId="77777777" w:rsidR="00050E96" w:rsidRPr="00643B8E" w:rsidRDefault="00050E96"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2384B5A5" w14:textId="77777777" w:rsidR="00050E96" w:rsidRPr="00643B8E" w:rsidRDefault="00050E96"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35394918" w14:textId="77777777" w:rsidR="00050E96" w:rsidRPr="00643B8E" w:rsidRDefault="00050E96"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r w:rsidR="00643B8E" w:rsidRPr="00643B8E">
              <w:rPr>
                <w:rFonts w:asciiTheme="minorHAnsi" w:hAnsiTheme="minorHAnsi" w:cstheme="minorHAnsi"/>
                <w:b/>
                <w:sz w:val="24"/>
                <w:szCs w:val="24"/>
                <w:lang w:eastAsia="pl-PL"/>
              </w:rPr>
              <w:t>.</w:t>
            </w:r>
          </w:p>
        </w:tc>
      </w:tr>
      <w:tr w:rsidR="00B6036E" w:rsidRPr="00050E96" w14:paraId="289F1E77" w14:textId="77777777" w:rsidTr="00643B8E">
        <w:tc>
          <w:tcPr>
            <w:tcW w:w="2268" w:type="dxa"/>
            <w:tcMar>
              <w:top w:w="105" w:type="dxa"/>
              <w:left w:w="105" w:type="dxa"/>
              <w:bottom w:w="105" w:type="dxa"/>
              <w:right w:w="105" w:type="dxa"/>
            </w:tcMar>
            <w:vAlign w:val="center"/>
          </w:tcPr>
          <w:p w14:paraId="20E547BA" w14:textId="7B6075D2" w:rsidR="00B6036E" w:rsidRPr="00050E96" w:rsidRDefault="00B6036E" w:rsidP="00643B8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IdAtrybutu</w:t>
            </w:r>
          </w:p>
        </w:tc>
        <w:tc>
          <w:tcPr>
            <w:tcW w:w="2976" w:type="dxa"/>
            <w:tcMar>
              <w:top w:w="105" w:type="dxa"/>
              <w:left w:w="105" w:type="dxa"/>
              <w:bottom w:w="105" w:type="dxa"/>
              <w:right w:w="105" w:type="dxa"/>
            </w:tcMar>
            <w:vAlign w:val="center"/>
          </w:tcPr>
          <w:p w14:paraId="16FD7474" w14:textId="3E94FB24" w:rsidR="00B6036E" w:rsidRPr="00050E96" w:rsidRDefault="00B6036E" w:rsidP="00643B8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atrybutu części</w:t>
            </w:r>
          </w:p>
        </w:tc>
        <w:tc>
          <w:tcPr>
            <w:tcW w:w="2410" w:type="dxa"/>
            <w:tcMar>
              <w:top w:w="105" w:type="dxa"/>
              <w:left w:w="105" w:type="dxa"/>
              <w:bottom w:w="105" w:type="dxa"/>
              <w:right w:w="105" w:type="dxa"/>
            </w:tcMar>
            <w:vAlign w:val="center"/>
          </w:tcPr>
          <w:p w14:paraId="14693D5E" w14:textId="747365AC" w:rsidR="00B6036E" w:rsidRPr="00050E96" w:rsidRDefault="00B6036E" w:rsidP="00643B8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tcPr>
          <w:p w14:paraId="2463ED9B" w14:textId="0A107046" w:rsidR="00B6036E" w:rsidRPr="00050E96" w:rsidRDefault="00B6036E" w:rsidP="00643B8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050E96" w:rsidRPr="00050E96" w14:paraId="61DE07E2" w14:textId="77777777" w:rsidTr="00643B8E">
        <w:tc>
          <w:tcPr>
            <w:tcW w:w="2268" w:type="dxa"/>
            <w:tcMar>
              <w:top w:w="105" w:type="dxa"/>
              <w:left w:w="105" w:type="dxa"/>
              <w:bottom w:w="105" w:type="dxa"/>
              <w:right w:w="105" w:type="dxa"/>
            </w:tcMar>
            <w:vAlign w:val="center"/>
            <w:hideMark/>
          </w:tcPr>
          <w:p w14:paraId="69BF3EF6" w14:textId="77777777" w:rsidR="00050E96" w:rsidRPr="00050E96" w:rsidRDefault="00050E96"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hideMark/>
          </w:tcPr>
          <w:p w14:paraId="68DF43F3" w14:textId="77777777" w:rsidR="00050E96" w:rsidRPr="00050E96" w:rsidRDefault="00050E96"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atrybutu części</w:t>
            </w:r>
          </w:p>
        </w:tc>
        <w:tc>
          <w:tcPr>
            <w:tcW w:w="2410" w:type="dxa"/>
            <w:tcMar>
              <w:top w:w="105" w:type="dxa"/>
              <w:left w:w="105" w:type="dxa"/>
              <w:bottom w:w="105" w:type="dxa"/>
              <w:right w:w="105" w:type="dxa"/>
            </w:tcMar>
            <w:vAlign w:val="center"/>
            <w:hideMark/>
          </w:tcPr>
          <w:p w14:paraId="583EA049" w14:textId="77777777" w:rsidR="00050E96" w:rsidRPr="00050E96" w:rsidRDefault="00050E96"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hideMark/>
          </w:tcPr>
          <w:p w14:paraId="7597F6A5" w14:textId="77777777" w:rsidR="00050E96" w:rsidRPr="00050E96" w:rsidRDefault="00050E96"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1DE15154" w14:textId="2E46837F" w:rsidR="00643B8E" w:rsidRDefault="00050E96" w:rsidP="00643B8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sidR="00643B8E">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r w:rsidR="00B6036E">
        <w:rPr>
          <w:rFonts w:asciiTheme="minorHAnsi" w:hAnsiTheme="minorHAnsi" w:cstheme="minorHAnsi"/>
          <w:sz w:val="24"/>
          <w:szCs w:val="24"/>
          <w:lang w:eastAsia="pl-PL"/>
        </w:rPr>
        <w:t>IdAtrybutu</w:t>
      </w:r>
      <w:r w:rsidR="00B6036E">
        <w:rPr>
          <w:rFonts w:asciiTheme="minorHAnsi" w:hAnsiTheme="minorHAnsi" w:cstheme="minorHAnsi"/>
          <w:sz w:val="24"/>
          <w:szCs w:val="24"/>
          <w:lang w:eastAsia="pl-PL"/>
        </w:rPr>
        <w:t xml:space="preserve">, </w:t>
      </w:r>
      <w:r w:rsidRPr="00050E96">
        <w:rPr>
          <w:rFonts w:asciiTheme="minorHAnsi" w:hAnsiTheme="minorHAnsi" w:cstheme="minorHAnsi"/>
          <w:sz w:val="24"/>
          <w:szCs w:val="24"/>
          <w:lang w:eastAsia="pl-PL"/>
        </w:rPr>
        <w:t>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sidR="00643B8E">
        <w:rPr>
          <w:rFonts w:asciiTheme="minorHAnsi" w:hAnsiTheme="minorHAnsi" w:cstheme="minorHAnsi"/>
          <w:sz w:val="24"/>
          <w:szCs w:val="24"/>
          <w:lang w:eastAsia="pl-PL"/>
        </w:rPr>
        <w:tab/>
      </w:r>
      <w:r w:rsidR="00B6036E">
        <w:rPr>
          <w:rFonts w:asciiTheme="minorHAnsi" w:hAnsiTheme="minorHAnsi" w:cstheme="minorHAnsi"/>
          <w:sz w:val="24"/>
          <w:szCs w:val="24"/>
          <w:lang w:eastAsia="pl-PL"/>
        </w:rPr>
        <w:t>IdAtrybutu</w:t>
      </w:r>
      <w:r w:rsidR="00643B8E">
        <w:rPr>
          <w:rFonts w:asciiTheme="minorHAnsi" w:hAnsiTheme="minorHAnsi" w:cstheme="minorHAnsi"/>
          <w:sz w:val="24"/>
          <w:szCs w:val="24"/>
          <w:lang w:eastAsia="pl-PL"/>
        </w:rPr>
        <w:br/>
        <w:t xml:space="preserve">Charakter encji: </w:t>
      </w:r>
      <w:r w:rsidR="00643B8E">
        <w:rPr>
          <w:rFonts w:asciiTheme="minorHAnsi" w:hAnsiTheme="minorHAnsi" w:cstheme="minorHAnsi"/>
          <w:sz w:val="24"/>
          <w:szCs w:val="24"/>
          <w:lang w:eastAsia="pl-PL"/>
        </w:rPr>
        <w:tab/>
      </w:r>
      <w:r w:rsidR="00A23D02">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14:paraId="67F9D064" w14:textId="77777777" w:rsidR="00643B8E" w:rsidRDefault="00643B8E" w:rsidP="00643B8E">
      <w:pPr>
        <w:pStyle w:val="NoSpacing"/>
        <w:rPr>
          <w:rFonts w:asciiTheme="minorHAnsi" w:hAnsiTheme="minorHAnsi" w:cstheme="minorHAnsi"/>
          <w:sz w:val="24"/>
          <w:szCs w:val="24"/>
          <w:lang w:eastAsia="pl-PL"/>
        </w:rPr>
      </w:pPr>
    </w:p>
    <w:p w14:paraId="75BC741A" w14:textId="77777777" w:rsidR="00643B8E" w:rsidRPr="00643B8E" w:rsidRDefault="00050E96"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BIEZNIK_OPONY</w:t>
      </w:r>
    </w:p>
    <w:p w14:paraId="59BEF93D" w14:textId="77777777" w:rsidR="00643B8E" w:rsidRDefault="00643B8E" w:rsidP="00643B8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Semantyka encji: </w:t>
      </w:r>
      <w:r w:rsidRPr="00050E96">
        <w:rPr>
          <w:rFonts w:asciiTheme="minorHAnsi" w:hAnsiTheme="minorHAnsi" w:cstheme="minorHAnsi"/>
          <w:sz w:val="24"/>
          <w:szCs w:val="24"/>
          <w:lang w:eastAsia="pl-PL"/>
        </w:rPr>
        <w:tab/>
        <w:t>Encja zawiera informacje o możliwym bieżniku opony.</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643B8E" w:rsidRPr="00050E96" w14:paraId="03A96F0C" w14:textId="77777777" w:rsidTr="00643B8E">
        <w:tc>
          <w:tcPr>
            <w:tcW w:w="2268" w:type="dxa"/>
            <w:shd w:val="clear" w:color="auto" w:fill="BFBFBF" w:themeFill="background1" w:themeFillShade="BF"/>
            <w:tcMar>
              <w:top w:w="105" w:type="dxa"/>
              <w:left w:w="105" w:type="dxa"/>
              <w:bottom w:w="105" w:type="dxa"/>
              <w:right w:w="105" w:type="dxa"/>
            </w:tcMar>
            <w:vAlign w:val="center"/>
            <w:hideMark/>
          </w:tcPr>
          <w:p w14:paraId="0E6C734D" w14:textId="77777777" w:rsidR="00643B8E" w:rsidRPr="00643B8E" w:rsidRDefault="00643B8E"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71901827" w14:textId="77777777" w:rsidR="00643B8E" w:rsidRPr="00643B8E" w:rsidRDefault="00643B8E"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3FFB7F70" w14:textId="77777777" w:rsidR="00643B8E" w:rsidRPr="00643B8E" w:rsidRDefault="00643B8E"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2E54BB7D" w14:textId="77777777" w:rsidR="00643B8E" w:rsidRPr="00643B8E" w:rsidRDefault="00643B8E" w:rsidP="00643B8E">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643B8E" w:rsidRPr="00050E96" w14:paraId="58DE6DBB" w14:textId="77777777" w:rsidTr="00643B8E">
        <w:tc>
          <w:tcPr>
            <w:tcW w:w="2268" w:type="dxa"/>
            <w:tcMar>
              <w:top w:w="105" w:type="dxa"/>
              <w:left w:w="105" w:type="dxa"/>
              <w:bottom w:w="105" w:type="dxa"/>
              <w:right w:w="105" w:type="dxa"/>
            </w:tcMar>
            <w:vAlign w:val="center"/>
            <w:hideMark/>
          </w:tcPr>
          <w:p w14:paraId="1615E186"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IdBieznika</w:t>
            </w:r>
          </w:p>
        </w:tc>
        <w:tc>
          <w:tcPr>
            <w:tcW w:w="2976" w:type="dxa"/>
            <w:tcMar>
              <w:top w:w="105" w:type="dxa"/>
              <w:left w:w="105" w:type="dxa"/>
              <w:bottom w:w="105" w:type="dxa"/>
              <w:right w:w="105" w:type="dxa"/>
            </w:tcMar>
            <w:vAlign w:val="center"/>
            <w:hideMark/>
          </w:tcPr>
          <w:p w14:paraId="60799411"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bieżnika opony</w:t>
            </w:r>
          </w:p>
        </w:tc>
        <w:tc>
          <w:tcPr>
            <w:tcW w:w="2410" w:type="dxa"/>
            <w:tcMar>
              <w:top w:w="105" w:type="dxa"/>
              <w:left w:w="105" w:type="dxa"/>
              <w:bottom w:w="105" w:type="dxa"/>
              <w:right w:w="105" w:type="dxa"/>
            </w:tcMar>
            <w:vAlign w:val="center"/>
            <w:hideMark/>
          </w:tcPr>
          <w:p w14:paraId="33322778"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14:paraId="2620F186"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3C333A42" w14:textId="77777777" w:rsidTr="00643B8E">
        <w:tc>
          <w:tcPr>
            <w:tcW w:w="2268" w:type="dxa"/>
            <w:tcMar>
              <w:top w:w="105" w:type="dxa"/>
              <w:left w:w="105" w:type="dxa"/>
              <w:bottom w:w="105" w:type="dxa"/>
              <w:right w:w="105" w:type="dxa"/>
            </w:tcMar>
            <w:vAlign w:val="center"/>
          </w:tcPr>
          <w:p w14:paraId="4F180BD0"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14:paraId="688A1076"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bieżnika opony</w:t>
            </w:r>
          </w:p>
        </w:tc>
        <w:tc>
          <w:tcPr>
            <w:tcW w:w="2410" w:type="dxa"/>
            <w:tcMar>
              <w:top w:w="105" w:type="dxa"/>
              <w:left w:w="105" w:type="dxa"/>
              <w:bottom w:w="105" w:type="dxa"/>
              <w:right w:w="105" w:type="dxa"/>
            </w:tcMar>
            <w:vAlign w:val="center"/>
          </w:tcPr>
          <w:p w14:paraId="13A68045"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14:paraId="7593A524"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7A6ACE05" w14:textId="77777777" w:rsidTr="00643B8E">
        <w:tc>
          <w:tcPr>
            <w:tcW w:w="2268" w:type="dxa"/>
            <w:tcMar>
              <w:top w:w="105" w:type="dxa"/>
              <w:left w:w="105" w:type="dxa"/>
              <w:bottom w:w="105" w:type="dxa"/>
              <w:right w:w="105" w:type="dxa"/>
            </w:tcMar>
            <w:vAlign w:val="center"/>
          </w:tcPr>
          <w:p w14:paraId="144ECA46"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Zdjecie</w:t>
            </w:r>
          </w:p>
        </w:tc>
        <w:tc>
          <w:tcPr>
            <w:tcW w:w="2976" w:type="dxa"/>
            <w:tcMar>
              <w:top w:w="105" w:type="dxa"/>
              <w:left w:w="105" w:type="dxa"/>
              <w:bottom w:w="105" w:type="dxa"/>
              <w:right w:w="105" w:type="dxa"/>
            </w:tcMar>
            <w:vAlign w:val="center"/>
          </w:tcPr>
          <w:p w14:paraId="2DB2A02B"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Zdjęcie bieżnika opony</w:t>
            </w:r>
          </w:p>
        </w:tc>
        <w:tc>
          <w:tcPr>
            <w:tcW w:w="2410" w:type="dxa"/>
            <w:tcMar>
              <w:top w:w="105" w:type="dxa"/>
              <w:left w:w="105" w:type="dxa"/>
              <w:bottom w:w="105" w:type="dxa"/>
              <w:right w:w="105" w:type="dxa"/>
            </w:tcMar>
            <w:vAlign w:val="center"/>
          </w:tcPr>
          <w:p w14:paraId="38B76910"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Zdjęcie (do 1024 kB)</w:t>
            </w:r>
          </w:p>
        </w:tc>
        <w:tc>
          <w:tcPr>
            <w:tcW w:w="1175" w:type="dxa"/>
            <w:tcMar>
              <w:top w:w="105" w:type="dxa"/>
              <w:left w:w="105" w:type="dxa"/>
              <w:bottom w:w="105" w:type="dxa"/>
              <w:right w:w="105" w:type="dxa"/>
            </w:tcMar>
            <w:vAlign w:val="center"/>
          </w:tcPr>
          <w:p w14:paraId="6F4663AD"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6E6E7E7D" w14:textId="391EB2A7" w:rsidR="00643B8E" w:rsidRDefault="00643B8E" w:rsidP="00643B8E">
      <w:pPr>
        <w:pStyle w:val="NoSpacing"/>
        <w:ind w:left="426"/>
        <w:rPr>
          <w:rFonts w:asciiTheme="minorHAnsi" w:hAnsiTheme="minorHAnsi" w:cstheme="minorHAnsi"/>
          <w:sz w:val="24"/>
          <w:szCs w:val="24"/>
          <w:lang w:eastAsia="pl-PL"/>
        </w:rPr>
      </w:pPr>
      <w:r>
        <w:rPr>
          <w:rFonts w:asciiTheme="minorHAnsi" w:hAnsiTheme="minorHAnsi" w:cstheme="minorHAnsi"/>
          <w:sz w:val="24"/>
          <w:szCs w:val="24"/>
          <w:lang w:eastAsia="pl-PL"/>
        </w:rPr>
        <w:t>Klucze kandy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IdBieznika</w:t>
      </w:r>
      <w:r w:rsidR="00A31B3D">
        <w:rPr>
          <w:rFonts w:asciiTheme="minorHAnsi" w:hAnsiTheme="minorHAnsi" w:cstheme="minorHAnsi"/>
          <w:sz w:val="24"/>
          <w:szCs w:val="24"/>
          <w:lang w:eastAsia="pl-PL"/>
        </w:rPr>
        <w:t>, 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IdBieznika</w:t>
      </w:r>
      <w:r w:rsidR="00DA3EF6" w:rsidRPr="00050E96">
        <w:rPr>
          <w:rFonts w:asciiTheme="minorHAnsi" w:hAnsiTheme="minorHAnsi" w:cstheme="minorHAnsi"/>
          <w:sz w:val="24"/>
          <w:szCs w:val="24"/>
          <w:lang w:eastAsia="pl-PL"/>
        </w:rPr>
        <w:t xml:space="preserve"> </w:t>
      </w:r>
      <w:r w:rsidRPr="00050E96">
        <w:rPr>
          <w:rFonts w:asciiTheme="minorHAnsi" w:hAnsiTheme="minorHAnsi" w:cstheme="minorHAnsi"/>
          <w:sz w:val="24"/>
          <w:szCs w:val="24"/>
          <w:lang w:eastAsia="pl-PL"/>
        </w:rPr>
        <w:br/>
        <w:t xml:space="preserve">Charakter encji: </w:t>
      </w:r>
      <w:r w:rsidRPr="00050E96">
        <w:rPr>
          <w:rFonts w:asciiTheme="minorHAnsi" w:hAnsiTheme="minorHAnsi" w:cstheme="minorHAnsi"/>
          <w:sz w:val="24"/>
          <w:szCs w:val="24"/>
          <w:lang w:eastAsia="pl-PL"/>
        </w:rPr>
        <w:tab/>
      </w:r>
      <w:r w:rsidR="00A23D02">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14:paraId="1FF7782C" w14:textId="77777777" w:rsidR="00643B8E" w:rsidRPr="00643B8E" w:rsidRDefault="00643B8E" w:rsidP="00643B8E">
      <w:pPr>
        <w:pStyle w:val="NoSpacing"/>
        <w:rPr>
          <w:rFonts w:asciiTheme="minorHAnsi" w:hAnsiTheme="minorHAnsi" w:cstheme="minorHAnsi"/>
          <w:sz w:val="24"/>
          <w:szCs w:val="24"/>
          <w:lang w:eastAsia="pl-PL"/>
        </w:rPr>
      </w:pPr>
    </w:p>
    <w:p w14:paraId="73CA0613" w14:textId="77777777" w:rsidR="00643B8E" w:rsidRDefault="00643B8E"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CZESC</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cechy części</w:t>
      </w:r>
      <w:r w:rsidR="00A23D02">
        <w:rPr>
          <w:rFonts w:asciiTheme="minorHAnsi" w:hAnsiTheme="minorHAnsi" w:cstheme="minorHAnsi"/>
          <w:sz w:val="24"/>
          <w:szCs w:val="24"/>
          <w:lang w:eastAsia="pl-PL"/>
        </w:rPr>
        <w:t>.</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643B8E" w:rsidRPr="00050E96" w14:paraId="0B0EF007" w14:textId="77777777" w:rsidTr="001505D7">
        <w:tc>
          <w:tcPr>
            <w:tcW w:w="2268" w:type="dxa"/>
            <w:shd w:val="clear" w:color="auto" w:fill="BFBFBF" w:themeFill="background1" w:themeFillShade="BF"/>
            <w:tcMar>
              <w:top w:w="105" w:type="dxa"/>
              <w:left w:w="105" w:type="dxa"/>
              <w:bottom w:w="105" w:type="dxa"/>
              <w:right w:w="105" w:type="dxa"/>
            </w:tcMar>
            <w:vAlign w:val="center"/>
            <w:hideMark/>
          </w:tcPr>
          <w:p w14:paraId="2857FBCB" w14:textId="77777777" w:rsidR="00643B8E" w:rsidRPr="00643B8E" w:rsidRDefault="00643B8E"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52635C02" w14:textId="77777777" w:rsidR="00643B8E" w:rsidRPr="00643B8E" w:rsidRDefault="00643B8E"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48CD9A95" w14:textId="77777777" w:rsidR="00643B8E" w:rsidRPr="00643B8E" w:rsidRDefault="00643B8E"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12B02883" w14:textId="77777777" w:rsidR="00643B8E" w:rsidRPr="00643B8E" w:rsidRDefault="00643B8E"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643B8E" w:rsidRPr="00050E96" w14:paraId="24153913" w14:textId="77777777" w:rsidTr="00643B8E">
        <w:tc>
          <w:tcPr>
            <w:tcW w:w="2268" w:type="dxa"/>
            <w:tcMar>
              <w:top w:w="105" w:type="dxa"/>
              <w:left w:w="105" w:type="dxa"/>
              <w:bottom w:w="105" w:type="dxa"/>
              <w:right w:w="105" w:type="dxa"/>
            </w:tcMar>
            <w:vAlign w:val="center"/>
            <w:hideMark/>
          </w:tcPr>
          <w:p w14:paraId="571AE621"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IdCzesci</w:t>
            </w:r>
          </w:p>
        </w:tc>
        <w:tc>
          <w:tcPr>
            <w:tcW w:w="2976" w:type="dxa"/>
            <w:tcMar>
              <w:top w:w="105" w:type="dxa"/>
              <w:left w:w="105" w:type="dxa"/>
              <w:bottom w:w="105" w:type="dxa"/>
              <w:right w:w="105" w:type="dxa"/>
            </w:tcMar>
            <w:vAlign w:val="center"/>
            <w:hideMark/>
          </w:tcPr>
          <w:p w14:paraId="3DFB528F"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części</w:t>
            </w:r>
          </w:p>
        </w:tc>
        <w:tc>
          <w:tcPr>
            <w:tcW w:w="2410" w:type="dxa"/>
            <w:tcMar>
              <w:top w:w="105" w:type="dxa"/>
              <w:left w:w="105" w:type="dxa"/>
              <w:bottom w:w="105" w:type="dxa"/>
              <w:right w:w="105" w:type="dxa"/>
            </w:tcMar>
            <w:vAlign w:val="center"/>
            <w:hideMark/>
          </w:tcPr>
          <w:p w14:paraId="6D9B183B"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14:paraId="71FD78EE"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036323A0" w14:textId="77777777" w:rsidTr="00643B8E">
        <w:tc>
          <w:tcPr>
            <w:tcW w:w="2268" w:type="dxa"/>
            <w:tcMar>
              <w:top w:w="105" w:type="dxa"/>
              <w:left w:w="105" w:type="dxa"/>
              <w:bottom w:w="105" w:type="dxa"/>
              <w:right w:w="105" w:type="dxa"/>
            </w:tcMar>
            <w:vAlign w:val="center"/>
          </w:tcPr>
          <w:p w14:paraId="5068DA0F"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NumerKatalogowy</w:t>
            </w:r>
          </w:p>
        </w:tc>
        <w:tc>
          <w:tcPr>
            <w:tcW w:w="2976" w:type="dxa"/>
            <w:tcMar>
              <w:top w:w="105" w:type="dxa"/>
              <w:left w:w="105" w:type="dxa"/>
              <w:bottom w:w="105" w:type="dxa"/>
              <w:right w:w="105" w:type="dxa"/>
            </w:tcMar>
            <w:vAlign w:val="center"/>
          </w:tcPr>
          <w:p w14:paraId="61824538"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Numer katalogowy, nadany przez producenta części</w:t>
            </w:r>
          </w:p>
        </w:tc>
        <w:tc>
          <w:tcPr>
            <w:tcW w:w="2410" w:type="dxa"/>
            <w:tcMar>
              <w:top w:w="105" w:type="dxa"/>
              <w:left w:w="105" w:type="dxa"/>
              <w:bottom w:w="105" w:type="dxa"/>
              <w:right w:w="105" w:type="dxa"/>
            </w:tcMar>
            <w:vAlign w:val="center"/>
          </w:tcPr>
          <w:p w14:paraId="5DA65207"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14:paraId="50A5CAD5" w14:textId="6F74C975" w:rsidR="00643B8E" w:rsidRPr="00050E96" w:rsidRDefault="00DA3EF6" w:rsidP="00643B8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643B8E" w:rsidRPr="00050E96" w14:paraId="1DD7D857" w14:textId="77777777" w:rsidTr="00643B8E">
        <w:tc>
          <w:tcPr>
            <w:tcW w:w="2268" w:type="dxa"/>
            <w:tcMar>
              <w:top w:w="105" w:type="dxa"/>
              <w:left w:w="105" w:type="dxa"/>
              <w:bottom w:w="105" w:type="dxa"/>
              <w:right w:w="105" w:type="dxa"/>
            </w:tcMar>
            <w:vAlign w:val="center"/>
          </w:tcPr>
          <w:p w14:paraId="0D5A673A"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14:paraId="6036D517"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Opisowa nazwa części</w:t>
            </w:r>
          </w:p>
        </w:tc>
        <w:tc>
          <w:tcPr>
            <w:tcW w:w="2410" w:type="dxa"/>
            <w:tcMar>
              <w:top w:w="105" w:type="dxa"/>
              <w:left w:w="105" w:type="dxa"/>
              <w:bottom w:w="105" w:type="dxa"/>
              <w:right w:w="105" w:type="dxa"/>
            </w:tcMar>
            <w:vAlign w:val="center"/>
          </w:tcPr>
          <w:p w14:paraId="3299B5F6"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14:paraId="4DE679B4"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5627D882" w14:textId="77777777" w:rsidTr="00643B8E">
        <w:tc>
          <w:tcPr>
            <w:tcW w:w="2268" w:type="dxa"/>
            <w:tcMar>
              <w:top w:w="105" w:type="dxa"/>
              <w:left w:w="105" w:type="dxa"/>
              <w:bottom w:w="105" w:type="dxa"/>
              <w:right w:w="105" w:type="dxa"/>
            </w:tcMar>
            <w:vAlign w:val="center"/>
          </w:tcPr>
          <w:p w14:paraId="7C93554C"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Marza</w:t>
            </w:r>
          </w:p>
        </w:tc>
        <w:tc>
          <w:tcPr>
            <w:tcW w:w="2976" w:type="dxa"/>
            <w:tcMar>
              <w:top w:w="105" w:type="dxa"/>
              <w:left w:w="105" w:type="dxa"/>
              <w:bottom w:w="105" w:type="dxa"/>
              <w:right w:w="105" w:type="dxa"/>
            </w:tcMar>
            <w:vAlign w:val="center"/>
          </w:tcPr>
          <w:p w14:paraId="3B3C40B1"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Marża naliczana dla części</w:t>
            </w:r>
          </w:p>
        </w:tc>
        <w:tc>
          <w:tcPr>
            <w:tcW w:w="2410" w:type="dxa"/>
            <w:tcMar>
              <w:top w:w="105" w:type="dxa"/>
              <w:left w:w="105" w:type="dxa"/>
              <w:bottom w:w="105" w:type="dxa"/>
              <w:right w:w="105" w:type="dxa"/>
            </w:tcMar>
            <w:vAlign w:val="center"/>
          </w:tcPr>
          <w:p w14:paraId="118A985A"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tcPr>
          <w:p w14:paraId="0D036434"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6961EC2C" w14:textId="77777777" w:rsidTr="00643B8E">
        <w:tc>
          <w:tcPr>
            <w:tcW w:w="2268" w:type="dxa"/>
            <w:tcMar>
              <w:top w:w="105" w:type="dxa"/>
              <w:left w:w="105" w:type="dxa"/>
              <w:bottom w:w="105" w:type="dxa"/>
              <w:right w:w="105" w:type="dxa"/>
            </w:tcMar>
            <w:vAlign w:val="center"/>
          </w:tcPr>
          <w:p w14:paraId="51A9E737"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lastRenderedPageBreak/>
              <w:t>Cena</w:t>
            </w:r>
          </w:p>
        </w:tc>
        <w:tc>
          <w:tcPr>
            <w:tcW w:w="2976" w:type="dxa"/>
            <w:tcMar>
              <w:top w:w="105" w:type="dxa"/>
              <w:left w:w="105" w:type="dxa"/>
              <w:bottom w:w="105" w:type="dxa"/>
              <w:right w:w="105" w:type="dxa"/>
            </w:tcMar>
            <w:vAlign w:val="center"/>
          </w:tcPr>
          <w:p w14:paraId="7E1809B6"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Cena detaliczna brutto części</w:t>
            </w:r>
          </w:p>
        </w:tc>
        <w:tc>
          <w:tcPr>
            <w:tcW w:w="2410" w:type="dxa"/>
            <w:tcMar>
              <w:top w:w="105" w:type="dxa"/>
              <w:left w:w="105" w:type="dxa"/>
              <w:bottom w:w="105" w:type="dxa"/>
              <w:right w:w="105" w:type="dxa"/>
            </w:tcMar>
            <w:vAlign w:val="center"/>
          </w:tcPr>
          <w:p w14:paraId="7B39780F"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tcPr>
          <w:p w14:paraId="66BFDBD8"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54C35CDF" w14:textId="77777777" w:rsidTr="00643B8E">
        <w:tc>
          <w:tcPr>
            <w:tcW w:w="2268" w:type="dxa"/>
            <w:tcMar>
              <w:top w:w="105" w:type="dxa"/>
              <w:left w:w="105" w:type="dxa"/>
              <w:bottom w:w="105" w:type="dxa"/>
              <w:right w:w="105" w:type="dxa"/>
            </w:tcMar>
            <w:vAlign w:val="center"/>
          </w:tcPr>
          <w:p w14:paraId="6CAE33BE"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Ilosc</w:t>
            </w:r>
          </w:p>
        </w:tc>
        <w:tc>
          <w:tcPr>
            <w:tcW w:w="2976" w:type="dxa"/>
            <w:tcMar>
              <w:top w:w="105" w:type="dxa"/>
              <w:left w:w="105" w:type="dxa"/>
              <w:bottom w:w="105" w:type="dxa"/>
              <w:right w:w="105" w:type="dxa"/>
            </w:tcMar>
            <w:vAlign w:val="center"/>
          </w:tcPr>
          <w:p w14:paraId="7203DF1B"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Aktualna ilość części w magazynie</w:t>
            </w:r>
          </w:p>
        </w:tc>
        <w:tc>
          <w:tcPr>
            <w:tcW w:w="2410" w:type="dxa"/>
            <w:tcMar>
              <w:top w:w="105" w:type="dxa"/>
              <w:left w:w="105" w:type="dxa"/>
              <w:bottom w:w="105" w:type="dxa"/>
              <w:right w:w="105" w:type="dxa"/>
            </w:tcMar>
            <w:vAlign w:val="center"/>
          </w:tcPr>
          <w:p w14:paraId="1992FBFB"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tcPr>
          <w:p w14:paraId="36D998B0"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643B8E" w:rsidRPr="00050E96" w14:paraId="52A98356" w14:textId="77777777" w:rsidTr="00643B8E">
        <w:tc>
          <w:tcPr>
            <w:tcW w:w="2268" w:type="dxa"/>
            <w:tcMar>
              <w:top w:w="105" w:type="dxa"/>
              <w:left w:w="105" w:type="dxa"/>
              <w:bottom w:w="105" w:type="dxa"/>
              <w:right w:w="105" w:type="dxa"/>
            </w:tcMar>
            <w:vAlign w:val="center"/>
          </w:tcPr>
          <w:p w14:paraId="65CEB50B"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Zdjecie</w:t>
            </w:r>
          </w:p>
        </w:tc>
        <w:tc>
          <w:tcPr>
            <w:tcW w:w="2976" w:type="dxa"/>
            <w:tcMar>
              <w:top w:w="105" w:type="dxa"/>
              <w:left w:w="105" w:type="dxa"/>
              <w:bottom w:w="105" w:type="dxa"/>
              <w:right w:w="105" w:type="dxa"/>
            </w:tcMar>
            <w:vAlign w:val="center"/>
          </w:tcPr>
          <w:p w14:paraId="460465A0"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Zdjęcie części</w:t>
            </w:r>
          </w:p>
        </w:tc>
        <w:tc>
          <w:tcPr>
            <w:tcW w:w="2410" w:type="dxa"/>
            <w:tcMar>
              <w:top w:w="105" w:type="dxa"/>
              <w:left w:w="105" w:type="dxa"/>
              <w:bottom w:w="105" w:type="dxa"/>
              <w:right w:w="105" w:type="dxa"/>
            </w:tcMar>
            <w:vAlign w:val="center"/>
          </w:tcPr>
          <w:p w14:paraId="31BB83EB" w14:textId="0DC7134C" w:rsidR="00643B8E" w:rsidRPr="00050E96" w:rsidRDefault="006E4A8D" w:rsidP="006E4A8D">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Nota</w:t>
            </w:r>
            <w:bookmarkStart w:id="94" w:name="_GoBack"/>
            <w:bookmarkEnd w:id="94"/>
          </w:p>
        </w:tc>
        <w:tc>
          <w:tcPr>
            <w:tcW w:w="1175" w:type="dxa"/>
            <w:tcMar>
              <w:top w:w="105" w:type="dxa"/>
              <w:left w:w="105" w:type="dxa"/>
              <w:bottom w:w="105" w:type="dxa"/>
              <w:right w:w="105" w:type="dxa"/>
            </w:tcMar>
            <w:vAlign w:val="center"/>
          </w:tcPr>
          <w:p w14:paraId="01C08B38" w14:textId="77777777" w:rsidR="00643B8E" w:rsidRPr="00050E96" w:rsidRDefault="00643B8E" w:rsidP="00643B8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4C206996" w14:textId="7B328D57" w:rsidR="00643B8E" w:rsidRDefault="00643B8E" w:rsidP="00643B8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d</w:t>
      </w:r>
      <w:r w:rsidR="008B7519">
        <w:rPr>
          <w:rFonts w:asciiTheme="minorHAnsi" w:hAnsiTheme="minorHAnsi" w:cstheme="minorHAnsi"/>
          <w:sz w:val="24"/>
          <w:szCs w:val="24"/>
          <w:lang w:eastAsia="pl-PL"/>
        </w:rPr>
        <w:t xml:space="preserve">ujące: </w:t>
      </w:r>
      <w:r w:rsidR="008B7519">
        <w:rPr>
          <w:rFonts w:asciiTheme="minorHAnsi" w:hAnsiTheme="minorHAnsi" w:cstheme="minorHAnsi"/>
          <w:sz w:val="24"/>
          <w:szCs w:val="24"/>
          <w:lang w:eastAsia="pl-PL"/>
        </w:rPr>
        <w:tab/>
        <w:t>IdCzesci</w:t>
      </w:r>
      <w:r w:rsidR="00DA3EF6">
        <w:rPr>
          <w:rFonts w:asciiTheme="minorHAnsi" w:hAnsiTheme="minorHAnsi" w:cstheme="minorHAnsi"/>
          <w:sz w:val="24"/>
          <w:szCs w:val="24"/>
          <w:lang w:eastAsia="pl-PL"/>
        </w:rPr>
        <w:t>, NumerKatalogowy</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IdCzesci</w:t>
      </w:r>
      <w:r w:rsidRPr="00050E96">
        <w:rPr>
          <w:rFonts w:asciiTheme="minorHAnsi" w:hAnsiTheme="minorHAnsi" w:cstheme="minorHAnsi"/>
          <w:sz w:val="24"/>
          <w:szCs w:val="24"/>
          <w:lang w:eastAsia="pl-PL"/>
        </w:rPr>
        <w:br/>
        <w:t>Charakter encji:</w:t>
      </w:r>
      <w:r w:rsidR="00A23D02">
        <w:rPr>
          <w:rFonts w:asciiTheme="minorHAnsi" w:hAnsiTheme="minorHAnsi" w:cstheme="minorHAnsi"/>
          <w:sz w:val="24"/>
          <w:szCs w:val="24"/>
          <w:lang w:eastAsia="pl-PL"/>
        </w:rPr>
        <w:tab/>
      </w:r>
      <w:r w:rsidR="00A23D02">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14:paraId="127F8D31" w14:textId="77777777" w:rsidR="00643B8E" w:rsidRPr="00643B8E" w:rsidRDefault="00643B8E" w:rsidP="00643B8E">
      <w:pPr>
        <w:pStyle w:val="NoSpacing"/>
        <w:rPr>
          <w:rFonts w:asciiTheme="minorHAnsi" w:hAnsiTheme="minorHAnsi" w:cstheme="minorHAnsi"/>
          <w:sz w:val="24"/>
          <w:szCs w:val="24"/>
          <w:lang w:eastAsia="pl-PL"/>
        </w:rPr>
      </w:pPr>
    </w:p>
    <w:p w14:paraId="42584148" w14:textId="77777777" w:rsidR="00643B8E" w:rsidRDefault="00A23D02"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DOT</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kod daty produkcji opony.</w:t>
      </w:r>
      <w:r w:rsidRPr="00050E96">
        <w:rPr>
          <w:rFonts w:asciiTheme="minorHAnsi" w:hAnsiTheme="minorHAnsi" w:cstheme="minorHAnsi"/>
          <w:sz w:val="24"/>
          <w:szCs w:val="24"/>
          <w:lang w:eastAsia="pl-PL"/>
        </w:rPr>
        <w:b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A23D02" w:rsidRPr="00050E96" w14:paraId="3A7EDA7A" w14:textId="77777777" w:rsidTr="001505D7">
        <w:tc>
          <w:tcPr>
            <w:tcW w:w="2268" w:type="dxa"/>
            <w:shd w:val="clear" w:color="auto" w:fill="BFBFBF" w:themeFill="background1" w:themeFillShade="BF"/>
            <w:tcMar>
              <w:top w:w="105" w:type="dxa"/>
              <w:left w:w="105" w:type="dxa"/>
              <w:bottom w:w="105" w:type="dxa"/>
              <w:right w:w="105" w:type="dxa"/>
            </w:tcMar>
            <w:vAlign w:val="center"/>
            <w:hideMark/>
          </w:tcPr>
          <w:p w14:paraId="4ECD2EA3" w14:textId="77777777"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308307FF" w14:textId="77777777"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2DD680E1" w14:textId="77777777"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191AF6E8" w14:textId="77777777" w:rsidR="00A23D02" w:rsidRPr="00643B8E" w:rsidRDefault="00A23D0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B6036E" w:rsidRPr="00050E96" w14:paraId="1B577D7E" w14:textId="77777777" w:rsidTr="00A23D02">
        <w:tc>
          <w:tcPr>
            <w:tcW w:w="2268" w:type="dxa"/>
            <w:tcMar>
              <w:top w:w="105" w:type="dxa"/>
              <w:left w:w="105" w:type="dxa"/>
              <w:bottom w:w="105" w:type="dxa"/>
              <w:right w:w="105" w:type="dxa"/>
            </w:tcMar>
            <w:vAlign w:val="center"/>
          </w:tcPr>
          <w:p w14:paraId="28AED2FA" w14:textId="0676128F" w:rsidR="00B6036E" w:rsidRPr="00050E96" w:rsidRDefault="00B6036E" w:rsidP="00A23D02">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IdDOTu</w:t>
            </w:r>
          </w:p>
        </w:tc>
        <w:tc>
          <w:tcPr>
            <w:tcW w:w="2976" w:type="dxa"/>
            <w:tcMar>
              <w:top w:w="105" w:type="dxa"/>
              <w:left w:w="105" w:type="dxa"/>
              <w:bottom w:w="105" w:type="dxa"/>
              <w:right w:w="105" w:type="dxa"/>
            </w:tcMar>
            <w:vAlign w:val="center"/>
          </w:tcPr>
          <w:p w14:paraId="55E084B4" w14:textId="67930773" w:rsidR="00B6036E" w:rsidRPr="00050E96" w:rsidRDefault="00B6036E" w:rsidP="00A23D02">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DOTu</w:t>
            </w:r>
          </w:p>
        </w:tc>
        <w:tc>
          <w:tcPr>
            <w:tcW w:w="2410" w:type="dxa"/>
            <w:tcMar>
              <w:top w:w="105" w:type="dxa"/>
              <w:left w:w="105" w:type="dxa"/>
              <w:bottom w:w="105" w:type="dxa"/>
              <w:right w:w="105" w:type="dxa"/>
            </w:tcMar>
            <w:vAlign w:val="center"/>
          </w:tcPr>
          <w:p w14:paraId="214FDCF6" w14:textId="371EEEC3" w:rsidR="00B6036E" w:rsidRPr="00050E96" w:rsidRDefault="00B6036E"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tcPr>
          <w:p w14:paraId="0FDC8E9B" w14:textId="38BA8BD4" w:rsidR="00B6036E" w:rsidRPr="00050E96" w:rsidRDefault="00B6036E" w:rsidP="00A23D02">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A23D02" w:rsidRPr="00050E96" w14:paraId="06C8C8B7" w14:textId="77777777" w:rsidTr="00A23D02">
        <w:tc>
          <w:tcPr>
            <w:tcW w:w="2268" w:type="dxa"/>
            <w:tcMar>
              <w:top w:w="105" w:type="dxa"/>
              <w:left w:w="105" w:type="dxa"/>
              <w:bottom w:w="105" w:type="dxa"/>
              <w:right w:w="105" w:type="dxa"/>
            </w:tcMar>
            <w:vAlign w:val="center"/>
            <w:hideMark/>
          </w:tcPr>
          <w:p w14:paraId="2F905D01" w14:textId="77777777"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DOT</w:t>
            </w:r>
          </w:p>
        </w:tc>
        <w:tc>
          <w:tcPr>
            <w:tcW w:w="2976" w:type="dxa"/>
            <w:tcMar>
              <w:top w:w="105" w:type="dxa"/>
              <w:left w:w="105" w:type="dxa"/>
              <w:bottom w:w="105" w:type="dxa"/>
              <w:right w:w="105" w:type="dxa"/>
            </w:tcMar>
            <w:vAlign w:val="center"/>
            <w:hideMark/>
          </w:tcPr>
          <w:p w14:paraId="504CAB4E" w14:textId="77777777"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 daty produkcji opony</w:t>
            </w:r>
          </w:p>
        </w:tc>
        <w:tc>
          <w:tcPr>
            <w:tcW w:w="2410" w:type="dxa"/>
            <w:tcMar>
              <w:top w:w="105" w:type="dxa"/>
              <w:left w:w="105" w:type="dxa"/>
              <w:bottom w:w="105" w:type="dxa"/>
              <w:right w:w="105" w:type="dxa"/>
            </w:tcMar>
            <w:vAlign w:val="center"/>
            <w:hideMark/>
          </w:tcPr>
          <w:p w14:paraId="2854B52A" w14:textId="77777777"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(4 znaki)</w:t>
            </w:r>
          </w:p>
        </w:tc>
        <w:tc>
          <w:tcPr>
            <w:tcW w:w="1175" w:type="dxa"/>
            <w:tcMar>
              <w:top w:w="105" w:type="dxa"/>
              <w:left w:w="105" w:type="dxa"/>
              <w:bottom w:w="105" w:type="dxa"/>
              <w:right w:w="105" w:type="dxa"/>
            </w:tcMar>
            <w:vAlign w:val="center"/>
            <w:hideMark/>
          </w:tcPr>
          <w:p w14:paraId="54B6E054" w14:textId="77777777" w:rsidR="00A23D02" w:rsidRPr="00050E96" w:rsidRDefault="00A23D02" w:rsidP="00A23D0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779690FF" w14:textId="77777777" w:rsidR="00B6036E" w:rsidRDefault="00A23D02" w:rsidP="00B6036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r>
      <w:r w:rsidR="00B6036E">
        <w:rPr>
          <w:rFonts w:asciiTheme="minorHAnsi" w:hAnsiTheme="minorHAnsi" w:cstheme="minorHAnsi"/>
          <w:sz w:val="24"/>
          <w:szCs w:val="24"/>
          <w:lang w:eastAsia="pl-PL"/>
        </w:rPr>
        <w:t xml:space="preserve">IdDOTu, </w:t>
      </w:r>
      <w:r w:rsidRPr="00050E96">
        <w:rPr>
          <w:rFonts w:asciiTheme="minorHAnsi" w:hAnsiTheme="minorHAnsi" w:cstheme="minorHAnsi"/>
          <w:sz w:val="24"/>
          <w:szCs w:val="24"/>
          <w:lang w:eastAsia="pl-PL"/>
        </w:rPr>
        <w:t>DOT</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B6036E">
        <w:rPr>
          <w:rFonts w:asciiTheme="minorHAnsi" w:hAnsiTheme="minorHAnsi" w:cstheme="minorHAnsi"/>
          <w:sz w:val="24"/>
          <w:szCs w:val="24"/>
          <w:lang w:eastAsia="pl-PL"/>
        </w:rPr>
        <w:t>IdDOTu</w:t>
      </w:r>
      <w:r w:rsidRPr="00050E96">
        <w:rPr>
          <w:rFonts w:asciiTheme="minorHAnsi" w:hAnsiTheme="minorHAnsi" w:cstheme="minorHAnsi"/>
          <w:sz w:val="24"/>
          <w:szCs w:val="24"/>
          <w:lang w:eastAsia="pl-PL"/>
        </w:rPr>
        <w:br/>
        <w:t>Klucze obce:</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14:paraId="66457561" w14:textId="77777777" w:rsidR="00B6036E" w:rsidRPr="00643B8E" w:rsidRDefault="00B6036E" w:rsidP="00B6036E">
      <w:pPr>
        <w:pStyle w:val="NoSpacing"/>
        <w:rPr>
          <w:rFonts w:asciiTheme="minorHAnsi" w:hAnsiTheme="minorHAnsi" w:cstheme="minorHAnsi"/>
          <w:sz w:val="24"/>
          <w:szCs w:val="24"/>
          <w:lang w:eastAsia="pl-PL"/>
        </w:rPr>
      </w:pPr>
    </w:p>
    <w:p w14:paraId="11B4F610" w14:textId="0447A55E" w:rsidR="00B6036E" w:rsidRDefault="00B6036E" w:rsidP="00B6036E">
      <w:pPr>
        <w:pStyle w:val="NoSpacing"/>
        <w:numPr>
          <w:ilvl w:val="0"/>
          <w:numId w:val="16"/>
        </w:numPr>
        <w:ind w:left="426" w:hanging="426"/>
        <w:rPr>
          <w:rFonts w:asciiTheme="minorHAnsi" w:hAnsiTheme="minorHAnsi" w:cstheme="minorHAnsi"/>
          <w:sz w:val="24"/>
          <w:szCs w:val="24"/>
          <w:lang w:eastAsia="pl-PL"/>
        </w:rPr>
      </w:pPr>
      <w:r>
        <w:rPr>
          <w:rFonts w:asciiTheme="minorHAnsi" w:hAnsiTheme="minorHAnsi" w:cstheme="minorHAnsi"/>
          <w:b/>
          <w:bCs/>
          <w:sz w:val="24"/>
          <w:szCs w:val="24"/>
          <w:lang w:eastAsia="pl-PL"/>
        </w:rPr>
        <w:t>DZIAL_USLUG</w:t>
      </w:r>
      <w:r w:rsidRPr="00050E96">
        <w:rPr>
          <w:rFonts w:asciiTheme="minorHAnsi" w:hAnsiTheme="minorHAnsi" w:cstheme="minorHAnsi"/>
          <w:sz w:val="24"/>
          <w:szCs w:val="24"/>
          <w:lang w:eastAsia="pl-PL"/>
        </w:rPr>
        <w:t xml:space="preserve"> </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informacje o wyszczególnion</w:t>
      </w:r>
      <w:r>
        <w:rPr>
          <w:rFonts w:asciiTheme="minorHAnsi" w:hAnsiTheme="minorHAnsi" w:cstheme="minorHAnsi"/>
          <w:sz w:val="24"/>
          <w:szCs w:val="24"/>
          <w:lang w:eastAsia="pl-PL"/>
        </w:rPr>
        <w:t>ym</w:t>
      </w:r>
      <w:r w:rsidRPr="00050E96">
        <w:rPr>
          <w:rFonts w:asciiTheme="minorHAnsi" w:hAnsiTheme="minorHAnsi" w:cstheme="minorHAnsi"/>
          <w:sz w:val="24"/>
          <w:szCs w:val="24"/>
          <w:lang w:eastAsia="pl-PL"/>
        </w:rPr>
        <w:t xml:space="preserve"> </w:t>
      </w:r>
      <w:r>
        <w:rPr>
          <w:rFonts w:asciiTheme="minorHAnsi" w:hAnsiTheme="minorHAnsi" w:cstheme="minorHAnsi"/>
          <w:sz w:val="24"/>
          <w:szCs w:val="24"/>
          <w:lang w:eastAsia="pl-PL"/>
        </w:rPr>
        <w:t>dziale usług</w:t>
      </w:r>
      <w:r w:rsidRPr="00050E96">
        <w:rPr>
          <w:rFonts w:asciiTheme="minorHAnsi" w:hAnsiTheme="minorHAnsi" w:cstheme="minorHAnsi"/>
          <w:sz w:val="24"/>
          <w:szCs w:val="24"/>
          <w:lang w:eastAsia="pl-PL"/>
        </w:rPr>
        <w:t>.</w:t>
      </w:r>
      <w:r w:rsidRPr="00050E96">
        <w:rPr>
          <w:rFonts w:asciiTheme="minorHAnsi" w:hAnsiTheme="minorHAnsi" w:cstheme="minorHAnsi"/>
          <w:sz w:val="24"/>
          <w:szCs w:val="24"/>
          <w:lang w:eastAsia="pl-PL"/>
        </w:rPr>
        <w:b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B6036E" w:rsidRPr="00050E96" w14:paraId="12C88512" w14:textId="77777777" w:rsidTr="007831A5">
        <w:tc>
          <w:tcPr>
            <w:tcW w:w="2268" w:type="dxa"/>
            <w:shd w:val="clear" w:color="auto" w:fill="BFBFBF" w:themeFill="background1" w:themeFillShade="BF"/>
            <w:tcMar>
              <w:top w:w="105" w:type="dxa"/>
              <w:left w:w="105" w:type="dxa"/>
              <w:bottom w:w="105" w:type="dxa"/>
              <w:right w:w="105" w:type="dxa"/>
            </w:tcMar>
            <w:vAlign w:val="center"/>
            <w:hideMark/>
          </w:tcPr>
          <w:p w14:paraId="665085E6"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3A2DAA56"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04EC80A9"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00107797"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B6036E" w:rsidRPr="00050E96" w14:paraId="29D9C2FF" w14:textId="77777777" w:rsidTr="007831A5">
        <w:tc>
          <w:tcPr>
            <w:tcW w:w="2268" w:type="dxa"/>
            <w:tcMar>
              <w:top w:w="105" w:type="dxa"/>
              <w:left w:w="105" w:type="dxa"/>
              <w:bottom w:w="105" w:type="dxa"/>
              <w:right w:w="105" w:type="dxa"/>
            </w:tcMar>
            <w:vAlign w:val="center"/>
            <w:hideMark/>
          </w:tcPr>
          <w:p w14:paraId="31A5B345" w14:textId="3F991D5D"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w:t>
            </w:r>
            <w:r>
              <w:rPr>
                <w:rFonts w:asciiTheme="minorHAnsi" w:hAnsiTheme="minorHAnsi" w:cstheme="minorHAnsi"/>
                <w:sz w:val="24"/>
                <w:szCs w:val="24"/>
                <w:lang w:eastAsia="pl-PL"/>
              </w:rPr>
              <w:t>Dzialu</w:t>
            </w:r>
          </w:p>
        </w:tc>
        <w:tc>
          <w:tcPr>
            <w:tcW w:w="2976" w:type="dxa"/>
            <w:tcMar>
              <w:top w:w="105" w:type="dxa"/>
              <w:left w:w="105" w:type="dxa"/>
              <w:bottom w:w="105" w:type="dxa"/>
              <w:right w:w="105" w:type="dxa"/>
            </w:tcMar>
            <w:vAlign w:val="center"/>
            <w:hideMark/>
          </w:tcPr>
          <w:p w14:paraId="3CDB3A3F" w14:textId="093162FE" w:rsidR="00B6036E" w:rsidRPr="00050E96" w:rsidRDefault="00B6036E" w:rsidP="00B6036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Kod </w:t>
            </w:r>
            <w:r>
              <w:rPr>
                <w:rFonts w:asciiTheme="minorHAnsi" w:hAnsiTheme="minorHAnsi" w:cstheme="minorHAnsi"/>
                <w:sz w:val="24"/>
                <w:szCs w:val="24"/>
                <w:lang w:eastAsia="pl-PL"/>
              </w:rPr>
              <w:t>działu usług</w:t>
            </w:r>
          </w:p>
        </w:tc>
        <w:tc>
          <w:tcPr>
            <w:tcW w:w="2410" w:type="dxa"/>
            <w:tcMar>
              <w:top w:w="105" w:type="dxa"/>
              <w:left w:w="105" w:type="dxa"/>
              <w:bottom w:w="105" w:type="dxa"/>
              <w:right w:w="105" w:type="dxa"/>
            </w:tcMar>
            <w:vAlign w:val="center"/>
            <w:hideMark/>
          </w:tcPr>
          <w:p w14:paraId="415664E5" w14:textId="704853AF" w:rsidR="00B6036E" w:rsidRPr="00050E96" w:rsidRDefault="00B6036E"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14:paraId="2A696F26"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B6036E" w:rsidRPr="00050E96" w14:paraId="7952AF26" w14:textId="77777777" w:rsidTr="007831A5">
        <w:tc>
          <w:tcPr>
            <w:tcW w:w="2268" w:type="dxa"/>
            <w:tcMar>
              <w:top w:w="105" w:type="dxa"/>
              <w:left w:w="105" w:type="dxa"/>
              <w:bottom w:w="105" w:type="dxa"/>
              <w:right w:w="105" w:type="dxa"/>
            </w:tcMar>
            <w:vAlign w:val="center"/>
          </w:tcPr>
          <w:p w14:paraId="221A8156"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14:paraId="6DE08BC4"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grupy towarowej</w:t>
            </w:r>
          </w:p>
        </w:tc>
        <w:tc>
          <w:tcPr>
            <w:tcW w:w="2410" w:type="dxa"/>
            <w:tcMar>
              <w:top w:w="105" w:type="dxa"/>
              <w:left w:w="105" w:type="dxa"/>
              <w:bottom w:w="105" w:type="dxa"/>
              <w:right w:w="105" w:type="dxa"/>
            </w:tcMar>
            <w:vAlign w:val="center"/>
          </w:tcPr>
          <w:p w14:paraId="5A5EE200"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14:paraId="05110753"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15B86B99" w14:textId="1D13802C" w:rsidR="00B6036E" w:rsidRDefault="00B6036E" w:rsidP="00B6036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Kod</w:t>
      </w:r>
      <w:r>
        <w:rPr>
          <w:rFonts w:asciiTheme="minorHAnsi" w:hAnsiTheme="minorHAnsi" w:cstheme="minorHAnsi"/>
          <w:sz w:val="24"/>
          <w:szCs w:val="24"/>
          <w:lang w:eastAsia="pl-PL"/>
        </w:rPr>
        <w:t>Dzialu</w:t>
      </w:r>
      <w:r w:rsidRPr="00050E96">
        <w:rPr>
          <w:rFonts w:asciiTheme="minorHAnsi" w:hAnsiTheme="minorHAnsi" w:cstheme="minorHAnsi"/>
          <w:sz w:val="24"/>
          <w:szCs w:val="24"/>
          <w:lang w:eastAsia="pl-PL"/>
        </w:rPr>
        <w:t>, 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Kod</w:t>
      </w:r>
      <w:r>
        <w:rPr>
          <w:rFonts w:asciiTheme="minorHAnsi" w:hAnsiTheme="minorHAnsi" w:cstheme="minorHAnsi"/>
          <w:sz w:val="24"/>
          <w:szCs w:val="24"/>
          <w:lang w:eastAsia="pl-PL"/>
        </w:rPr>
        <w:t>Dzialu</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315C7E">
        <w:rPr>
          <w:rFonts w:asciiTheme="minorHAnsi" w:hAnsiTheme="minorHAnsi" w:cstheme="minorHAnsi"/>
          <w:sz w:val="24"/>
          <w:szCs w:val="24"/>
          <w:lang w:eastAsia="pl-PL"/>
        </w:rPr>
        <w:t>Silna</w:t>
      </w:r>
    </w:p>
    <w:p w14:paraId="5F047E1C" w14:textId="77777777" w:rsidR="00B6036E" w:rsidRPr="00643B8E" w:rsidRDefault="00B6036E" w:rsidP="00B6036E">
      <w:pPr>
        <w:pStyle w:val="NoSpacing"/>
        <w:rPr>
          <w:rFonts w:asciiTheme="minorHAnsi" w:hAnsiTheme="minorHAnsi" w:cstheme="minorHAnsi"/>
          <w:sz w:val="24"/>
          <w:szCs w:val="24"/>
          <w:lang w:eastAsia="pl-PL"/>
        </w:rPr>
      </w:pPr>
    </w:p>
    <w:p w14:paraId="4A66D47C" w14:textId="5172E3C7" w:rsidR="00B6036E" w:rsidRDefault="00B6036E" w:rsidP="00B6036E">
      <w:pPr>
        <w:pStyle w:val="NoSpacing"/>
        <w:numPr>
          <w:ilvl w:val="0"/>
          <w:numId w:val="16"/>
        </w:numPr>
        <w:ind w:left="426" w:hanging="426"/>
        <w:rPr>
          <w:rFonts w:asciiTheme="minorHAnsi" w:hAnsiTheme="minorHAnsi" w:cstheme="minorHAnsi"/>
          <w:sz w:val="24"/>
          <w:szCs w:val="24"/>
          <w:lang w:eastAsia="pl-PL"/>
        </w:rPr>
      </w:pPr>
      <w:r>
        <w:rPr>
          <w:rFonts w:asciiTheme="minorHAnsi" w:hAnsiTheme="minorHAnsi" w:cstheme="minorHAnsi"/>
          <w:b/>
          <w:bCs/>
          <w:sz w:val="24"/>
          <w:szCs w:val="24"/>
          <w:lang w:eastAsia="pl-PL"/>
        </w:rPr>
        <w:t>GRUPA_TOWAROWA</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informacje o wyszczególnionej grupie części lub opon.</w:t>
      </w:r>
      <w:r w:rsidRPr="00050E96">
        <w:rPr>
          <w:rFonts w:asciiTheme="minorHAnsi" w:hAnsiTheme="minorHAnsi" w:cstheme="minorHAnsi"/>
          <w:sz w:val="24"/>
          <w:szCs w:val="24"/>
          <w:lang w:eastAsia="pl-PL"/>
        </w:rPr>
        <w:br/>
        <w:t xml:space="preserve">Wykaz atrybutów: </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B6036E" w:rsidRPr="00050E96" w14:paraId="16FF35B3" w14:textId="77777777" w:rsidTr="007831A5">
        <w:tc>
          <w:tcPr>
            <w:tcW w:w="2268" w:type="dxa"/>
            <w:shd w:val="clear" w:color="auto" w:fill="BFBFBF" w:themeFill="background1" w:themeFillShade="BF"/>
            <w:tcMar>
              <w:top w:w="105" w:type="dxa"/>
              <w:left w:w="105" w:type="dxa"/>
              <w:bottom w:w="105" w:type="dxa"/>
              <w:right w:w="105" w:type="dxa"/>
            </w:tcMar>
            <w:vAlign w:val="center"/>
            <w:hideMark/>
          </w:tcPr>
          <w:p w14:paraId="65F26A7E"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1FEC4EA0"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4791045A"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2160BB53" w14:textId="77777777" w:rsidR="00B6036E" w:rsidRPr="00643B8E" w:rsidRDefault="00B6036E"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B6036E" w:rsidRPr="00050E96" w14:paraId="5E8EC058" w14:textId="77777777" w:rsidTr="007831A5">
        <w:tc>
          <w:tcPr>
            <w:tcW w:w="2268" w:type="dxa"/>
            <w:tcMar>
              <w:top w:w="105" w:type="dxa"/>
              <w:left w:w="105" w:type="dxa"/>
              <w:bottom w:w="105" w:type="dxa"/>
              <w:right w:w="105" w:type="dxa"/>
            </w:tcMar>
            <w:vAlign w:val="center"/>
            <w:hideMark/>
          </w:tcPr>
          <w:p w14:paraId="57BBBFA2" w14:textId="7C9EBE1C"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w:t>
            </w:r>
            <w:r>
              <w:rPr>
                <w:rFonts w:asciiTheme="minorHAnsi" w:hAnsiTheme="minorHAnsi" w:cstheme="minorHAnsi"/>
                <w:sz w:val="24"/>
                <w:szCs w:val="24"/>
                <w:lang w:eastAsia="pl-PL"/>
              </w:rPr>
              <w:t>Grupy</w:t>
            </w:r>
          </w:p>
        </w:tc>
        <w:tc>
          <w:tcPr>
            <w:tcW w:w="2976" w:type="dxa"/>
            <w:tcMar>
              <w:top w:w="105" w:type="dxa"/>
              <w:left w:w="105" w:type="dxa"/>
              <w:bottom w:w="105" w:type="dxa"/>
              <w:right w:w="105" w:type="dxa"/>
            </w:tcMar>
            <w:vAlign w:val="center"/>
            <w:hideMark/>
          </w:tcPr>
          <w:p w14:paraId="58B39F1D" w14:textId="2AC7BF1A" w:rsidR="00B6036E" w:rsidRPr="00050E96" w:rsidRDefault="00B6036E" w:rsidP="00315C7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Kod grupy towarowej</w:t>
            </w:r>
          </w:p>
        </w:tc>
        <w:tc>
          <w:tcPr>
            <w:tcW w:w="2410" w:type="dxa"/>
            <w:tcMar>
              <w:top w:w="105" w:type="dxa"/>
              <w:left w:w="105" w:type="dxa"/>
              <w:bottom w:w="105" w:type="dxa"/>
              <w:right w:w="105" w:type="dxa"/>
            </w:tcMar>
            <w:vAlign w:val="center"/>
            <w:hideMark/>
          </w:tcPr>
          <w:p w14:paraId="7DEBFFA3"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10 znaków)</w:t>
            </w:r>
          </w:p>
        </w:tc>
        <w:tc>
          <w:tcPr>
            <w:tcW w:w="1175" w:type="dxa"/>
            <w:tcMar>
              <w:top w:w="105" w:type="dxa"/>
              <w:left w:w="105" w:type="dxa"/>
              <w:bottom w:w="105" w:type="dxa"/>
              <w:right w:w="105" w:type="dxa"/>
            </w:tcMar>
            <w:vAlign w:val="center"/>
            <w:hideMark/>
          </w:tcPr>
          <w:p w14:paraId="61BB03D4"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B6036E" w:rsidRPr="00050E96" w14:paraId="02CDBBA8" w14:textId="77777777" w:rsidTr="007831A5">
        <w:tc>
          <w:tcPr>
            <w:tcW w:w="2268" w:type="dxa"/>
            <w:tcMar>
              <w:top w:w="105" w:type="dxa"/>
              <w:left w:w="105" w:type="dxa"/>
              <w:bottom w:w="105" w:type="dxa"/>
              <w:right w:w="105" w:type="dxa"/>
            </w:tcMar>
            <w:vAlign w:val="center"/>
          </w:tcPr>
          <w:p w14:paraId="2575D220"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lastRenderedPageBreak/>
              <w:t>Nazwa</w:t>
            </w:r>
          </w:p>
        </w:tc>
        <w:tc>
          <w:tcPr>
            <w:tcW w:w="2976" w:type="dxa"/>
            <w:tcMar>
              <w:top w:w="105" w:type="dxa"/>
              <w:left w:w="105" w:type="dxa"/>
              <w:bottom w:w="105" w:type="dxa"/>
              <w:right w:w="105" w:type="dxa"/>
            </w:tcMar>
            <w:vAlign w:val="center"/>
          </w:tcPr>
          <w:p w14:paraId="340AED84"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grupy towarowej</w:t>
            </w:r>
          </w:p>
        </w:tc>
        <w:tc>
          <w:tcPr>
            <w:tcW w:w="2410" w:type="dxa"/>
            <w:tcMar>
              <w:top w:w="105" w:type="dxa"/>
              <w:left w:w="105" w:type="dxa"/>
              <w:bottom w:w="105" w:type="dxa"/>
              <w:right w:w="105" w:type="dxa"/>
            </w:tcMar>
            <w:vAlign w:val="center"/>
          </w:tcPr>
          <w:p w14:paraId="2246BD44"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30 znaków)</w:t>
            </w:r>
          </w:p>
        </w:tc>
        <w:tc>
          <w:tcPr>
            <w:tcW w:w="1175" w:type="dxa"/>
            <w:tcMar>
              <w:top w:w="105" w:type="dxa"/>
              <w:left w:w="105" w:type="dxa"/>
              <w:bottom w:w="105" w:type="dxa"/>
              <w:right w:w="105" w:type="dxa"/>
            </w:tcMar>
            <w:vAlign w:val="center"/>
          </w:tcPr>
          <w:p w14:paraId="0ED7AB27" w14:textId="77777777" w:rsidR="00B6036E" w:rsidRPr="00050E96" w:rsidRDefault="00B6036E"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29A4D042" w14:textId="7BD24286" w:rsidR="00B6036E" w:rsidRDefault="00B6036E" w:rsidP="00B6036E">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Kod</w:t>
      </w:r>
      <w:r>
        <w:rPr>
          <w:rFonts w:asciiTheme="minorHAnsi" w:hAnsiTheme="minorHAnsi" w:cstheme="minorHAnsi"/>
          <w:sz w:val="24"/>
          <w:szCs w:val="24"/>
          <w:lang w:eastAsia="pl-PL"/>
        </w:rPr>
        <w:t>Grupy</w:t>
      </w:r>
      <w:r w:rsidRPr="00050E96">
        <w:rPr>
          <w:rFonts w:asciiTheme="minorHAnsi" w:hAnsiTheme="minorHAnsi" w:cstheme="minorHAnsi"/>
          <w:sz w:val="24"/>
          <w:szCs w:val="24"/>
          <w:lang w:eastAsia="pl-PL"/>
        </w:rPr>
        <w:t>, 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Kod</w:t>
      </w:r>
      <w:r>
        <w:rPr>
          <w:rFonts w:asciiTheme="minorHAnsi" w:hAnsiTheme="minorHAnsi" w:cstheme="minorHAnsi"/>
          <w:sz w:val="24"/>
          <w:szCs w:val="24"/>
          <w:lang w:eastAsia="pl-PL"/>
        </w:rPr>
        <w:t>Grupy</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315C7E">
        <w:rPr>
          <w:rFonts w:asciiTheme="minorHAnsi" w:hAnsiTheme="minorHAnsi" w:cstheme="minorHAnsi"/>
          <w:sz w:val="24"/>
          <w:szCs w:val="24"/>
          <w:lang w:eastAsia="pl-PL"/>
        </w:rPr>
        <w:t>Silna</w:t>
      </w:r>
    </w:p>
    <w:p w14:paraId="233CE5DE" w14:textId="30A2FB7C" w:rsidR="00A23D02" w:rsidRPr="00643B8E" w:rsidRDefault="00A23D02" w:rsidP="00B6036E">
      <w:pPr>
        <w:pStyle w:val="NoSpacing"/>
        <w:ind w:left="426"/>
        <w:rPr>
          <w:rFonts w:asciiTheme="minorHAnsi" w:hAnsiTheme="minorHAnsi" w:cstheme="minorHAnsi"/>
          <w:sz w:val="24"/>
          <w:szCs w:val="24"/>
          <w:lang w:eastAsia="pl-PL"/>
        </w:rPr>
      </w:pPr>
    </w:p>
    <w:p w14:paraId="724B4718" w14:textId="77777777" w:rsidR="00162BA2" w:rsidRDefault="00162BA2"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OPONA</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dane opony.</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8"/>
        <w:gridCol w:w="2553"/>
        <w:gridCol w:w="2390"/>
        <w:gridCol w:w="1738"/>
      </w:tblGrid>
      <w:tr w:rsidR="00162BA2" w:rsidRPr="00050E96" w14:paraId="1945B29D" w14:textId="77777777" w:rsidTr="00162BA2">
        <w:tc>
          <w:tcPr>
            <w:tcW w:w="2148" w:type="dxa"/>
            <w:shd w:val="clear" w:color="auto" w:fill="BFBFBF" w:themeFill="background1" w:themeFillShade="BF"/>
            <w:tcMar>
              <w:top w:w="105" w:type="dxa"/>
              <w:left w:w="105" w:type="dxa"/>
              <w:bottom w:w="105" w:type="dxa"/>
              <w:right w:w="105" w:type="dxa"/>
            </w:tcMar>
            <w:vAlign w:val="center"/>
            <w:hideMark/>
          </w:tcPr>
          <w:p w14:paraId="4CF34E91" w14:textId="77777777" w:rsidR="00162BA2" w:rsidRPr="00643B8E" w:rsidRDefault="00162BA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553" w:type="dxa"/>
            <w:shd w:val="clear" w:color="auto" w:fill="BFBFBF" w:themeFill="background1" w:themeFillShade="BF"/>
            <w:tcMar>
              <w:top w:w="105" w:type="dxa"/>
              <w:left w:w="105" w:type="dxa"/>
              <w:bottom w:w="105" w:type="dxa"/>
              <w:right w:w="105" w:type="dxa"/>
            </w:tcMar>
            <w:vAlign w:val="center"/>
            <w:hideMark/>
          </w:tcPr>
          <w:p w14:paraId="2D19EB6A" w14:textId="77777777" w:rsidR="00162BA2" w:rsidRPr="00643B8E" w:rsidRDefault="00162BA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390" w:type="dxa"/>
            <w:shd w:val="clear" w:color="auto" w:fill="BFBFBF" w:themeFill="background1" w:themeFillShade="BF"/>
            <w:tcMar>
              <w:top w:w="105" w:type="dxa"/>
              <w:left w:w="105" w:type="dxa"/>
              <w:bottom w:w="105" w:type="dxa"/>
              <w:right w:w="105" w:type="dxa"/>
            </w:tcMar>
            <w:vAlign w:val="center"/>
            <w:hideMark/>
          </w:tcPr>
          <w:p w14:paraId="56691A12" w14:textId="77777777" w:rsidR="00162BA2" w:rsidRPr="00643B8E" w:rsidRDefault="00162BA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738" w:type="dxa"/>
            <w:shd w:val="clear" w:color="auto" w:fill="BFBFBF" w:themeFill="background1" w:themeFillShade="BF"/>
            <w:tcMar>
              <w:top w:w="105" w:type="dxa"/>
              <w:left w:w="105" w:type="dxa"/>
              <w:bottom w:w="105" w:type="dxa"/>
              <w:right w:w="105" w:type="dxa"/>
            </w:tcMar>
            <w:vAlign w:val="center"/>
            <w:hideMark/>
          </w:tcPr>
          <w:p w14:paraId="191A1935" w14:textId="77777777" w:rsidR="00162BA2" w:rsidRPr="00643B8E" w:rsidRDefault="00162BA2"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162BA2" w:rsidRPr="00050E96" w14:paraId="1B9ECC62" w14:textId="77777777" w:rsidTr="00162BA2">
        <w:tc>
          <w:tcPr>
            <w:tcW w:w="2148" w:type="dxa"/>
            <w:tcMar>
              <w:top w:w="105" w:type="dxa"/>
              <w:left w:w="105" w:type="dxa"/>
              <w:bottom w:w="105" w:type="dxa"/>
              <w:right w:w="105" w:type="dxa"/>
            </w:tcMar>
            <w:vAlign w:val="center"/>
          </w:tcPr>
          <w:p w14:paraId="0E4716AC"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IdOpony</w:t>
            </w:r>
          </w:p>
        </w:tc>
        <w:tc>
          <w:tcPr>
            <w:tcW w:w="2553" w:type="dxa"/>
            <w:tcMar>
              <w:top w:w="105" w:type="dxa"/>
              <w:left w:w="105" w:type="dxa"/>
              <w:bottom w:w="105" w:type="dxa"/>
              <w:right w:w="105" w:type="dxa"/>
            </w:tcMar>
            <w:vAlign w:val="center"/>
          </w:tcPr>
          <w:p w14:paraId="583D8D04"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opony</w:t>
            </w:r>
          </w:p>
        </w:tc>
        <w:tc>
          <w:tcPr>
            <w:tcW w:w="2390" w:type="dxa"/>
            <w:tcMar>
              <w:top w:w="105" w:type="dxa"/>
              <w:left w:w="105" w:type="dxa"/>
              <w:bottom w:w="105" w:type="dxa"/>
              <w:right w:w="105" w:type="dxa"/>
            </w:tcMar>
            <w:vAlign w:val="center"/>
          </w:tcPr>
          <w:p w14:paraId="4C57A5B3"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738" w:type="dxa"/>
            <w:tcMar>
              <w:top w:w="105" w:type="dxa"/>
              <w:left w:w="105" w:type="dxa"/>
              <w:bottom w:w="105" w:type="dxa"/>
              <w:right w:w="105" w:type="dxa"/>
            </w:tcMar>
            <w:vAlign w:val="center"/>
          </w:tcPr>
          <w:p w14:paraId="597C964C"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14:paraId="6874C469" w14:textId="77777777" w:rsidTr="00162BA2">
        <w:tc>
          <w:tcPr>
            <w:tcW w:w="2148" w:type="dxa"/>
            <w:tcMar>
              <w:top w:w="105" w:type="dxa"/>
              <w:left w:w="105" w:type="dxa"/>
              <w:bottom w:w="105" w:type="dxa"/>
              <w:right w:w="105" w:type="dxa"/>
            </w:tcMar>
            <w:vAlign w:val="center"/>
          </w:tcPr>
          <w:p w14:paraId="6954ADC3"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IndeksNosnosci</w:t>
            </w:r>
          </w:p>
        </w:tc>
        <w:tc>
          <w:tcPr>
            <w:tcW w:w="2553" w:type="dxa"/>
            <w:tcMar>
              <w:top w:w="105" w:type="dxa"/>
              <w:left w:w="105" w:type="dxa"/>
              <w:bottom w:w="105" w:type="dxa"/>
              <w:right w:w="105" w:type="dxa"/>
            </w:tcMar>
            <w:vAlign w:val="center"/>
          </w:tcPr>
          <w:p w14:paraId="709AF6EA"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Indeks nośności opony</w:t>
            </w:r>
          </w:p>
        </w:tc>
        <w:tc>
          <w:tcPr>
            <w:tcW w:w="2390" w:type="dxa"/>
            <w:tcMar>
              <w:top w:w="105" w:type="dxa"/>
              <w:left w:w="105" w:type="dxa"/>
              <w:bottom w:w="105" w:type="dxa"/>
              <w:right w:w="105" w:type="dxa"/>
            </w:tcMar>
            <w:vAlign w:val="center"/>
          </w:tcPr>
          <w:p w14:paraId="03FF707D"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738" w:type="dxa"/>
            <w:tcMar>
              <w:top w:w="105" w:type="dxa"/>
              <w:left w:w="105" w:type="dxa"/>
              <w:bottom w:w="105" w:type="dxa"/>
              <w:right w:w="105" w:type="dxa"/>
            </w:tcMar>
            <w:vAlign w:val="center"/>
          </w:tcPr>
          <w:p w14:paraId="798B1A16"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14:paraId="4B822144" w14:textId="77777777" w:rsidTr="00162BA2">
        <w:tc>
          <w:tcPr>
            <w:tcW w:w="2148" w:type="dxa"/>
            <w:tcMar>
              <w:top w:w="105" w:type="dxa"/>
              <w:left w:w="105" w:type="dxa"/>
              <w:bottom w:w="105" w:type="dxa"/>
              <w:right w:w="105" w:type="dxa"/>
            </w:tcMar>
            <w:vAlign w:val="center"/>
          </w:tcPr>
          <w:p w14:paraId="629FEB40"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IndeksPredkosci</w:t>
            </w:r>
          </w:p>
        </w:tc>
        <w:tc>
          <w:tcPr>
            <w:tcW w:w="2553" w:type="dxa"/>
            <w:tcMar>
              <w:top w:w="105" w:type="dxa"/>
              <w:left w:w="105" w:type="dxa"/>
              <w:bottom w:w="105" w:type="dxa"/>
              <w:right w:w="105" w:type="dxa"/>
            </w:tcMar>
            <w:vAlign w:val="center"/>
          </w:tcPr>
          <w:p w14:paraId="2C10E0CD"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indeksu prędkości opony</w:t>
            </w:r>
          </w:p>
        </w:tc>
        <w:tc>
          <w:tcPr>
            <w:tcW w:w="2390" w:type="dxa"/>
            <w:tcMar>
              <w:top w:w="105" w:type="dxa"/>
              <w:left w:w="105" w:type="dxa"/>
              <w:bottom w:w="105" w:type="dxa"/>
              <w:right w:w="105" w:type="dxa"/>
            </w:tcMar>
            <w:vAlign w:val="center"/>
          </w:tcPr>
          <w:p w14:paraId="1E8CD731" w14:textId="77777777" w:rsidR="00162BA2" w:rsidRPr="00050E96" w:rsidRDefault="004B79A5" w:rsidP="00162BA2">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Znak</w:t>
            </w:r>
          </w:p>
        </w:tc>
        <w:tc>
          <w:tcPr>
            <w:tcW w:w="1738" w:type="dxa"/>
            <w:tcMar>
              <w:top w:w="105" w:type="dxa"/>
              <w:left w:w="105" w:type="dxa"/>
              <w:bottom w:w="105" w:type="dxa"/>
              <w:right w:w="105" w:type="dxa"/>
            </w:tcMar>
            <w:vAlign w:val="center"/>
          </w:tcPr>
          <w:p w14:paraId="1C28278E"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162BA2" w:rsidRPr="00050E96" w14:paraId="2E1C37CE" w14:textId="77777777" w:rsidTr="00162BA2">
        <w:tc>
          <w:tcPr>
            <w:tcW w:w="2148" w:type="dxa"/>
            <w:tcMar>
              <w:top w:w="105" w:type="dxa"/>
              <w:left w:w="105" w:type="dxa"/>
              <w:bottom w:w="105" w:type="dxa"/>
              <w:right w:w="105" w:type="dxa"/>
            </w:tcMar>
            <w:vAlign w:val="center"/>
          </w:tcPr>
          <w:p w14:paraId="5A430DC3"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Marza</w:t>
            </w:r>
          </w:p>
        </w:tc>
        <w:tc>
          <w:tcPr>
            <w:tcW w:w="2553" w:type="dxa"/>
            <w:tcMar>
              <w:top w:w="105" w:type="dxa"/>
              <w:left w:w="105" w:type="dxa"/>
              <w:bottom w:w="105" w:type="dxa"/>
              <w:right w:w="105" w:type="dxa"/>
            </w:tcMar>
            <w:vAlign w:val="center"/>
          </w:tcPr>
          <w:p w14:paraId="5973C66F"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Marża naliczana dla opony</w:t>
            </w:r>
          </w:p>
        </w:tc>
        <w:tc>
          <w:tcPr>
            <w:tcW w:w="2390" w:type="dxa"/>
            <w:tcMar>
              <w:top w:w="105" w:type="dxa"/>
              <w:left w:w="105" w:type="dxa"/>
              <w:bottom w:w="105" w:type="dxa"/>
              <w:right w:w="105" w:type="dxa"/>
            </w:tcMar>
            <w:vAlign w:val="center"/>
          </w:tcPr>
          <w:p w14:paraId="49906CEF"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738" w:type="dxa"/>
            <w:tcMar>
              <w:top w:w="105" w:type="dxa"/>
              <w:left w:w="105" w:type="dxa"/>
              <w:bottom w:w="105" w:type="dxa"/>
              <w:right w:w="105" w:type="dxa"/>
            </w:tcMar>
            <w:vAlign w:val="center"/>
          </w:tcPr>
          <w:p w14:paraId="44AFFA25" w14:textId="77777777" w:rsidR="00162BA2" w:rsidRPr="00050E96" w:rsidRDefault="00162BA2" w:rsidP="00162BA2">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315C7E" w:rsidRPr="00050E96" w14:paraId="02A23FA7" w14:textId="77777777" w:rsidTr="00162BA2">
        <w:tc>
          <w:tcPr>
            <w:tcW w:w="2148" w:type="dxa"/>
            <w:tcMar>
              <w:top w:w="105" w:type="dxa"/>
              <w:left w:w="105" w:type="dxa"/>
              <w:bottom w:w="105" w:type="dxa"/>
              <w:right w:w="105" w:type="dxa"/>
            </w:tcMar>
            <w:vAlign w:val="center"/>
          </w:tcPr>
          <w:p w14:paraId="71B39C79" w14:textId="25708A0A" w:rsidR="00315C7E" w:rsidRPr="00050E96" w:rsidRDefault="00315C7E" w:rsidP="00315C7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CenaBrutton</w:t>
            </w:r>
          </w:p>
        </w:tc>
        <w:tc>
          <w:tcPr>
            <w:tcW w:w="2553" w:type="dxa"/>
            <w:tcMar>
              <w:top w:w="105" w:type="dxa"/>
              <w:left w:w="105" w:type="dxa"/>
              <w:bottom w:w="105" w:type="dxa"/>
              <w:right w:w="105" w:type="dxa"/>
            </w:tcMar>
            <w:vAlign w:val="center"/>
          </w:tcPr>
          <w:p w14:paraId="1286D25C" w14:textId="696C6717" w:rsidR="00315C7E" w:rsidRPr="00050E96" w:rsidRDefault="00315C7E" w:rsidP="00315C7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Cena brutto opony</w:t>
            </w:r>
          </w:p>
        </w:tc>
        <w:tc>
          <w:tcPr>
            <w:tcW w:w="2390" w:type="dxa"/>
            <w:tcMar>
              <w:top w:w="105" w:type="dxa"/>
              <w:left w:w="105" w:type="dxa"/>
              <w:bottom w:w="105" w:type="dxa"/>
              <w:right w:w="105" w:type="dxa"/>
            </w:tcMar>
            <w:vAlign w:val="center"/>
          </w:tcPr>
          <w:p w14:paraId="5940C566" w14:textId="0937C988" w:rsidR="00315C7E" w:rsidRPr="00050E96" w:rsidRDefault="00315C7E" w:rsidP="00315C7E">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738" w:type="dxa"/>
            <w:tcMar>
              <w:top w:w="105" w:type="dxa"/>
              <w:left w:w="105" w:type="dxa"/>
              <w:bottom w:w="105" w:type="dxa"/>
              <w:right w:w="105" w:type="dxa"/>
            </w:tcMar>
            <w:vAlign w:val="center"/>
          </w:tcPr>
          <w:p w14:paraId="24E1B9D1" w14:textId="3C3B2E90" w:rsidR="00315C7E" w:rsidRPr="00050E96" w:rsidRDefault="00315C7E" w:rsidP="00315C7E">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bl>
    <w:p w14:paraId="3603456D" w14:textId="77777777" w:rsidR="00581A8A" w:rsidRDefault="00162BA2" w:rsidP="00581A8A">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00DA3EF6">
        <w:rPr>
          <w:rFonts w:asciiTheme="minorHAnsi" w:hAnsiTheme="minorHAnsi" w:cstheme="minorHAnsi"/>
          <w:sz w:val="24"/>
          <w:szCs w:val="24"/>
          <w:lang w:eastAsia="pl-PL"/>
        </w:rPr>
        <w:t xml:space="preserve">dujące: </w:t>
      </w:r>
      <w:r w:rsidR="00DA3EF6">
        <w:rPr>
          <w:rFonts w:asciiTheme="minorHAnsi" w:hAnsiTheme="minorHAnsi" w:cstheme="minorHAnsi"/>
          <w:sz w:val="24"/>
          <w:szCs w:val="24"/>
          <w:lang w:eastAsia="pl-PL"/>
        </w:rPr>
        <w:tab/>
        <w:t>IdOpony</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DA3EF6">
        <w:rPr>
          <w:rFonts w:asciiTheme="minorHAnsi" w:hAnsiTheme="minorHAnsi" w:cstheme="minorHAnsi"/>
          <w:sz w:val="24"/>
          <w:szCs w:val="24"/>
          <w:lang w:eastAsia="pl-PL"/>
        </w:rPr>
        <w:t>IdOpony</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8739CC">
        <w:rPr>
          <w:rFonts w:asciiTheme="minorHAnsi" w:hAnsiTheme="minorHAnsi" w:cstheme="minorHAnsi"/>
          <w:sz w:val="24"/>
          <w:szCs w:val="24"/>
          <w:lang w:eastAsia="pl-PL"/>
        </w:rPr>
        <w:t>Słaba</w:t>
      </w:r>
    </w:p>
    <w:p w14:paraId="368B3F9D" w14:textId="77777777" w:rsidR="00581A8A" w:rsidRPr="00162BA2" w:rsidRDefault="00581A8A" w:rsidP="00581A8A">
      <w:pPr>
        <w:pStyle w:val="NoSpacing"/>
        <w:rPr>
          <w:rFonts w:asciiTheme="minorHAnsi" w:hAnsiTheme="minorHAnsi" w:cstheme="minorHAnsi"/>
          <w:sz w:val="24"/>
          <w:szCs w:val="24"/>
          <w:lang w:eastAsia="pl-PL"/>
        </w:rPr>
      </w:pPr>
    </w:p>
    <w:p w14:paraId="17143BC9" w14:textId="61F2CEE7" w:rsidR="00581A8A" w:rsidRDefault="00581A8A" w:rsidP="00581A8A">
      <w:pPr>
        <w:pStyle w:val="NoSpacing"/>
        <w:numPr>
          <w:ilvl w:val="0"/>
          <w:numId w:val="16"/>
        </w:numPr>
        <w:ind w:left="426" w:hanging="426"/>
        <w:rPr>
          <w:rFonts w:asciiTheme="minorHAnsi" w:hAnsiTheme="minorHAnsi" w:cstheme="minorHAnsi"/>
          <w:sz w:val="24"/>
          <w:szCs w:val="24"/>
          <w:lang w:eastAsia="pl-PL"/>
        </w:rPr>
      </w:pPr>
      <w:r>
        <w:rPr>
          <w:rFonts w:asciiTheme="minorHAnsi" w:hAnsiTheme="minorHAnsi" w:cstheme="minorHAnsi"/>
          <w:b/>
          <w:bCs/>
          <w:sz w:val="24"/>
          <w:szCs w:val="24"/>
          <w:lang w:eastAsia="pl-PL"/>
        </w:rPr>
        <w:t>PRACOWNIK</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dane producenta towarów.</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581A8A" w:rsidRPr="00050E96" w14:paraId="02597B61" w14:textId="77777777" w:rsidTr="007831A5">
        <w:tc>
          <w:tcPr>
            <w:tcW w:w="2268" w:type="dxa"/>
            <w:shd w:val="clear" w:color="auto" w:fill="BFBFBF" w:themeFill="background1" w:themeFillShade="BF"/>
            <w:tcMar>
              <w:top w:w="105" w:type="dxa"/>
              <w:left w:w="105" w:type="dxa"/>
              <w:bottom w:w="105" w:type="dxa"/>
              <w:right w:w="105" w:type="dxa"/>
            </w:tcMar>
            <w:vAlign w:val="center"/>
            <w:hideMark/>
          </w:tcPr>
          <w:p w14:paraId="7E464803"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69458B8E"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2C07B927"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3F56DC98"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581A8A" w:rsidRPr="00050E96" w14:paraId="7D37DE67" w14:textId="77777777" w:rsidTr="007831A5">
        <w:tc>
          <w:tcPr>
            <w:tcW w:w="2268" w:type="dxa"/>
            <w:tcMar>
              <w:top w:w="105" w:type="dxa"/>
              <w:left w:w="105" w:type="dxa"/>
              <w:bottom w:w="105" w:type="dxa"/>
              <w:right w:w="105" w:type="dxa"/>
            </w:tcMar>
            <w:vAlign w:val="center"/>
            <w:hideMark/>
          </w:tcPr>
          <w:p w14:paraId="3DDEE8A4" w14:textId="5C5DFC55"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IdPracownika</w:t>
            </w:r>
          </w:p>
        </w:tc>
        <w:tc>
          <w:tcPr>
            <w:tcW w:w="2976" w:type="dxa"/>
            <w:tcMar>
              <w:top w:w="105" w:type="dxa"/>
              <w:left w:w="105" w:type="dxa"/>
              <w:bottom w:w="105" w:type="dxa"/>
              <w:right w:w="105" w:type="dxa"/>
            </w:tcMar>
            <w:vAlign w:val="center"/>
            <w:hideMark/>
          </w:tcPr>
          <w:p w14:paraId="2B8FC275" w14:textId="2BDC8689"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pracownika</w:t>
            </w:r>
          </w:p>
        </w:tc>
        <w:tc>
          <w:tcPr>
            <w:tcW w:w="2410" w:type="dxa"/>
            <w:tcMar>
              <w:top w:w="105" w:type="dxa"/>
              <w:left w:w="105" w:type="dxa"/>
              <w:bottom w:w="105" w:type="dxa"/>
              <w:right w:w="105" w:type="dxa"/>
            </w:tcMar>
            <w:vAlign w:val="center"/>
            <w:hideMark/>
          </w:tcPr>
          <w:p w14:paraId="4523DC0B" w14:textId="21B83CA0"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 naturana</w:t>
            </w:r>
          </w:p>
        </w:tc>
        <w:tc>
          <w:tcPr>
            <w:tcW w:w="1175" w:type="dxa"/>
            <w:tcMar>
              <w:top w:w="105" w:type="dxa"/>
              <w:left w:w="105" w:type="dxa"/>
              <w:bottom w:w="105" w:type="dxa"/>
              <w:right w:w="105" w:type="dxa"/>
            </w:tcMar>
            <w:vAlign w:val="center"/>
            <w:hideMark/>
          </w:tcPr>
          <w:p w14:paraId="0BBD6E29"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581A8A" w:rsidRPr="00050E96" w14:paraId="2EA1B4EF" w14:textId="77777777" w:rsidTr="007831A5">
        <w:tc>
          <w:tcPr>
            <w:tcW w:w="2268" w:type="dxa"/>
            <w:tcMar>
              <w:top w:w="105" w:type="dxa"/>
              <w:left w:w="105" w:type="dxa"/>
              <w:bottom w:w="105" w:type="dxa"/>
              <w:right w:w="105" w:type="dxa"/>
            </w:tcMar>
            <w:vAlign w:val="center"/>
          </w:tcPr>
          <w:p w14:paraId="635C0882" w14:textId="2CF50527"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Imie</w:t>
            </w:r>
          </w:p>
        </w:tc>
        <w:tc>
          <w:tcPr>
            <w:tcW w:w="2976" w:type="dxa"/>
            <w:tcMar>
              <w:top w:w="105" w:type="dxa"/>
              <w:left w:w="105" w:type="dxa"/>
              <w:bottom w:w="105" w:type="dxa"/>
              <w:right w:w="105" w:type="dxa"/>
            </w:tcMar>
            <w:vAlign w:val="center"/>
          </w:tcPr>
          <w:p w14:paraId="5CBF3D10" w14:textId="1E7BED45"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Imię pracownika</w:t>
            </w:r>
          </w:p>
        </w:tc>
        <w:tc>
          <w:tcPr>
            <w:tcW w:w="2410" w:type="dxa"/>
            <w:tcMar>
              <w:top w:w="105" w:type="dxa"/>
              <w:left w:w="105" w:type="dxa"/>
              <w:bottom w:w="105" w:type="dxa"/>
              <w:right w:w="105" w:type="dxa"/>
            </w:tcMar>
            <w:vAlign w:val="center"/>
          </w:tcPr>
          <w:p w14:paraId="2F9686D9"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14:paraId="3CC00C39"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581A8A" w:rsidRPr="00050E96" w14:paraId="148A68BF" w14:textId="77777777" w:rsidTr="007831A5">
        <w:tc>
          <w:tcPr>
            <w:tcW w:w="2268" w:type="dxa"/>
            <w:tcMar>
              <w:top w:w="105" w:type="dxa"/>
              <w:left w:w="105" w:type="dxa"/>
              <w:bottom w:w="105" w:type="dxa"/>
              <w:right w:w="105" w:type="dxa"/>
            </w:tcMar>
            <w:vAlign w:val="center"/>
          </w:tcPr>
          <w:p w14:paraId="2DF230DE" w14:textId="543453CD"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Nazwisko</w:t>
            </w:r>
          </w:p>
        </w:tc>
        <w:tc>
          <w:tcPr>
            <w:tcW w:w="2976" w:type="dxa"/>
            <w:tcMar>
              <w:top w:w="105" w:type="dxa"/>
              <w:left w:w="105" w:type="dxa"/>
              <w:bottom w:w="105" w:type="dxa"/>
              <w:right w:w="105" w:type="dxa"/>
            </w:tcMar>
            <w:vAlign w:val="center"/>
          </w:tcPr>
          <w:p w14:paraId="3F497B88" w14:textId="32994418"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Nazwisko pracownika</w:t>
            </w:r>
          </w:p>
        </w:tc>
        <w:tc>
          <w:tcPr>
            <w:tcW w:w="2410" w:type="dxa"/>
            <w:tcMar>
              <w:top w:w="105" w:type="dxa"/>
              <w:left w:w="105" w:type="dxa"/>
              <w:bottom w:w="105" w:type="dxa"/>
              <w:right w:w="105" w:type="dxa"/>
            </w:tcMar>
            <w:vAlign w:val="center"/>
          </w:tcPr>
          <w:p w14:paraId="0114E3CE" w14:textId="59163280" w:rsidR="00581A8A" w:rsidRPr="00050E96" w:rsidRDefault="00D747A5"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14:paraId="19740FAF" w14:textId="2E9307BA"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581A8A" w:rsidRPr="00050E96" w14:paraId="074A9B4B" w14:textId="77777777" w:rsidTr="007831A5">
        <w:tc>
          <w:tcPr>
            <w:tcW w:w="2268" w:type="dxa"/>
            <w:tcMar>
              <w:top w:w="105" w:type="dxa"/>
              <w:left w:w="105" w:type="dxa"/>
              <w:bottom w:w="105" w:type="dxa"/>
              <w:right w:w="105" w:type="dxa"/>
            </w:tcMar>
            <w:vAlign w:val="center"/>
          </w:tcPr>
          <w:p w14:paraId="1F8ADF3D" w14:textId="1FA404D4"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Stanowisko</w:t>
            </w:r>
          </w:p>
        </w:tc>
        <w:tc>
          <w:tcPr>
            <w:tcW w:w="2976" w:type="dxa"/>
            <w:tcMar>
              <w:top w:w="105" w:type="dxa"/>
              <w:left w:w="105" w:type="dxa"/>
              <w:bottom w:w="105" w:type="dxa"/>
              <w:right w:w="105" w:type="dxa"/>
            </w:tcMar>
            <w:vAlign w:val="center"/>
          </w:tcPr>
          <w:p w14:paraId="2DA2F337" w14:textId="3CD60AE9"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Stanowisko pracownika</w:t>
            </w:r>
          </w:p>
        </w:tc>
        <w:tc>
          <w:tcPr>
            <w:tcW w:w="2410" w:type="dxa"/>
            <w:tcMar>
              <w:top w:w="105" w:type="dxa"/>
              <w:left w:w="105" w:type="dxa"/>
              <w:bottom w:w="105" w:type="dxa"/>
              <w:right w:w="105" w:type="dxa"/>
            </w:tcMar>
            <w:vAlign w:val="center"/>
          </w:tcPr>
          <w:p w14:paraId="5F594677" w14:textId="439C3988" w:rsidR="00581A8A" w:rsidRPr="00050E96" w:rsidRDefault="00D747A5"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14:paraId="7EF139FD" w14:textId="599C2F5A"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581A8A" w:rsidRPr="00050E96" w14:paraId="124E325F" w14:textId="77777777" w:rsidTr="007831A5">
        <w:tc>
          <w:tcPr>
            <w:tcW w:w="2268" w:type="dxa"/>
            <w:tcMar>
              <w:top w:w="105" w:type="dxa"/>
              <w:left w:w="105" w:type="dxa"/>
              <w:bottom w:w="105" w:type="dxa"/>
              <w:right w:w="105" w:type="dxa"/>
            </w:tcMar>
            <w:vAlign w:val="center"/>
          </w:tcPr>
          <w:p w14:paraId="66C3A41A" w14:textId="7259F8A1"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Login</w:t>
            </w:r>
          </w:p>
        </w:tc>
        <w:tc>
          <w:tcPr>
            <w:tcW w:w="2976" w:type="dxa"/>
            <w:tcMar>
              <w:top w:w="105" w:type="dxa"/>
              <w:left w:w="105" w:type="dxa"/>
              <w:bottom w:w="105" w:type="dxa"/>
              <w:right w:w="105" w:type="dxa"/>
            </w:tcMar>
            <w:vAlign w:val="center"/>
          </w:tcPr>
          <w:p w14:paraId="7A7B58AD" w14:textId="7A6D68D7"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Login do systemu</w:t>
            </w:r>
          </w:p>
        </w:tc>
        <w:tc>
          <w:tcPr>
            <w:tcW w:w="2410" w:type="dxa"/>
            <w:tcMar>
              <w:top w:w="105" w:type="dxa"/>
              <w:left w:w="105" w:type="dxa"/>
              <w:bottom w:w="105" w:type="dxa"/>
              <w:right w:w="105" w:type="dxa"/>
            </w:tcMar>
            <w:vAlign w:val="center"/>
          </w:tcPr>
          <w:p w14:paraId="6905DFE1" w14:textId="45CB2C26" w:rsidR="00581A8A" w:rsidRPr="00050E96" w:rsidRDefault="00D747A5" w:rsidP="00D747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Napis (do </w:t>
            </w:r>
            <w:r>
              <w:rPr>
                <w:rFonts w:asciiTheme="minorHAnsi" w:hAnsiTheme="minorHAnsi" w:cstheme="minorHAnsi"/>
                <w:sz w:val="24"/>
                <w:szCs w:val="24"/>
                <w:lang w:eastAsia="pl-PL"/>
              </w:rPr>
              <w:t>3</w:t>
            </w:r>
            <w:r w:rsidRPr="00050E96">
              <w:rPr>
                <w:rFonts w:asciiTheme="minorHAnsi" w:hAnsiTheme="minorHAnsi" w:cstheme="minorHAnsi"/>
                <w:sz w:val="24"/>
                <w:szCs w:val="24"/>
                <w:lang w:eastAsia="pl-PL"/>
              </w:rPr>
              <w:t>0 znaków)</w:t>
            </w:r>
          </w:p>
        </w:tc>
        <w:tc>
          <w:tcPr>
            <w:tcW w:w="1175" w:type="dxa"/>
            <w:tcMar>
              <w:top w:w="105" w:type="dxa"/>
              <w:left w:w="105" w:type="dxa"/>
              <w:bottom w:w="105" w:type="dxa"/>
              <w:right w:w="105" w:type="dxa"/>
            </w:tcMar>
            <w:vAlign w:val="center"/>
          </w:tcPr>
          <w:p w14:paraId="216A9E78" w14:textId="57D18628"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r w:rsidR="00581A8A" w:rsidRPr="00050E96" w14:paraId="4CA2CFD2" w14:textId="77777777" w:rsidTr="007831A5">
        <w:tc>
          <w:tcPr>
            <w:tcW w:w="2268" w:type="dxa"/>
            <w:tcMar>
              <w:top w:w="105" w:type="dxa"/>
              <w:left w:w="105" w:type="dxa"/>
              <w:bottom w:w="105" w:type="dxa"/>
              <w:right w:w="105" w:type="dxa"/>
            </w:tcMar>
            <w:vAlign w:val="center"/>
          </w:tcPr>
          <w:p w14:paraId="5D9DE15D" w14:textId="00A41A80"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Haslo</w:t>
            </w:r>
          </w:p>
        </w:tc>
        <w:tc>
          <w:tcPr>
            <w:tcW w:w="2976" w:type="dxa"/>
            <w:tcMar>
              <w:top w:w="105" w:type="dxa"/>
              <w:left w:w="105" w:type="dxa"/>
              <w:bottom w:w="105" w:type="dxa"/>
              <w:right w:w="105" w:type="dxa"/>
            </w:tcMar>
            <w:vAlign w:val="center"/>
          </w:tcPr>
          <w:p w14:paraId="0CDB9982" w14:textId="525C00AE" w:rsidR="00581A8A"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Hasło do systemu</w:t>
            </w:r>
          </w:p>
        </w:tc>
        <w:tc>
          <w:tcPr>
            <w:tcW w:w="2410" w:type="dxa"/>
            <w:tcMar>
              <w:top w:w="105" w:type="dxa"/>
              <w:left w:w="105" w:type="dxa"/>
              <w:bottom w:w="105" w:type="dxa"/>
              <w:right w:w="105" w:type="dxa"/>
            </w:tcMar>
            <w:vAlign w:val="center"/>
          </w:tcPr>
          <w:p w14:paraId="5F9CD935" w14:textId="43E4E868" w:rsidR="00581A8A" w:rsidRPr="00050E96" w:rsidRDefault="00D747A5" w:rsidP="00D747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 xml:space="preserve">Napis (do </w:t>
            </w:r>
            <w:r w:rsidR="006E4A8D">
              <w:rPr>
                <w:rFonts w:asciiTheme="minorHAnsi" w:hAnsiTheme="minorHAnsi" w:cstheme="minorHAnsi"/>
                <w:sz w:val="24"/>
                <w:szCs w:val="24"/>
                <w:lang w:eastAsia="pl-PL"/>
              </w:rPr>
              <w:t>3</w:t>
            </w:r>
            <w:r w:rsidRPr="00050E96">
              <w:rPr>
                <w:rFonts w:asciiTheme="minorHAnsi" w:hAnsiTheme="minorHAnsi" w:cstheme="minorHAnsi"/>
                <w:sz w:val="24"/>
                <w:szCs w:val="24"/>
                <w:lang w:eastAsia="pl-PL"/>
              </w:rPr>
              <w:t>0 znaków)</w:t>
            </w:r>
          </w:p>
        </w:tc>
        <w:tc>
          <w:tcPr>
            <w:tcW w:w="1175" w:type="dxa"/>
            <w:tcMar>
              <w:top w:w="105" w:type="dxa"/>
              <w:left w:w="105" w:type="dxa"/>
              <w:bottom w:w="105" w:type="dxa"/>
              <w:right w:w="105" w:type="dxa"/>
            </w:tcMar>
            <w:vAlign w:val="center"/>
          </w:tcPr>
          <w:p w14:paraId="1F459CF3" w14:textId="1C148D0B"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w:t>
            </w:r>
          </w:p>
        </w:tc>
      </w:tr>
    </w:tbl>
    <w:p w14:paraId="0CA70095" w14:textId="3FB4AC88" w:rsidR="00581A8A" w:rsidRDefault="00581A8A" w:rsidP="006E4A8D">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Nazwa</w:t>
      </w:r>
      <w:r>
        <w:rPr>
          <w:rFonts w:asciiTheme="minorHAnsi" w:hAnsiTheme="minorHAnsi" w:cstheme="minorHAnsi"/>
          <w:sz w:val="24"/>
          <w:szCs w:val="24"/>
          <w:lang w:eastAsia="pl-PL"/>
        </w:rPr>
        <w:t>, Login, Haslo</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Pr>
          <w:rFonts w:asciiTheme="minorHAnsi" w:hAnsiTheme="minorHAnsi" w:cstheme="minorHAnsi"/>
          <w:sz w:val="24"/>
          <w:szCs w:val="24"/>
          <w:lang w:eastAsia="pl-PL"/>
        </w:rPr>
        <w:t>IdPracownika</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14:paraId="215C2647" w14:textId="77777777" w:rsidR="00581A8A" w:rsidRDefault="00581A8A" w:rsidP="00581A8A">
      <w:pPr>
        <w:pStyle w:val="NoSpacing"/>
        <w:ind w:left="426"/>
        <w:rPr>
          <w:rFonts w:asciiTheme="minorHAnsi" w:hAnsiTheme="minorHAnsi" w:cstheme="minorHAnsi"/>
          <w:sz w:val="24"/>
          <w:szCs w:val="24"/>
          <w:lang w:eastAsia="pl-PL"/>
        </w:rPr>
      </w:pPr>
    </w:p>
    <w:p w14:paraId="673523D8" w14:textId="77777777" w:rsidR="00581A8A" w:rsidRPr="00162BA2" w:rsidRDefault="00581A8A" w:rsidP="00581A8A">
      <w:pPr>
        <w:pStyle w:val="NoSpacing"/>
        <w:rPr>
          <w:rFonts w:asciiTheme="minorHAnsi" w:hAnsiTheme="minorHAnsi" w:cstheme="minorHAnsi"/>
          <w:sz w:val="24"/>
          <w:szCs w:val="24"/>
          <w:lang w:eastAsia="pl-PL"/>
        </w:rPr>
      </w:pPr>
    </w:p>
    <w:p w14:paraId="7CACFC31" w14:textId="77777777" w:rsidR="00581A8A" w:rsidRDefault="00581A8A" w:rsidP="00581A8A">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PRODUCENT</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dane producenta towarów.</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581A8A" w:rsidRPr="00050E96" w14:paraId="2B331975" w14:textId="77777777" w:rsidTr="007831A5">
        <w:tc>
          <w:tcPr>
            <w:tcW w:w="2268" w:type="dxa"/>
            <w:shd w:val="clear" w:color="auto" w:fill="BFBFBF" w:themeFill="background1" w:themeFillShade="BF"/>
            <w:tcMar>
              <w:top w:w="105" w:type="dxa"/>
              <w:left w:w="105" w:type="dxa"/>
              <w:bottom w:w="105" w:type="dxa"/>
              <w:right w:w="105" w:type="dxa"/>
            </w:tcMar>
            <w:vAlign w:val="center"/>
            <w:hideMark/>
          </w:tcPr>
          <w:p w14:paraId="1353E521"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1489EA40"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09EC42C4"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47C9FE71" w14:textId="77777777" w:rsidR="00581A8A" w:rsidRPr="00643B8E" w:rsidRDefault="00581A8A" w:rsidP="007831A5">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581A8A" w:rsidRPr="00050E96" w14:paraId="3DDB07E4" w14:textId="77777777" w:rsidTr="007831A5">
        <w:tc>
          <w:tcPr>
            <w:tcW w:w="2268" w:type="dxa"/>
            <w:tcMar>
              <w:top w:w="105" w:type="dxa"/>
              <w:left w:w="105" w:type="dxa"/>
              <w:bottom w:w="105" w:type="dxa"/>
              <w:right w:w="105" w:type="dxa"/>
            </w:tcMar>
            <w:vAlign w:val="center"/>
            <w:hideMark/>
          </w:tcPr>
          <w:p w14:paraId="62646043" w14:textId="2817ABB3" w:rsidR="00581A8A" w:rsidRPr="00050E96" w:rsidRDefault="006E4A8D" w:rsidP="00581A8A">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IdPr</w:t>
            </w:r>
            <w:r w:rsidR="00581A8A">
              <w:rPr>
                <w:rFonts w:asciiTheme="minorHAnsi" w:hAnsiTheme="minorHAnsi" w:cstheme="minorHAnsi"/>
                <w:sz w:val="24"/>
                <w:szCs w:val="24"/>
                <w:lang w:eastAsia="pl-PL"/>
              </w:rPr>
              <w:t>oducenta</w:t>
            </w:r>
          </w:p>
        </w:tc>
        <w:tc>
          <w:tcPr>
            <w:tcW w:w="2976" w:type="dxa"/>
            <w:tcMar>
              <w:top w:w="105" w:type="dxa"/>
              <w:left w:w="105" w:type="dxa"/>
              <w:bottom w:w="105" w:type="dxa"/>
              <w:right w:w="105" w:type="dxa"/>
            </w:tcMar>
            <w:vAlign w:val="center"/>
            <w:hideMark/>
          </w:tcPr>
          <w:p w14:paraId="3FCDE479" w14:textId="6AC1EE40" w:rsidR="00581A8A" w:rsidRPr="00050E96" w:rsidRDefault="00581A8A"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Identyfikator producenta</w:t>
            </w:r>
          </w:p>
        </w:tc>
        <w:tc>
          <w:tcPr>
            <w:tcW w:w="2410" w:type="dxa"/>
            <w:tcMar>
              <w:top w:w="105" w:type="dxa"/>
              <w:left w:w="105" w:type="dxa"/>
              <w:bottom w:w="105" w:type="dxa"/>
              <w:right w:w="105" w:type="dxa"/>
            </w:tcMar>
            <w:vAlign w:val="center"/>
            <w:hideMark/>
          </w:tcPr>
          <w:p w14:paraId="58C2D2A4" w14:textId="6076090D" w:rsidR="00581A8A" w:rsidRPr="00050E96" w:rsidRDefault="006E4A8D" w:rsidP="007831A5">
            <w:pPr>
              <w:pStyle w:val="NoSpacing"/>
              <w:jc w:val="center"/>
              <w:rPr>
                <w:rFonts w:asciiTheme="minorHAnsi" w:hAnsiTheme="minorHAnsi" w:cstheme="minorHAnsi"/>
                <w:sz w:val="24"/>
                <w:szCs w:val="24"/>
                <w:lang w:eastAsia="pl-PL"/>
              </w:rPr>
            </w:pPr>
            <w:r>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14:paraId="4517D1DE"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581A8A" w:rsidRPr="00050E96" w14:paraId="765ED837" w14:textId="77777777" w:rsidTr="007831A5">
        <w:tc>
          <w:tcPr>
            <w:tcW w:w="2268" w:type="dxa"/>
            <w:tcMar>
              <w:top w:w="105" w:type="dxa"/>
              <w:left w:w="105" w:type="dxa"/>
              <w:bottom w:w="105" w:type="dxa"/>
              <w:right w:w="105" w:type="dxa"/>
            </w:tcMar>
            <w:vAlign w:val="center"/>
          </w:tcPr>
          <w:p w14:paraId="16CA924B"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w:t>
            </w:r>
          </w:p>
        </w:tc>
        <w:tc>
          <w:tcPr>
            <w:tcW w:w="2976" w:type="dxa"/>
            <w:tcMar>
              <w:top w:w="105" w:type="dxa"/>
              <w:left w:w="105" w:type="dxa"/>
              <w:bottom w:w="105" w:type="dxa"/>
              <w:right w:w="105" w:type="dxa"/>
            </w:tcMar>
            <w:vAlign w:val="center"/>
          </w:tcPr>
          <w:p w14:paraId="745B0043"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Nazwa producenta</w:t>
            </w:r>
          </w:p>
        </w:tc>
        <w:tc>
          <w:tcPr>
            <w:tcW w:w="2410" w:type="dxa"/>
            <w:tcMar>
              <w:top w:w="105" w:type="dxa"/>
              <w:left w:w="105" w:type="dxa"/>
              <w:bottom w:w="105" w:type="dxa"/>
              <w:right w:w="105" w:type="dxa"/>
            </w:tcMar>
            <w:vAlign w:val="center"/>
          </w:tcPr>
          <w:p w14:paraId="6226134F"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(do 20 znaków)</w:t>
            </w:r>
          </w:p>
        </w:tc>
        <w:tc>
          <w:tcPr>
            <w:tcW w:w="1175" w:type="dxa"/>
            <w:tcMar>
              <w:top w:w="105" w:type="dxa"/>
              <w:left w:w="105" w:type="dxa"/>
              <w:bottom w:w="105" w:type="dxa"/>
              <w:right w:w="105" w:type="dxa"/>
            </w:tcMar>
            <w:vAlign w:val="center"/>
          </w:tcPr>
          <w:p w14:paraId="69BF9909" w14:textId="77777777" w:rsidR="00581A8A" w:rsidRPr="00050E96" w:rsidRDefault="00581A8A" w:rsidP="007831A5">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2F99B00A" w14:textId="77777777" w:rsidR="00581A8A" w:rsidRDefault="00581A8A" w:rsidP="00581A8A">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Nazwa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Nazwa</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14:paraId="65D62D75" w14:textId="062DAD40" w:rsidR="00610294" w:rsidRPr="00162BA2" w:rsidRDefault="00610294" w:rsidP="00581A8A">
      <w:pPr>
        <w:pStyle w:val="NoSpacing"/>
        <w:ind w:left="426"/>
        <w:rPr>
          <w:rFonts w:asciiTheme="minorHAnsi" w:hAnsiTheme="minorHAnsi" w:cstheme="minorHAnsi"/>
          <w:sz w:val="24"/>
          <w:szCs w:val="24"/>
          <w:lang w:eastAsia="pl-PL"/>
        </w:rPr>
      </w:pPr>
    </w:p>
    <w:p w14:paraId="649AD651" w14:textId="77777777" w:rsidR="00162BA2" w:rsidRDefault="008739CC"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ROZMIAR_OPONY</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parametry wymiarowe opony.</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8739CC" w:rsidRPr="00050E96" w14:paraId="1FCE1BCB" w14:textId="77777777" w:rsidTr="001505D7">
        <w:tc>
          <w:tcPr>
            <w:tcW w:w="2268" w:type="dxa"/>
            <w:shd w:val="clear" w:color="auto" w:fill="BFBFBF" w:themeFill="background1" w:themeFillShade="BF"/>
            <w:tcMar>
              <w:top w:w="105" w:type="dxa"/>
              <w:left w:w="105" w:type="dxa"/>
              <w:bottom w:w="105" w:type="dxa"/>
              <w:right w:w="105" w:type="dxa"/>
            </w:tcMar>
            <w:vAlign w:val="center"/>
            <w:hideMark/>
          </w:tcPr>
          <w:p w14:paraId="231CC216" w14:textId="77777777"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214E859C" w14:textId="77777777"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5C686D50" w14:textId="77777777"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2D368662" w14:textId="77777777"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8739CC" w:rsidRPr="00050E96" w14:paraId="4463D424" w14:textId="77777777" w:rsidTr="008739CC">
        <w:tc>
          <w:tcPr>
            <w:tcW w:w="2268" w:type="dxa"/>
            <w:tcMar>
              <w:top w:w="105" w:type="dxa"/>
              <w:left w:w="105" w:type="dxa"/>
              <w:bottom w:w="105" w:type="dxa"/>
              <w:right w:w="105" w:type="dxa"/>
            </w:tcMar>
            <w:vAlign w:val="center"/>
            <w:hideMark/>
          </w:tcPr>
          <w:p w14:paraId="410D0B72"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IdRozmiaru</w:t>
            </w:r>
          </w:p>
        </w:tc>
        <w:tc>
          <w:tcPr>
            <w:tcW w:w="2976" w:type="dxa"/>
            <w:tcMar>
              <w:top w:w="105" w:type="dxa"/>
              <w:left w:w="105" w:type="dxa"/>
              <w:bottom w:w="105" w:type="dxa"/>
              <w:right w:w="105" w:type="dxa"/>
            </w:tcMar>
            <w:vAlign w:val="center"/>
            <w:hideMark/>
          </w:tcPr>
          <w:p w14:paraId="2C7CDFF1"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Identyfikator rozmiaru opony (klucz sztuczny)</w:t>
            </w:r>
          </w:p>
        </w:tc>
        <w:tc>
          <w:tcPr>
            <w:tcW w:w="2410" w:type="dxa"/>
            <w:tcMar>
              <w:top w:w="105" w:type="dxa"/>
              <w:left w:w="105" w:type="dxa"/>
              <w:bottom w:w="105" w:type="dxa"/>
              <w:right w:w="105" w:type="dxa"/>
            </w:tcMar>
            <w:vAlign w:val="center"/>
            <w:hideMark/>
          </w:tcPr>
          <w:p w14:paraId="4DA7FDFC"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naturalna</w:t>
            </w:r>
          </w:p>
        </w:tc>
        <w:tc>
          <w:tcPr>
            <w:tcW w:w="1175" w:type="dxa"/>
            <w:tcMar>
              <w:top w:w="105" w:type="dxa"/>
              <w:left w:w="105" w:type="dxa"/>
              <w:bottom w:w="105" w:type="dxa"/>
              <w:right w:w="105" w:type="dxa"/>
            </w:tcMar>
            <w:vAlign w:val="center"/>
            <w:hideMark/>
          </w:tcPr>
          <w:p w14:paraId="40C799CB"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8739CC" w:rsidRPr="00050E96" w14:paraId="57ECFFEB" w14:textId="77777777" w:rsidTr="008739CC">
        <w:tc>
          <w:tcPr>
            <w:tcW w:w="2268" w:type="dxa"/>
            <w:tcMar>
              <w:top w:w="105" w:type="dxa"/>
              <w:left w:w="105" w:type="dxa"/>
              <w:bottom w:w="105" w:type="dxa"/>
              <w:right w:w="105" w:type="dxa"/>
            </w:tcMar>
            <w:vAlign w:val="center"/>
          </w:tcPr>
          <w:p w14:paraId="44CE4949"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Szerokość</w:t>
            </w:r>
          </w:p>
        </w:tc>
        <w:tc>
          <w:tcPr>
            <w:tcW w:w="2976" w:type="dxa"/>
            <w:tcMar>
              <w:top w:w="105" w:type="dxa"/>
              <w:left w:w="105" w:type="dxa"/>
              <w:bottom w:w="105" w:type="dxa"/>
              <w:right w:w="105" w:type="dxa"/>
            </w:tcMar>
            <w:vAlign w:val="center"/>
          </w:tcPr>
          <w:p w14:paraId="38DE580D"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Szerokość opony</w:t>
            </w:r>
          </w:p>
        </w:tc>
        <w:tc>
          <w:tcPr>
            <w:tcW w:w="2410" w:type="dxa"/>
            <w:tcMar>
              <w:top w:w="105" w:type="dxa"/>
              <w:left w:w="105" w:type="dxa"/>
              <w:bottom w:w="105" w:type="dxa"/>
              <w:right w:w="105" w:type="dxa"/>
            </w:tcMar>
            <w:vAlign w:val="center"/>
          </w:tcPr>
          <w:p w14:paraId="44E4BF18"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(3 znaki)</w:t>
            </w:r>
          </w:p>
        </w:tc>
        <w:tc>
          <w:tcPr>
            <w:tcW w:w="1175" w:type="dxa"/>
            <w:tcMar>
              <w:top w:w="105" w:type="dxa"/>
              <w:left w:w="105" w:type="dxa"/>
              <w:bottom w:w="105" w:type="dxa"/>
              <w:right w:w="105" w:type="dxa"/>
            </w:tcMar>
            <w:vAlign w:val="center"/>
          </w:tcPr>
          <w:p w14:paraId="1683C36E"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8739CC" w:rsidRPr="00050E96" w14:paraId="09E46DD6" w14:textId="77777777" w:rsidTr="008739CC">
        <w:tc>
          <w:tcPr>
            <w:tcW w:w="2268" w:type="dxa"/>
            <w:tcMar>
              <w:top w:w="105" w:type="dxa"/>
              <w:left w:w="105" w:type="dxa"/>
              <w:bottom w:w="105" w:type="dxa"/>
              <w:right w:w="105" w:type="dxa"/>
            </w:tcMar>
            <w:vAlign w:val="center"/>
          </w:tcPr>
          <w:p w14:paraId="3A22B39D"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Profil</w:t>
            </w:r>
          </w:p>
        </w:tc>
        <w:tc>
          <w:tcPr>
            <w:tcW w:w="2976" w:type="dxa"/>
            <w:tcMar>
              <w:top w:w="105" w:type="dxa"/>
              <w:left w:w="105" w:type="dxa"/>
              <w:bottom w:w="105" w:type="dxa"/>
              <w:right w:w="105" w:type="dxa"/>
            </w:tcMar>
            <w:vAlign w:val="center"/>
          </w:tcPr>
          <w:p w14:paraId="60514E52"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Profil opony</w:t>
            </w:r>
          </w:p>
        </w:tc>
        <w:tc>
          <w:tcPr>
            <w:tcW w:w="2410" w:type="dxa"/>
            <w:tcMar>
              <w:top w:w="105" w:type="dxa"/>
              <w:left w:w="105" w:type="dxa"/>
              <w:bottom w:w="105" w:type="dxa"/>
              <w:right w:w="105" w:type="dxa"/>
            </w:tcMar>
            <w:vAlign w:val="center"/>
          </w:tcPr>
          <w:p w14:paraId="2A369A26"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(2 znaki)</w:t>
            </w:r>
          </w:p>
        </w:tc>
        <w:tc>
          <w:tcPr>
            <w:tcW w:w="1175" w:type="dxa"/>
            <w:tcMar>
              <w:top w:w="105" w:type="dxa"/>
              <w:left w:w="105" w:type="dxa"/>
              <w:bottom w:w="105" w:type="dxa"/>
              <w:right w:w="105" w:type="dxa"/>
            </w:tcMar>
            <w:vAlign w:val="center"/>
          </w:tcPr>
          <w:p w14:paraId="0BC46F09"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r w:rsidR="008739CC" w:rsidRPr="00050E96" w14:paraId="7A03FF3D" w14:textId="77777777" w:rsidTr="008739CC">
        <w:tc>
          <w:tcPr>
            <w:tcW w:w="2268" w:type="dxa"/>
            <w:tcMar>
              <w:top w:w="105" w:type="dxa"/>
              <w:left w:w="105" w:type="dxa"/>
              <w:bottom w:w="105" w:type="dxa"/>
              <w:right w:w="105" w:type="dxa"/>
            </w:tcMar>
            <w:vAlign w:val="center"/>
          </w:tcPr>
          <w:p w14:paraId="1B565BBF"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Średnica</w:t>
            </w:r>
          </w:p>
        </w:tc>
        <w:tc>
          <w:tcPr>
            <w:tcW w:w="2976" w:type="dxa"/>
            <w:tcMar>
              <w:top w:w="105" w:type="dxa"/>
              <w:left w:w="105" w:type="dxa"/>
              <w:bottom w:w="105" w:type="dxa"/>
              <w:right w:w="105" w:type="dxa"/>
            </w:tcMar>
            <w:vAlign w:val="center"/>
          </w:tcPr>
          <w:p w14:paraId="5B0A8048"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Średnica opony</w:t>
            </w:r>
          </w:p>
        </w:tc>
        <w:tc>
          <w:tcPr>
            <w:tcW w:w="2410" w:type="dxa"/>
            <w:tcMar>
              <w:top w:w="105" w:type="dxa"/>
              <w:left w:w="105" w:type="dxa"/>
              <w:bottom w:w="105" w:type="dxa"/>
              <w:right w:w="105" w:type="dxa"/>
            </w:tcMar>
            <w:vAlign w:val="center"/>
          </w:tcPr>
          <w:p w14:paraId="3CE83874"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Napis (4 znaki)</w:t>
            </w:r>
          </w:p>
        </w:tc>
        <w:tc>
          <w:tcPr>
            <w:tcW w:w="1175" w:type="dxa"/>
            <w:tcMar>
              <w:top w:w="105" w:type="dxa"/>
              <w:left w:w="105" w:type="dxa"/>
              <w:bottom w:w="105" w:type="dxa"/>
              <w:right w:w="105" w:type="dxa"/>
            </w:tcMar>
            <w:vAlign w:val="center"/>
          </w:tcPr>
          <w:p w14:paraId="33CA7C01"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0663AEF1" w14:textId="53A154B4" w:rsidR="008739CC" w:rsidRDefault="008739CC" w:rsidP="008739CC">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IdRozmiaru</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Pr="00050E96">
        <w:rPr>
          <w:rFonts w:asciiTheme="minorHAnsi" w:hAnsiTheme="minorHAnsi" w:cstheme="minorHAnsi"/>
          <w:sz w:val="24"/>
          <w:szCs w:val="24"/>
          <w:lang w:eastAsia="pl-PL"/>
        </w:rPr>
        <w:t>IdRozmiaru</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14:paraId="393AF6B1" w14:textId="77777777" w:rsidR="008739CC" w:rsidRPr="00162BA2" w:rsidRDefault="008739CC" w:rsidP="008739CC">
      <w:pPr>
        <w:pStyle w:val="NoSpacing"/>
        <w:rPr>
          <w:rFonts w:asciiTheme="minorHAnsi" w:hAnsiTheme="minorHAnsi" w:cstheme="minorHAnsi"/>
          <w:sz w:val="24"/>
          <w:szCs w:val="24"/>
          <w:lang w:eastAsia="pl-PL"/>
        </w:rPr>
      </w:pPr>
    </w:p>
    <w:p w14:paraId="2616C569" w14:textId="77777777" w:rsidR="008739CC" w:rsidRPr="00050E96" w:rsidRDefault="008739CC" w:rsidP="00C76F1B">
      <w:pPr>
        <w:pStyle w:val="NoSpacing"/>
        <w:numPr>
          <w:ilvl w:val="0"/>
          <w:numId w:val="16"/>
        </w:numPr>
        <w:ind w:left="426" w:hanging="426"/>
        <w:rPr>
          <w:rFonts w:asciiTheme="minorHAnsi" w:hAnsiTheme="minorHAnsi" w:cstheme="minorHAnsi"/>
          <w:sz w:val="24"/>
          <w:szCs w:val="24"/>
          <w:lang w:eastAsia="pl-PL"/>
        </w:rPr>
      </w:pPr>
      <w:r w:rsidRPr="00050E96">
        <w:rPr>
          <w:rFonts w:asciiTheme="minorHAnsi" w:hAnsiTheme="minorHAnsi" w:cstheme="minorHAnsi"/>
          <w:b/>
          <w:bCs/>
          <w:sz w:val="24"/>
          <w:szCs w:val="24"/>
          <w:lang w:eastAsia="pl-PL"/>
        </w:rPr>
        <w:t>STAWKA_VAT</w:t>
      </w:r>
      <w:r w:rsidRPr="00050E96">
        <w:rPr>
          <w:rFonts w:asciiTheme="minorHAnsi" w:hAnsiTheme="minorHAnsi" w:cstheme="minorHAnsi"/>
          <w:sz w:val="24"/>
          <w:szCs w:val="24"/>
          <w:lang w:eastAsia="pl-PL"/>
        </w:rPr>
        <w:br/>
        <w:t xml:space="preserve">Semantyka encji: </w:t>
      </w:r>
      <w:r w:rsidRPr="00050E96">
        <w:rPr>
          <w:rFonts w:asciiTheme="minorHAnsi" w:hAnsiTheme="minorHAnsi" w:cstheme="minorHAnsi"/>
          <w:sz w:val="24"/>
          <w:szCs w:val="24"/>
          <w:lang w:eastAsia="pl-PL"/>
        </w:rPr>
        <w:tab/>
        <w:t>Encja zawiera aktualną stawkę VAT</w:t>
      </w:r>
      <w:r w:rsidRPr="00050E96">
        <w:rPr>
          <w:rFonts w:asciiTheme="minorHAnsi" w:hAnsiTheme="minorHAnsi" w:cstheme="minorHAnsi"/>
          <w:sz w:val="24"/>
          <w:szCs w:val="24"/>
          <w:lang w:eastAsia="pl-PL"/>
        </w:rPr>
        <w:br/>
        <w:t>Wykaz atrybutów:</w:t>
      </w:r>
    </w:p>
    <w:tbl>
      <w:tblPr>
        <w:tblW w:w="8829" w:type="dxa"/>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8"/>
        <w:gridCol w:w="2976"/>
        <w:gridCol w:w="2410"/>
        <w:gridCol w:w="1175"/>
      </w:tblGrid>
      <w:tr w:rsidR="008739CC" w:rsidRPr="00050E96" w14:paraId="2343C643" w14:textId="77777777" w:rsidTr="001505D7">
        <w:tc>
          <w:tcPr>
            <w:tcW w:w="2268" w:type="dxa"/>
            <w:shd w:val="clear" w:color="auto" w:fill="BFBFBF" w:themeFill="background1" w:themeFillShade="BF"/>
            <w:tcMar>
              <w:top w:w="105" w:type="dxa"/>
              <w:left w:w="105" w:type="dxa"/>
              <w:bottom w:w="105" w:type="dxa"/>
              <w:right w:w="105" w:type="dxa"/>
            </w:tcMar>
            <w:vAlign w:val="center"/>
            <w:hideMark/>
          </w:tcPr>
          <w:p w14:paraId="52A01034" w14:textId="77777777"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Nazwa atrybutu</w:t>
            </w:r>
          </w:p>
        </w:tc>
        <w:tc>
          <w:tcPr>
            <w:tcW w:w="2976" w:type="dxa"/>
            <w:shd w:val="clear" w:color="auto" w:fill="BFBFBF" w:themeFill="background1" w:themeFillShade="BF"/>
            <w:tcMar>
              <w:top w:w="105" w:type="dxa"/>
              <w:left w:w="105" w:type="dxa"/>
              <w:bottom w:w="105" w:type="dxa"/>
              <w:right w:w="105" w:type="dxa"/>
            </w:tcMar>
            <w:vAlign w:val="center"/>
            <w:hideMark/>
          </w:tcPr>
          <w:p w14:paraId="619A8A88" w14:textId="77777777"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Opis atrybutu</w:t>
            </w:r>
          </w:p>
        </w:tc>
        <w:tc>
          <w:tcPr>
            <w:tcW w:w="2410" w:type="dxa"/>
            <w:shd w:val="clear" w:color="auto" w:fill="BFBFBF" w:themeFill="background1" w:themeFillShade="BF"/>
            <w:tcMar>
              <w:top w:w="105" w:type="dxa"/>
              <w:left w:w="105" w:type="dxa"/>
              <w:bottom w:w="105" w:type="dxa"/>
              <w:right w:w="105" w:type="dxa"/>
            </w:tcMar>
            <w:vAlign w:val="center"/>
            <w:hideMark/>
          </w:tcPr>
          <w:p w14:paraId="00C175FA" w14:textId="77777777"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Typ</w:t>
            </w:r>
          </w:p>
        </w:tc>
        <w:tc>
          <w:tcPr>
            <w:tcW w:w="1175" w:type="dxa"/>
            <w:shd w:val="clear" w:color="auto" w:fill="BFBFBF" w:themeFill="background1" w:themeFillShade="BF"/>
            <w:tcMar>
              <w:top w:w="105" w:type="dxa"/>
              <w:left w:w="105" w:type="dxa"/>
              <w:bottom w:w="105" w:type="dxa"/>
              <w:right w:w="105" w:type="dxa"/>
            </w:tcMar>
            <w:vAlign w:val="center"/>
            <w:hideMark/>
          </w:tcPr>
          <w:p w14:paraId="18D7A0E2" w14:textId="77777777" w:rsidR="008739CC" w:rsidRPr="00643B8E" w:rsidRDefault="008739CC" w:rsidP="001505D7">
            <w:pPr>
              <w:pStyle w:val="NoSpacing"/>
              <w:jc w:val="center"/>
              <w:rPr>
                <w:rFonts w:asciiTheme="minorHAnsi" w:hAnsiTheme="minorHAnsi" w:cstheme="minorHAnsi"/>
                <w:b/>
                <w:sz w:val="24"/>
                <w:szCs w:val="24"/>
                <w:lang w:eastAsia="pl-PL"/>
              </w:rPr>
            </w:pPr>
            <w:r w:rsidRPr="00643B8E">
              <w:rPr>
                <w:rFonts w:asciiTheme="minorHAnsi" w:hAnsiTheme="minorHAnsi" w:cstheme="minorHAnsi"/>
                <w:b/>
                <w:sz w:val="24"/>
                <w:szCs w:val="24"/>
                <w:lang w:eastAsia="pl-PL"/>
              </w:rPr>
              <w:t>Obligat.</w:t>
            </w:r>
          </w:p>
        </w:tc>
      </w:tr>
      <w:tr w:rsidR="008739CC" w:rsidRPr="00050E96" w14:paraId="2D22EF2D" w14:textId="77777777" w:rsidTr="008739CC">
        <w:tc>
          <w:tcPr>
            <w:tcW w:w="2268" w:type="dxa"/>
            <w:tcMar>
              <w:top w:w="105" w:type="dxa"/>
              <w:left w:w="105" w:type="dxa"/>
              <w:bottom w:w="105" w:type="dxa"/>
              <w:right w:w="105" w:type="dxa"/>
            </w:tcMar>
            <w:vAlign w:val="center"/>
            <w:hideMark/>
          </w:tcPr>
          <w:p w14:paraId="7A19B43E"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Stawka</w:t>
            </w:r>
          </w:p>
        </w:tc>
        <w:tc>
          <w:tcPr>
            <w:tcW w:w="2976" w:type="dxa"/>
            <w:tcMar>
              <w:top w:w="105" w:type="dxa"/>
              <w:left w:w="105" w:type="dxa"/>
              <w:bottom w:w="105" w:type="dxa"/>
              <w:right w:w="105" w:type="dxa"/>
            </w:tcMar>
            <w:vAlign w:val="center"/>
            <w:hideMark/>
          </w:tcPr>
          <w:p w14:paraId="4724A40C"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Stawka podatku VAT</w:t>
            </w:r>
          </w:p>
        </w:tc>
        <w:tc>
          <w:tcPr>
            <w:tcW w:w="2410" w:type="dxa"/>
            <w:tcMar>
              <w:top w:w="105" w:type="dxa"/>
              <w:left w:w="105" w:type="dxa"/>
              <w:bottom w:w="105" w:type="dxa"/>
              <w:right w:w="105" w:type="dxa"/>
            </w:tcMar>
            <w:vAlign w:val="center"/>
            <w:hideMark/>
          </w:tcPr>
          <w:p w14:paraId="63B649C8"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Liczba zmiennoprzecinkowa, z dwoma miejscami po przecinku</w:t>
            </w:r>
          </w:p>
        </w:tc>
        <w:tc>
          <w:tcPr>
            <w:tcW w:w="1175" w:type="dxa"/>
            <w:tcMar>
              <w:top w:w="105" w:type="dxa"/>
              <w:left w:w="105" w:type="dxa"/>
              <w:bottom w:w="105" w:type="dxa"/>
              <w:right w:w="105" w:type="dxa"/>
            </w:tcMar>
            <w:vAlign w:val="center"/>
            <w:hideMark/>
          </w:tcPr>
          <w:p w14:paraId="63396D4C" w14:textId="77777777" w:rsidR="008739CC" w:rsidRPr="00050E96" w:rsidRDefault="008739CC" w:rsidP="008739CC">
            <w:pPr>
              <w:pStyle w:val="NoSpacing"/>
              <w:jc w:val="center"/>
              <w:rPr>
                <w:rFonts w:asciiTheme="minorHAnsi" w:hAnsiTheme="minorHAnsi" w:cstheme="minorHAnsi"/>
                <w:sz w:val="24"/>
                <w:szCs w:val="24"/>
                <w:lang w:eastAsia="pl-PL"/>
              </w:rPr>
            </w:pPr>
            <w:r w:rsidRPr="00050E96">
              <w:rPr>
                <w:rFonts w:asciiTheme="minorHAnsi" w:hAnsiTheme="minorHAnsi" w:cstheme="minorHAnsi"/>
                <w:sz w:val="24"/>
                <w:szCs w:val="24"/>
                <w:lang w:eastAsia="pl-PL"/>
              </w:rPr>
              <w:t>+</w:t>
            </w:r>
          </w:p>
        </w:tc>
      </w:tr>
    </w:tbl>
    <w:p w14:paraId="303E60C6" w14:textId="6DAD0573" w:rsidR="00050E96" w:rsidRPr="00050E96" w:rsidRDefault="008739CC" w:rsidP="008739CC">
      <w:pPr>
        <w:pStyle w:val="NoSpacing"/>
        <w:ind w:left="426"/>
        <w:rPr>
          <w:rFonts w:asciiTheme="minorHAnsi" w:hAnsiTheme="minorHAnsi" w:cstheme="minorHAnsi"/>
          <w:sz w:val="24"/>
          <w:szCs w:val="24"/>
          <w:lang w:eastAsia="pl-PL"/>
        </w:rPr>
      </w:pPr>
      <w:r w:rsidRPr="00050E96">
        <w:rPr>
          <w:rFonts w:asciiTheme="minorHAnsi" w:hAnsiTheme="minorHAnsi" w:cstheme="minorHAnsi"/>
          <w:sz w:val="24"/>
          <w:szCs w:val="24"/>
          <w:lang w:eastAsia="pl-PL"/>
        </w:rPr>
        <w:t>Klucze kand</w:t>
      </w:r>
      <w:r>
        <w:rPr>
          <w:rFonts w:asciiTheme="minorHAnsi" w:hAnsiTheme="minorHAnsi" w:cstheme="minorHAnsi"/>
          <w:sz w:val="24"/>
          <w:szCs w:val="24"/>
          <w:lang w:eastAsia="pl-PL"/>
        </w:rPr>
        <w:t>y</w:t>
      </w:r>
      <w:r w:rsidRPr="00050E96">
        <w:rPr>
          <w:rFonts w:asciiTheme="minorHAnsi" w:hAnsiTheme="minorHAnsi" w:cstheme="minorHAnsi"/>
          <w:sz w:val="24"/>
          <w:szCs w:val="24"/>
          <w:lang w:eastAsia="pl-PL"/>
        </w:rPr>
        <w:t xml:space="preserve">dujące: </w:t>
      </w:r>
      <w:r w:rsidRPr="00050E96">
        <w:rPr>
          <w:rFonts w:asciiTheme="minorHAnsi" w:hAnsiTheme="minorHAnsi" w:cstheme="minorHAnsi"/>
          <w:sz w:val="24"/>
          <w:szCs w:val="24"/>
          <w:lang w:eastAsia="pl-PL"/>
        </w:rPr>
        <w:tab/>
        <w:t>Stawka</w:t>
      </w:r>
      <w:r w:rsidRPr="00050E96">
        <w:rPr>
          <w:rFonts w:asciiTheme="minorHAnsi" w:hAnsiTheme="minorHAnsi" w:cstheme="minorHAnsi"/>
          <w:sz w:val="24"/>
          <w:szCs w:val="24"/>
          <w:lang w:eastAsia="pl-PL"/>
        </w:rPr>
        <w:br/>
        <w:t xml:space="preserve">Klucz główny: </w:t>
      </w:r>
      <w:r w:rsidRPr="00050E96">
        <w:rPr>
          <w:rFonts w:asciiTheme="minorHAnsi" w:hAnsiTheme="minorHAnsi" w:cstheme="minorHAnsi"/>
          <w:sz w:val="24"/>
          <w:szCs w:val="24"/>
          <w:lang w:eastAsia="pl-PL"/>
        </w:rPr>
        <w:tab/>
      </w:r>
      <w:r>
        <w:rPr>
          <w:rFonts w:asciiTheme="minorHAnsi" w:hAnsiTheme="minorHAnsi" w:cstheme="minorHAnsi"/>
          <w:sz w:val="24"/>
          <w:szCs w:val="24"/>
          <w:lang w:eastAsia="pl-PL"/>
        </w:rPr>
        <w:tab/>
      </w:r>
      <w:r w:rsidR="00DA3EF6">
        <w:rPr>
          <w:rFonts w:asciiTheme="minorHAnsi" w:hAnsiTheme="minorHAnsi" w:cstheme="minorHAnsi"/>
          <w:sz w:val="24"/>
          <w:szCs w:val="24"/>
          <w:lang w:eastAsia="pl-PL"/>
        </w:rPr>
        <w:t>Stawk</w:t>
      </w:r>
      <w:r w:rsidRPr="00050E96">
        <w:rPr>
          <w:rFonts w:asciiTheme="minorHAnsi" w:hAnsiTheme="minorHAnsi" w:cstheme="minorHAnsi"/>
          <w:sz w:val="24"/>
          <w:szCs w:val="24"/>
          <w:lang w:eastAsia="pl-PL"/>
        </w:rPr>
        <w:br/>
        <w:t>Charakter encji:</w:t>
      </w:r>
      <w:r>
        <w:rPr>
          <w:rFonts w:asciiTheme="minorHAnsi" w:hAnsiTheme="minorHAnsi" w:cstheme="minorHAnsi"/>
          <w:sz w:val="24"/>
          <w:szCs w:val="24"/>
          <w:lang w:eastAsia="pl-PL"/>
        </w:rPr>
        <w:tab/>
      </w:r>
      <w:r>
        <w:rPr>
          <w:rFonts w:asciiTheme="minorHAnsi" w:hAnsiTheme="minorHAnsi" w:cstheme="minorHAnsi"/>
          <w:sz w:val="24"/>
          <w:szCs w:val="24"/>
          <w:lang w:eastAsia="pl-PL"/>
        </w:rPr>
        <w:tab/>
        <w:t>Silna</w:t>
      </w:r>
    </w:p>
    <w:p w14:paraId="64135415" w14:textId="77777777" w:rsidR="00905186" w:rsidRDefault="00905186" w:rsidP="008739CC">
      <w:pPr>
        <w:pStyle w:val="NoSpacing"/>
        <w:rPr>
          <w:sz w:val="24"/>
          <w:szCs w:val="24"/>
        </w:rPr>
      </w:pPr>
    </w:p>
    <w:p w14:paraId="548DA6C2" w14:textId="77777777" w:rsidR="00816426" w:rsidRDefault="00816426" w:rsidP="008739CC">
      <w:pPr>
        <w:pStyle w:val="NoSpacing"/>
        <w:rPr>
          <w:sz w:val="24"/>
          <w:szCs w:val="24"/>
        </w:rPr>
      </w:pPr>
    </w:p>
    <w:p w14:paraId="5943475A" w14:textId="77777777" w:rsidR="00816426" w:rsidRPr="00816426" w:rsidRDefault="00816426" w:rsidP="00E21FC3">
      <w:pPr>
        <w:pStyle w:val="Heading2"/>
        <w:rPr>
          <w:rFonts w:eastAsia="Arial"/>
        </w:rPr>
      </w:pPr>
      <w:bookmarkStart w:id="95" w:name="_Toc292369080"/>
      <w:bookmarkStart w:id="96" w:name="_Toc342425290"/>
      <w:bookmarkStart w:id="97" w:name="_Toc342425533"/>
      <w:bookmarkStart w:id="98" w:name="_Toc342426077"/>
      <w:bookmarkStart w:id="99" w:name="_Toc342426219"/>
      <w:bookmarkStart w:id="100" w:name="_Toc342426367"/>
      <w:r w:rsidRPr="00816426">
        <w:rPr>
          <w:rFonts w:eastAsia="Arial"/>
        </w:rPr>
        <w:t>D</w:t>
      </w:r>
      <w:r>
        <w:rPr>
          <w:rFonts w:eastAsia="Arial"/>
        </w:rPr>
        <w:t>efinicje</w:t>
      </w:r>
      <w:r w:rsidRPr="00816426">
        <w:rPr>
          <w:rFonts w:eastAsia="Arial"/>
        </w:rPr>
        <w:t xml:space="preserve"> </w:t>
      </w:r>
      <w:r w:rsidRPr="00E21FC3">
        <w:t>związków</w:t>
      </w:r>
      <w:bookmarkEnd w:id="95"/>
      <w:bookmarkEnd w:id="96"/>
      <w:bookmarkEnd w:id="97"/>
      <w:bookmarkEnd w:id="98"/>
      <w:bookmarkEnd w:id="99"/>
      <w:bookmarkEnd w:id="100"/>
    </w:p>
    <w:p w14:paraId="05153099" w14:textId="77777777" w:rsidR="00816426" w:rsidRDefault="00816426" w:rsidP="00816426">
      <w:pPr>
        <w:tabs>
          <w:tab w:val="left" w:pos="2385"/>
        </w:tabs>
        <w:spacing w:after="0"/>
        <w:rPr>
          <w:rFonts w:ascii="Arial" w:eastAsia="Arial" w:hAnsi="Arial" w:cs="Arial"/>
          <w:color w:val="000000"/>
        </w:rPr>
      </w:pPr>
    </w:p>
    <w:p w14:paraId="18F61C73"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lastRenderedPageBreak/>
        <w:drawing>
          <wp:inline distT="0" distB="0" distL="0" distR="0" wp14:anchorId="30E57F4C" wp14:editId="6F515D26">
            <wp:extent cx="5915025" cy="676275"/>
            <wp:effectExtent l="19050" t="0" r="9525" b="0"/>
            <wp:docPr id="378" name="Obraz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0" cstate="print"/>
                    <a:srcRect/>
                    <a:stretch>
                      <a:fillRect/>
                    </a:stretch>
                  </pic:blipFill>
                  <pic:spPr bwMode="auto">
                    <a:xfrm>
                      <a:off x="0" y="0"/>
                      <a:ext cx="5915025" cy="676275"/>
                    </a:xfrm>
                    <a:prstGeom prst="rect">
                      <a:avLst/>
                    </a:prstGeom>
                    <a:noFill/>
                    <a:ln w="9525">
                      <a:noFill/>
                      <a:miter lim="800000"/>
                      <a:headEnd/>
                      <a:tailEnd/>
                    </a:ln>
                  </pic:spPr>
                </pic:pic>
              </a:graphicData>
            </a:graphic>
          </wp:inline>
        </w:drawing>
      </w:r>
    </w:p>
    <w:p w14:paraId="34AE2A77" w14:textId="77777777" w:rsidR="00816426" w:rsidRDefault="00816426" w:rsidP="00816426">
      <w:pPr>
        <w:tabs>
          <w:tab w:val="left" w:pos="2385"/>
        </w:tabs>
        <w:spacing w:after="0"/>
        <w:rPr>
          <w:rFonts w:ascii="Arial" w:eastAsia="Arial" w:hAnsi="Arial" w:cs="Arial"/>
          <w:color w:val="000000"/>
        </w:rPr>
      </w:pPr>
    </w:p>
    <w:p w14:paraId="189FE409"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1F6F7324" wp14:editId="11A0FB21">
            <wp:extent cx="5915025" cy="676275"/>
            <wp:effectExtent l="19050" t="0" r="9525" b="0"/>
            <wp:docPr id="379" name="Obraz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1" cstate="print"/>
                    <a:srcRect/>
                    <a:stretch>
                      <a:fillRect/>
                    </a:stretch>
                  </pic:blipFill>
                  <pic:spPr bwMode="auto">
                    <a:xfrm>
                      <a:off x="0" y="0"/>
                      <a:ext cx="5915025" cy="676275"/>
                    </a:xfrm>
                    <a:prstGeom prst="rect">
                      <a:avLst/>
                    </a:prstGeom>
                    <a:noFill/>
                    <a:ln w="9525">
                      <a:noFill/>
                      <a:miter lim="800000"/>
                      <a:headEnd/>
                      <a:tailEnd/>
                    </a:ln>
                  </pic:spPr>
                </pic:pic>
              </a:graphicData>
            </a:graphic>
          </wp:inline>
        </w:drawing>
      </w:r>
    </w:p>
    <w:p w14:paraId="48FBE7B7" w14:textId="77777777" w:rsidR="00816426" w:rsidRDefault="00816426" w:rsidP="00816426">
      <w:pPr>
        <w:tabs>
          <w:tab w:val="left" w:pos="2385"/>
        </w:tabs>
        <w:spacing w:after="0"/>
        <w:rPr>
          <w:rFonts w:ascii="Arial" w:eastAsia="Arial" w:hAnsi="Arial" w:cs="Arial"/>
          <w:color w:val="000000"/>
        </w:rPr>
      </w:pPr>
    </w:p>
    <w:p w14:paraId="02F52509"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67CEECAA" wp14:editId="085A2122">
            <wp:extent cx="5915025" cy="504825"/>
            <wp:effectExtent l="19050" t="0" r="9525" b="0"/>
            <wp:docPr id="380" name="Obraz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2" cstate="print"/>
                    <a:srcRect/>
                    <a:stretch>
                      <a:fillRect/>
                    </a:stretch>
                  </pic:blipFill>
                  <pic:spPr bwMode="auto">
                    <a:xfrm>
                      <a:off x="0" y="0"/>
                      <a:ext cx="5915025" cy="504825"/>
                    </a:xfrm>
                    <a:prstGeom prst="rect">
                      <a:avLst/>
                    </a:prstGeom>
                    <a:noFill/>
                    <a:ln w="9525">
                      <a:noFill/>
                      <a:miter lim="800000"/>
                      <a:headEnd/>
                      <a:tailEnd/>
                    </a:ln>
                  </pic:spPr>
                </pic:pic>
              </a:graphicData>
            </a:graphic>
          </wp:inline>
        </w:drawing>
      </w:r>
    </w:p>
    <w:p w14:paraId="119A7DAC" w14:textId="77777777" w:rsidR="00816426" w:rsidRDefault="00816426" w:rsidP="00816426">
      <w:pPr>
        <w:tabs>
          <w:tab w:val="left" w:pos="2385"/>
        </w:tabs>
        <w:spacing w:after="0"/>
        <w:rPr>
          <w:rFonts w:ascii="Arial" w:eastAsia="Arial" w:hAnsi="Arial" w:cs="Arial"/>
          <w:color w:val="000000"/>
        </w:rPr>
      </w:pPr>
    </w:p>
    <w:p w14:paraId="6ED3FA30"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04B5D3FF" wp14:editId="4E928B6B">
            <wp:extent cx="5915025" cy="504825"/>
            <wp:effectExtent l="19050" t="0" r="9525" b="0"/>
            <wp:docPr id="381" name="Obraz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3" cstate="print"/>
                    <a:srcRect/>
                    <a:stretch>
                      <a:fillRect/>
                    </a:stretch>
                  </pic:blipFill>
                  <pic:spPr bwMode="auto">
                    <a:xfrm>
                      <a:off x="0" y="0"/>
                      <a:ext cx="5915025" cy="504825"/>
                    </a:xfrm>
                    <a:prstGeom prst="rect">
                      <a:avLst/>
                    </a:prstGeom>
                    <a:noFill/>
                    <a:ln w="9525">
                      <a:noFill/>
                      <a:miter lim="800000"/>
                      <a:headEnd/>
                      <a:tailEnd/>
                    </a:ln>
                  </pic:spPr>
                </pic:pic>
              </a:graphicData>
            </a:graphic>
          </wp:inline>
        </w:drawing>
      </w:r>
    </w:p>
    <w:p w14:paraId="5531F7F3" w14:textId="77777777" w:rsidR="00816426" w:rsidRDefault="00816426" w:rsidP="00816426">
      <w:pPr>
        <w:tabs>
          <w:tab w:val="left" w:pos="2385"/>
        </w:tabs>
        <w:spacing w:after="0"/>
        <w:rPr>
          <w:rFonts w:ascii="Arial" w:eastAsia="Arial" w:hAnsi="Arial" w:cs="Arial"/>
          <w:color w:val="000000"/>
        </w:rPr>
      </w:pPr>
    </w:p>
    <w:p w14:paraId="7902107F"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66FB6109" wp14:editId="54C675F4">
            <wp:extent cx="5915025" cy="523875"/>
            <wp:effectExtent l="19050" t="0" r="9525" b="0"/>
            <wp:docPr id="382" name="Obraz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4" cstate="print"/>
                    <a:srcRect/>
                    <a:stretch>
                      <a:fillRect/>
                    </a:stretch>
                  </pic:blipFill>
                  <pic:spPr bwMode="auto">
                    <a:xfrm>
                      <a:off x="0" y="0"/>
                      <a:ext cx="5915025" cy="523875"/>
                    </a:xfrm>
                    <a:prstGeom prst="rect">
                      <a:avLst/>
                    </a:prstGeom>
                    <a:noFill/>
                    <a:ln w="9525">
                      <a:noFill/>
                      <a:miter lim="800000"/>
                      <a:headEnd/>
                      <a:tailEnd/>
                    </a:ln>
                  </pic:spPr>
                </pic:pic>
              </a:graphicData>
            </a:graphic>
          </wp:inline>
        </w:drawing>
      </w:r>
    </w:p>
    <w:p w14:paraId="5F3FD591" w14:textId="77777777" w:rsidR="00816426" w:rsidRDefault="00816426" w:rsidP="00816426">
      <w:pPr>
        <w:tabs>
          <w:tab w:val="left" w:pos="2385"/>
        </w:tabs>
        <w:spacing w:after="0"/>
        <w:rPr>
          <w:rFonts w:ascii="Arial" w:eastAsia="Arial" w:hAnsi="Arial" w:cs="Arial"/>
          <w:color w:val="000000"/>
        </w:rPr>
      </w:pPr>
    </w:p>
    <w:p w14:paraId="2EF0F837"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5CA7E9C1" wp14:editId="30BF8255">
            <wp:extent cx="5915025" cy="523875"/>
            <wp:effectExtent l="19050" t="0" r="9525" b="0"/>
            <wp:docPr id="383" name="Obraz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5" cstate="print"/>
                    <a:srcRect/>
                    <a:stretch>
                      <a:fillRect/>
                    </a:stretch>
                  </pic:blipFill>
                  <pic:spPr bwMode="auto">
                    <a:xfrm>
                      <a:off x="0" y="0"/>
                      <a:ext cx="5915025" cy="523875"/>
                    </a:xfrm>
                    <a:prstGeom prst="rect">
                      <a:avLst/>
                    </a:prstGeom>
                    <a:noFill/>
                    <a:ln w="9525">
                      <a:noFill/>
                      <a:miter lim="800000"/>
                      <a:headEnd/>
                      <a:tailEnd/>
                    </a:ln>
                  </pic:spPr>
                </pic:pic>
              </a:graphicData>
            </a:graphic>
          </wp:inline>
        </w:drawing>
      </w:r>
    </w:p>
    <w:p w14:paraId="6D6F15F7" w14:textId="77777777" w:rsidR="00816426" w:rsidRDefault="00816426" w:rsidP="00816426">
      <w:pPr>
        <w:tabs>
          <w:tab w:val="left" w:pos="2385"/>
        </w:tabs>
        <w:spacing w:after="0"/>
        <w:rPr>
          <w:rFonts w:ascii="Arial" w:eastAsia="Arial" w:hAnsi="Arial" w:cs="Arial"/>
          <w:color w:val="000000"/>
        </w:rPr>
      </w:pPr>
    </w:p>
    <w:p w14:paraId="59AAA994"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3DF7BBF7" wp14:editId="63F2B856">
            <wp:extent cx="5915025" cy="514350"/>
            <wp:effectExtent l="19050" t="0" r="9525" b="0"/>
            <wp:docPr id="384" name="Obraz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6" cstate="print"/>
                    <a:srcRect/>
                    <a:stretch>
                      <a:fillRect/>
                    </a:stretch>
                  </pic:blipFill>
                  <pic:spPr bwMode="auto">
                    <a:xfrm>
                      <a:off x="0" y="0"/>
                      <a:ext cx="5915025" cy="514350"/>
                    </a:xfrm>
                    <a:prstGeom prst="rect">
                      <a:avLst/>
                    </a:prstGeom>
                    <a:noFill/>
                    <a:ln w="9525">
                      <a:noFill/>
                      <a:miter lim="800000"/>
                      <a:headEnd/>
                      <a:tailEnd/>
                    </a:ln>
                  </pic:spPr>
                </pic:pic>
              </a:graphicData>
            </a:graphic>
          </wp:inline>
        </w:drawing>
      </w:r>
    </w:p>
    <w:p w14:paraId="03386E8F" w14:textId="77777777" w:rsidR="00816426" w:rsidRDefault="00816426" w:rsidP="00816426">
      <w:pPr>
        <w:tabs>
          <w:tab w:val="left" w:pos="2385"/>
        </w:tabs>
        <w:spacing w:after="0"/>
        <w:rPr>
          <w:rFonts w:ascii="Arial" w:eastAsia="Arial" w:hAnsi="Arial" w:cs="Arial"/>
          <w:color w:val="000000"/>
        </w:rPr>
      </w:pPr>
    </w:p>
    <w:p w14:paraId="26F6049F"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7196B1A0" wp14:editId="3D294707">
            <wp:extent cx="5915025" cy="514350"/>
            <wp:effectExtent l="19050" t="0" r="9525" b="0"/>
            <wp:docPr id="385" name="Obraz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7" cstate="print"/>
                    <a:srcRect/>
                    <a:stretch>
                      <a:fillRect/>
                    </a:stretch>
                  </pic:blipFill>
                  <pic:spPr bwMode="auto">
                    <a:xfrm>
                      <a:off x="0" y="0"/>
                      <a:ext cx="5915025" cy="514350"/>
                    </a:xfrm>
                    <a:prstGeom prst="rect">
                      <a:avLst/>
                    </a:prstGeom>
                    <a:noFill/>
                    <a:ln w="9525">
                      <a:noFill/>
                      <a:miter lim="800000"/>
                      <a:headEnd/>
                      <a:tailEnd/>
                    </a:ln>
                  </pic:spPr>
                </pic:pic>
              </a:graphicData>
            </a:graphic>
          </wp:inline>
        </w:drawing>
      </w:r>
    </w:p>
    <w:p w14:paraId="471C02BC" w14:textId="77777777" w:rsidR="00816426" w:rsidRDefault="00816426" w:rsidP="00816426">
      <w:pPr>
        <w:tabs>
          <w:tab w:val="left" w:pos="2385"/>
        </w:tabs>
        <w:spacing w:after="0"/>
        <w:rPr>
          <w:rFonts w:ascii="Arial" w:eastAsia="Arial" w:hAnsi="Arial" w:cs="Arial"/>
          <w:color w:val="000000"/>
        </w:rPr>
      </w:pPr>
    </w:p>
    <w:p w14:paraId="18A1AEE8"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7396B3C7" wp14:editId="777BCA22">
            <wp:extent cx="5915025" cy="523875"/>
            <wp:effectExtent l="19050" t="0" r="9525" b="0"/>
            <wp:docPr id="386" name="Obraz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8" cstate="print"/>
                    <a:srcRect/>
                    <a:stretch>
                      <a:fillRect/>
                    </a:stretch>
                  </pic:blipFill>
                  <pic:spPr bwMode="auto">
                    <a:xfrm>
                      <a:off x="0" y="0"/>
                      <a:ext cx="5915025" cy="523875"/>
                    </a:xfrm>
                    <a:prstGeom prst="rect">
                      <a:avLst/>
                    </a:prstGeom>
                    <a:noFill/>
                    <a:ln w="9525">
                      <a:noFill/>
                      <a:miter lim="800000"/>
                      <a:headEnd/>
                      <a:tailEnd/>
                    </a:ln>
                  </pic:spPr>
                </pic:pic>
              </a:graphicData>
            </a:graphic>
          </wp:inline>
        </w:drawing>
      </w:r>
    </w:p>
    <w:p w14:paraId="0DBFAE23" w14:textId="77777777" w:rsidR="00816426" w:rsidRDefault="00816426" w:rsidP="00816426">
      <w:pPr>
        <w:tabs>
          <w:tab w:val="left" w:pos="2385"/>
        </w:tabs>
        <w:spacing w:after="0"/>
        <w:rPr>
          <w:rFonts w:ascii="Arial" w:eastAsia="Arial" w:hAnsi="Arial" w:cs="Arial"/>
          <w:color w:val="000000"/>
        </w:rPr>
      </w:pPr>
    </w:p>
    <w:p w14:paraId="0D881C81"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63066978" wp14:editId="080908D3">
            <wp:extent cx="5915025" cy="514350"/>
            <wp:effectExtent l="19050" t="0" r="9525" b="0"/>
            <wp:docPr id="387" name="Obraz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9" cstate="print"/>
                    <a:srcRect/>
                    <a:stretch>
                      <a:fillRect/>
                    </a:stretch>
                  </pic:blipFill>
                  <pic:spPr bwMode="auto">
                    <a:xfrm>
                      <a:off x="0" y="0"/>
                      <a:ext cx="5915025" cy="514350"/>
                    </a:xfrm>
                    <a:prstGeom prst="rect">
                      <a:avLst/>
                    </a:prstGeom>
                    <a:noFill/>
                    <a:ln w="9525">
                      <a:noFill/>
                      <a:miter lim="800000"/>
                      <a:headEnd/>
                      <a:tailEnd/>
                    </a:ln>
                  </pic:spPr>
                </pic:pic>
              </a:graphicData>
            </a:graphic>
          </wp:inline>
        </w:drawing>
      </w:r>
    </w:p>
    <w:p w14:paraId="39BA45A6" w14:textId="77777777" w:rsidR="00816426" w:rsidRDefault="00816426" w:rsidP="00816426">
      <w:pPr>
        <w:tabs>
          <w:tab w:val="left" w:pos="2385"/>
        </w:tabs>
        <w:spacing w:after="0"/>
        <w:rPr>
          <w:rFonts w:ascii="Arial" w:eastAsia="Arial" w:hAnsi="Arial" w:cs="Arial"/>
          <w:color w:val="000000"/>
        </w:rPr>
      </w:pPr>
    </w:p>
    <w:p w14:paraId="3A0EC167"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5DA42D2A" wp14:editId="7E658C08">
            <wp:extent cx="5915025" cy="514350"/>
            <wp:effectExtent l="19050" t="0" r="9525" b="0"/>
            <wp:docPr id="388" name="Obraz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0" cstate="print"/>
                    <a:srcRect/>
                    <a:stretch>
                      <a:fillRect/>
                    </a:stretch>
                  </pic:blipFill>
                  <pic:spPr bwMode="auto">
                    <a:xfrm>
                      <a:off x="0" y="0"/>
                      <a:ext cx="5915025" cy="514350"/>
                    </a:xfrm>
                    <a:prstGeom prst="rect">
                      <a:avLst/>
                    </a:prstGeom>
                    <a:noFill/>
                    <a:ln w="9525">
                      <a:noFill/>
                      <a:miter lim="800000"/>
                      <a:headEnd/>
                      <a:tailEnd/>
                    </a:ln>
                  </pic:spPr>
                </pic:pic>
              </a:graphicData>
            </a:graphic>
          </wp:inline>
        </w:drawing>
      </w:r>
    </w:p>
    <w:p w14:paraId="631E6CEC" w14:textId="77777777" w:rsidR="00816426" w:rsidRDefault="00816426" w:rsidP="00816426">
      <w:pPr>
        <w:tabs>
          <w:tab w:val="left" w:pos="2385"/>
        </w:tabs>
        <w:spacing w:after="0"/>
        <w:rPr>
          <w:rFonts w:ascii="Arial" w:eastAsia="Arial" w:hAnsi="Arial" w:cs="Arial"/>
          <w:color w:val="000000"/>
        </w:rPr>
      </w:pPr>
    </w:p>
    <w:p w14:paraId="21459824" w14:textId="77777777" w:rsidR="00816426" w:rsidRDefault="00816426" w:rsidP="00816426">
      <w:pPr>
        <w:tabs>
          <w:tab w:val="left" w:pos="2385"/>
        </w:tabs>
        <w:spacing w:after="0"/>
        <w:jc w:val="center"/>
        <w:rPr>
          <w:rFonts w:ascii="Arial" w:eastAsia="Arial" w:hAnsi="Arial" w:cs="Arial"/>
          <w:color w:val="000000"/>
          <w:sz w:val="24"/>
          <w:szCs w:val="24"/>
        </w:rPr>
      </w:pPr>
      <w:r>
        <w:rPr>
          <w:noProof/>
          <w:lang w:eastAsia="pl-PL"/>
        </w:rPr>
        <w:drawing>
          <wp:inline distT="0" distB="0" distL="0" distR="0" wp14:anchorId="18B9FEB4" wp14:editId="326CF32B">
            <wp:extent cx="5915025" cy="676275"/>
            <wp:effectExtent l="19050" t="0" r="9525" b="0"/>
            <wp:docPr id="389" name="Obraz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1" cstate="print"/>
                    <a:srcRect/>
                    <a:stretch>
                      <a:fillRect/>
                    </a:stretch>
                  </pic:blipFill>
                  <pic:spPr bwMode="auto">
                    <a:xfrm>
                      <a:off x="0" y="0"/>
                      <a:ext cx="5915025" cy="676275"/>
                    </a:xfrm>
                    <a:prstGeom prst="rect">
                      <a:avLst/>
                    </a:prstGeom>
                    <a:noFill/>
                    <a:ln w="9525">
                      <a:noFill/>
                      <a:miter lim="800000"/>
                      <a:headEnd/>
                      <a:tailEnd/>
                    </a:ln>
                  </pic:spPr>
                </pic:pic>
              </a:graphicData>
            </a:graphic>
          </wp:inline>
        </w:drawing>
      </w:r>
    </w:p>
    <w:p w14:paraId="05EA60F8" w14:textId="77777777" w:rsidR="00816426" w:rsidRDefault="00816426" w:rsidP="00816426">
      <w:pPr>
        <w:tabs>
          <w:tab w:val="left" w:pos="2385"/>
        </w:tabs>
        <w:spacing w:after="0"/>
        <w:rPr>
          <w:rFonts w:ascii="Arial" w:eastAsia="Arial" w:hAnsi="Arial" w:cs="Arial"/>
          <w:color w:val="000000"/>
          <w:sz w:val="24"/>
          <w:szCs w:val="24"/>
        </w:rPr>
      </w:pPr>
    </w:p>
    <w:p w14:paraId="0B96ACF0" w14:textId="77777777" w:rsidR="00816426" w:rsidRDefault="00816426" w:rsidP="00816426">
      <w:pPr>
        <w:pStyle w:val="NoSpacing"/>
        <w:jc w:val="center"/>
        <w:rPr>
          <w:sz w:val="24"/>
          <w:szCs w:val="24"/>
        </w:rPr>
      </w:pPr>
      <w:r>
        <w:rPr>
          <w:noProof/>
          <w:lang w:eastAsia="pl-PL"/>
        </w:rPr>
        <w:drawing>
          <wp:inline distT="0" distB="0" distL="0" distR="0" wp14:anchorId="18B97FCE" wp14:editId="1F68CABE">
            <wp:extent cx="5915025" cy="676275"/>
            <wp:effectExtent l="19050" t="0" r="9525" b="0"/>
            <wp:docPr id="390" name="Obraz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2" cstate="print"/>
                    <a:srcRect/>
                    <a:stretch>
                      <a:fillRect/>
                    </a:stretch>
                  </pic:blipFill>
                  <pic:spPr bwMode="auto">
                    <a:xfrm>
                      <a:off x="0" y="0"/>
                      <a:ext cx="5915025" cy="676275"/>
                    </a:xfrm>
                    <a:prstGeom prst="rect">
                      <a:avLst/>
                    </a:prstGeom>
                    <a:noFill/>
                    <a:ln w="9525">
                      <a:noFill/>
                      <a:miter lim="800000"/>
                      <a:headEnd/>
                      <a:tailEnd/>
                    </a:ln>
                  </pic:spPr>
                </pic:pic>
              </a:graphicData>
            </a:graphic>
          </wp:inline>
        </w:drawing>
      </w:r>
    </w:p>
    <w:p w14:paraId="2E75386C" w14:textId="77777777" w:rsidR="00816426" w:rsidRDefault="00816426" w:rsidP="00816426">
      <w:pPr>
        <w:pStyle w:val="NoSpacing"/>
        <w:rPr>
          <w:sz w:val="24"/>
          <w:szCs w:val="24"/>
        </w:rPr>
      </w:pPr>
    </w:p>
    <w:p w14:paraId="62025AC7" w14:textId="77777777" w:rsidR="00E507B3" w:rsidRDefault="00E507B3">
      <w:pPr>
        <w:rPr>
          <w:sz w:val="24"/>
          <w:szCs w:val="24"/>
        </w:rPr>
      </w:pPr>
      <w:r>
        <w:rPr>
          <w:sz w:val="24"/>
          <w:szCs w:val="24"/>
        </w:rPr>
        <w:br w:type="page"/>
      </w:r>
    </w:p>
    <w:p w14:paraId="0F617271" w14:textId="77777777" w:rsidR="00E507B3" w:rsidRDefault="00341BDD" w:rsidP="00E507B3">
      <w:pPr>
        <w:pStyle w:val="Heading1"/>
      </w:pPr>
      <w:bookmarkStart w:id="101" w:name="_Toc292369081"/>
      <w:bookmarkStart w:id="102" w:name="_Toc342425291"/>
      <w:bookmarkStart w:id="103" w:name="_Toc342425534"/>
      <w:bookmarkStart w:id="104" w:name="_Toc342426078"/>
      <w:bookmarkStart w:id="105" w:name="_Toc342426220"/>
      <w:bookmarkStart w:id="106" w:name="_Toc342426368"/>
      <w:r>
        <w:lastRenderedPageBreak/>
        <w:t xml:space="preserve">ETAP 08 – </w:t>
      </w:r>
      <w:r w:rsidR="00E507B3">
        <w:t>Definicje predykatow</w:t>
      </w:r>
      <w:r w:rsidR="00AD2689">
        <w:t>e</w:t>
      </w:r>
      <w:r w:rsidR="00E507B3">
        <w:t xml:space="preserve"> encji i związków</w:t>
      </w:r>
      <w:bookmarkEnd w:id="101"/>
      <w:bookmarkEnd w:id="102"/>
      <w:bookmarkEnd w:id="103"/>
      <w:bookmarkEnd w:id="104"/>
      <w:bookmarkEnd w:id="105"/>
      <w:bookmarkEnd w:id="106"/>
    </w:p>
    <w:p w14:paraId="28700CFA" w14:textId="77777777" w:rsidR="002A4B4E" w:rsidRPr="002A4B4E" w:rsidRDefault="002A4B4E" w:rsidP="002A4B4E">
      <w:pPr>
        <w:pStyle w:val="NoSpacing"/>
        <w:rPr>
          <w:sz w:val="24"/>
          <w:szCs w:val="24"/>
        </w:rPr>
      </w:pPr>
    </w:p>
    <w:p w14:paraId="6DAEA7F0" w14:textId="77777777" w:rsidR="002A4B4E" w:rsidRPr="00AD2689" w:rsidRDefault="002A4B4E" w:rsidP="002A4B4E">
      <w:pPr>
        <w:pStyle w:val="Heading2"/>
        <w:rPr>
          <w:rFonts w:eastAsia="Arial" w:cs="Calibri"/>
          <w:color w:val="000000"/>
          <w:szCs w:val="24"/>
        </w:rPr>
      </w:pPr>
      <w:bookmarkStart w:id="107" w:name="_Toc292369082"/>
      <w:bookmarkStart w:id="108" w:name="_Toc342425292"/>
      <w:bookmarkStart w:id="109" w:name="_Toc342425535"/>
      <w:bookmarkStart w:id="110" w:name="_Toc342426079"/>
      <w:bookmarkStart w:id="111" w:name="_Toc342426221"/>
      <w:bookmarkStart w:id="112" w:name="_Toc342426369"/>
      <w:r>
        <w:rPr>
          <w:rFonts w:eastAsia="Arial"/>
        </w:rPr>
        <w:t>Definicje encji</w:t>
      </w:r>
      <w:bookmarkEnd w:id="107"/>
      <w:bookmarkEnd w:id="108"/>
      <w:bookmarkEnd w:id="109"/>
      <w:bookmarkEnd w:id="110"/>
      <w:bookmarkEnd w:id="111"/>
      <w:bookmarkEnd w:id="112"/>
    </w:p>
    <w:p w14:paraId="606D8936" w14:textId="77777777" w:rsidR="00AD2689" w:rsidRPr="00AD2689" w:rsidRDefault="00AD2689" w:rsidP="00C76F1B">
      <w:pPr>
        <w:pStyle w:val="ListParagraph"/>
        <w:numPr>
          <w:ilvl w:val="0"/>
          <w:numId w:val="17"/>
        </w:numPr>
        <w:spacing w:after="0"/>
        <w:ind w:left="1276" w:hanging="1276"/>
        <w:rPr>
          <w:rFonts w:cs="Calibri"/>
          <w:sz w:val="24"/>
          <w:szCs w:val="24"/>
        </w:rPr>
      </w:pPr>
      <w:r w:rsidRPr="00AD2689">
        <w:rPr>
          <w:rFonts w:eastAsia="Arial" w:cs="Calibri"/>
          <w:color w:val="000000"/>
          <w:sz w:val="24"/>
          <w:szCs w:val="24"/>
        </w:rPr>
        <w:t>ATRYBUT_CZESCI(</w:t>
      </w:r>
      <w:r w:rsidRPr="00AD2689">
        <w:rPr>
          <w:rFonts w:eastAsia="Arial" w:cs="Calibri"/>
          <w:color w:val="000000"/>
          <w:sz w:val="24"/>
          <w:szCs w:val="24"/>
          <w:u w:val="single"/>
        </w:rPr>
        <w:t>Nazwa</w:t>
      </w:r>
      <w:r w:rsidRPr="00AD2689">
        <w:rPr>
          <w:rFonts w:eastAsia="Arial" w:cs="Calibri"/>
          <w:color w:val="000000"/>
          <w:sz w:val="24"/>
          <w:szCs w:val="24"/>
        </w:rPr>
        <w:t>)</w:t>
      </w:r>
    </w:p>
    <w:p w14:paraId="6535D387"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BIEZNIK_OPONY(</w:t>
      </w:r>
      <w:r w:rsidRPr="00AD2689">
        <w:rPr>
          <w:rFonts w:eastAsia="Arial" w:cs="Calibri"/>
          <w:color w:val="000000"/>
          <w:sz w:val="24"/>
          <w:szCs w:val="24"/>
          <w:u w:val="single"/>
        </w:rPr>
        <w:t>IdBieznika</w:t>
      </w:r>
      <w:r w:rsidRPr="00AD2689">
        <w:rPr>
          <w:rFonts w:eastAsia="Arial" w:cs="Calibri"/>
          <w:color w:val="000000"/>
          <w:sz w:val="24"/>
          <w:szCs w:val="24"/>
        </w:rPr>
        <w:t>, #Producent, Nazwa, Zdjecie)</w:t>
      </w:r>
    </w:p>
    <w:p w14:paraId="5D00C5FF"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CZESC(</w:t>
      </w:r>
      <w:r w:rsidRPr="00AD2689">
        <w:rPr>
          <w:rFonts w:eastAsia="Arial" w:cs="Calibri"/>
          <w:color w:val="000000"/>
          <w:sz w:val="24"/>
          <w:szCs w:val="24"/>
          <w:u w:val="single"/>
        </w:rPr>
        <w:t>IdCzesci, #GrupaTowarowa</w:t>
      </w:r>
      <w:r w:rsidRPr="00AD2689">
        <w:rPr>
          <w:rFonts w:eastAsia="Arial" w:cs="Calibri"/>
          <w:color w:val="000000"/>
          <w:sz w:val="24"/>
          <w:szCs w:val="24"/>
        </w:rPr>
        <w:t>, NumerKatalogowy, Nazwa, Marza, Cena, Ilosc, Zdjecie)</w:t>
      </w:r>
    </w:p>
    <w:p w14:paraId="01B8AD52"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DOT(</w:t>
      </w:r>
      <w:r w:rsidRPr="00AD2689">
        <w:rPr>
          <w:rFonts w:eastAsia="Arial" w:cs="Calibri"/>
          <w:color w:val="000000"/>
          <w:sz w:val="24"/>
          <w:szCs w:val="24"/>
          <w:u w:val="single"/>
        </w:rPr>
        <w:t>DOT</w:t>
      </w:r>
      <w:r w:rsidRPr="00AD2689">
        <w:rPr>
          <w:rFonts w:eastAsia="Arial" w:cs="Calibri"/>
          <w:color w:val="000000"/>
          <w:sz w:val="24"/>
          <w:szCs w:val="24"/>
        </w:rPr>
        <w:t>)</w:t>
      </w:r>
    </w:p>
    <w:p w14:paraId="24DDC290"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GRUPA_TOWAROWA(</w:t>
      </w:r>
      <w:r w:rsidRPr="00AD2689">
        <w:rPr>
          <w:rFonts w:eastAsia="Arial" w:cs="Calibri"/>
          <w:color w:val="000000"/>
          <w:sz w:val="24"/>
          <w:szCs w:val="24"/>
          <w:u w:val="single"/>
        </w:rPr>
        <w:t>Kod</w:t>
      </w:r>
      <w:r w:rsidRPr="00AD2689">
        <w:rPr>
          <w:rFonts w:eastAsia="Arial" w:cs="Calibri"/>
          <w:color w:val="000000"/>
          <w:sz w:val="24"/>
          <w:szCs w:val="24"/>
        </w:rPr>
        <w:t>, Nazwa, #Magazyn, #VAT)</w:t>
      </w:r>
    </w:p>
    <w:p w14:paraId="6A7DC263"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INDEKS_PREDKOSCI_OPONY(</w:t>
      </w:r>
      <w:r w:rsidRPr="004B79A5">
        <w:rPr>
          <w:rFonts w:eastAsia="Arial" w:cs="Calibri"/>
          <w:color w:val="000000"/>
          <w:sz w:val="24"/>
          <w:szCs w:val="24"/>
          <w:u w:val="single"/>
        </w:rPr>
        <w:t>Oznaczenie</w:t>
      </w:r>
      <w:r w:rsidRPr="00AD2689">
        <w:rPr>
          <w:rFonts w:eastAsia="Arial" w:cs="Calibri"/>
          <w:color w:val="000000"/>
          <w:sz w:val="24"/>
          <w:szCs w:val="24"/>
        </w:rPr>
        <w:t>, Predkosc)</w:t>
      </w:r>
    </w:p>
    <w:p w14:paraId="75974A05"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MAGAZYN(</w:t>
      </w:r>
      <w:r w:rsidRPr="00AD2689">
        <w:rPr>
          <w:rFonts w:eastAsia="Arial" w:cs="Calibri"/>
          <w:color w:val="000000"/>
          <w:sz w:val="24"/>
          <w:szCs w:val="24"/>
          <w:u w:val="single"/>
        </w:rPr>
        <w:t>Kod</w:t>
      </w:r>
      <w:r w:rsidRPr="00AD2689">
        <w:rPr>
          <w:rFonts w:eastAsia="Arial" w:cs="Calibri"/>
          <w:color w:val="000000"/>
          <w:sz w:val="24"/>
          <w:szCs w:val="24"/>
        </w:rPr>
        <w:t>, Nazwa)</w:t>
      </w:r>
    </w:p>
    <w:p w14:paraId="47FF9DE6"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OPONA(</w:t>
      </w:r>
      <w:r w:rsidRPr="00AD2689">
        <w:rPr>
          <w:rFonts w:eastAsia="Arial" w:cs="Calibri"/>
          <w:color w:val="000000"/>
          <w:sz w:val="24"/>
          <w:szCs w:val="24"/>
          <w:u w:val="single"/>
        </w:rPr>
        <w:t>IdOpony, #GrupaTowarowa</w:t>
      </w:r>
      <w:r w:rsidRPr="00AD2689">
        <w:rPr>
          <w:rFonts w:eastAsia="Arial" w:cs="Calibri"/>
          <w:color w:val="000000"/>
          <w:sz w:val="24"/>
          <w:szCs w:val="24"/>
        </w:rPr>
        <w:t>, #Bieznik, #Rozmiar, IndeksNosnosci, #IndeksPredkosci, Marza, Cena)</w:t>
      </w:r>
    </w:p>
    <w:p w14:paraId="3459529A"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PRODUCENT(</w:t>
      </w:r>
      <w:r w:rsidRPr="00AD2689">
        <w:rPr>
          <w:rFonts w:eastAsia="Arial" w:cs="Calibri"/>
          <w:color w:val="000000"/>
          <w:sz w:val="24"/>
          <w:szCs w:val="24"/>
          <w:u w:val="single"/>
        </w:rPr>
        <w:t>Nazwa</w:t>
      </w:r>
      <w:r w:rsidRPr="00AD2689">
        <w:rPr>
          <w:rFonts w:eastAsia="Arial" w:cs="Calibri"/>
          <w:color w:val="000000"/>
          <w:sz w:val="24"/>
          <w:szCs w:val="24"/>
        </w:rPr>
        <w:t>)</w:t>
      </w:r>
    </w:p>
    <w:p w14:paraId="61C2B3D0" w14:textId="77777777" w:rsidR="00AD2689" w:rsidRPr="00AD2689" w:rsidRDefault="00AD2689" w:rsidP="00C76F1B">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ROZMIAR_OPONY(</w:t>
      </w:r>
      <w:r w:rsidRPr="00AD2689">
        <w:rPr>
          <w:rFonts w:eastAsia="Arial" w:cs="Calibri"/>
          <w:color w:val="000000"/>
          <w:sz w:val="24"/>
          <w:szCs w:val="24"/>
          <w:u w:val="single"/>
        </w:rPr>
        <w:t>IdRozmiaru</w:t>
      </w:r>
      <w:r w:rsidRPr="00AD2689">
        <w:rPr>
          <w:rFonts w:eastAsia="Arial" w:cs="Calibri"/>
          <w:color w:val="000000"/>
          <w:sz w:val="24"/>
          <w:szCs w:val="24"/>
        </w:rPr>
        <w:t>, Szerokosc, Profil, Srednica)</w:t>
      </w:r>
    </w:p>
    <w:p w14:paraId="0579128D" w14:textId="77777777" w:rsidR="002A4B4E" w:rsidRPr="00E21FC3" w:rsidRDefault="00AD2689" w:rsidP="002A4B4E">
      <w:pPr>
        <w:pStyle w:val="ListParagraph"/>
        <w:numPr>
          <w:ilvl w:val="0"/>
          <w:numId w:val="17"/>
        </w:numPr>
        <w:spacing w:after="0"/>
        <w:ind w:left="1276" w:hanging="1276"/>
        <w:rPr>
          <w:rFonts w:eastAsia="Arial" w:cs="Calibri"/>
          <w:color w:val="000000"/>
          <w:sz w:val="24"/>
          <w:szCs w:val="24"/>
        </w:rPr>
      </w:pPr>
      <w:r w:rsidRPr="00AD2689">
        <w:rPr>
          <w:rFonts w:eastAsia="Arial" w:cs="Calibri"/>
          <w:color w:val="000000"/>
          <w:sz w:val="24"/>
          <w:szCs w:val="24"/>
        </w:rPr>
        <w:t>STAWKA_VAT(</w:t>
      </w:r>
      <w:r w:rsidRPr="00AD2689">
        <w:rPr>
          <w:rFonts w:eastAsia="Arial" w:cs="Calibri"/>
          <w:color w:val="000000"/>
          <w:sz w:val="24"/>
          <w:szCs w:val="24"/>
          <w:u w:val="single"/>
        </w:rPr>
        <w:t>Stawka</w:t>
      </w:r>
      <w:r w:rsidRPr="00AD2689">
        <w:rPr>
          <w:rFonts w:eastAsia="Arial" w:cs="Calibri"/>
          <w:color w:val="000000"/>
          <w:sz w:val="24"/>
          <w:szCs w:val="24"/>
        </w:rPr>
        <w:t>)</w:t>
      </w:r>
    </w:p>
    <w:p w14:paraId="10C9527D" w14:textId="77777777" w:rsidR="00AD2689" w:rsidRPr="00AD2689" w:rsidRDefault="002A4B4E" w:rsidP="002A4B4E">
      <w:pPr>
        <w:pStyle w:val="Heading2"/>
        <w:rPr>
          <w:rFonts w:eastAsia="Arial" w:cs="Calibri"/>
          <w:color w:val="000000"/>
          <w:szCs w:val="24"/>
        </w:rPr>
      </w:pPr>
      <w:bookmarkStart w:id="113" w:name="_Toc292369083"/>
      <w:bookmarkStart w:id="114" w:name="_Toc342425293"/>
      <w:bookmarkStart w:id="115" w:name="_Toc342425536"/>
      <w:bookmarkStart w:id="116" w:name="_Toc342426080"/>
      <w:bookmarkStart w:id="117" w:name="_Toc342426222"/>
      <w:bookmarkStart w:id="118" w:name="_Toc342426370"/>
      <w:r>
        <w:rPr>
          <w:rFonts w:eastAsia="Arial"/>
        </w:rPr>
        <w:t>Definicje związków</w:t>
      </w:r>
      <w:bookmarkEnd w:id="113"/>
      <w:bookmarkEnd w:id="114"/>
      <w:bookmarkEnd w:id="115"/>
      <w:bookmarkEnd w:id="116"/>
      <w:bookmarkEnd w:id="117"/>
      <w:bookmarkEnd w:id="118"/>
    </w:p>
    <w:p w14:paraId="166E3FC8"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Charakteryzuje(ATRYBUT_CZESCI(0,N), GRUPA_TOWAROWA(1,N))</w:t>
      </w:r>
    </w:p>
    <w:p w14:paraId="1E91A23E"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JestW(GRUPA_TOWAROWA(0,N), GRUPA_TOWAROWA(0,1))</w:t>
      </w:r>
    </w:p>
    <w:p w14:paraId="5409DC0B"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Ma(OPONA(0,N), BIEZNIK_OPONY(1,1))</w:t>
      </w:r>
    </w:p>
    <w:p w14:paraId="194B82B1"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MaIndeks(OPONA(0,N), INDEKS_PREDKOSCI_OPONY(1,1))</w:t>
      </w:r>
    </w:p>
    <w:p w14:paraId="00E17AF9"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 xml:space="preserve">MaKod(OPONA(1,N), DOT(0,N), </w:t>
      </w:r>
      <w:r w:rsidRPr="00072720">
        <w:rPr>
          <w:rFonts w:eastAsia="Arial" w:cs="Calibri"/>
          <w:i/>
          <w:color w:val="000000"/>
          <w:sz w:val="24"/>
          <w:szCs w:val="24"/>
        </w:rPr>
        <w:t>Ilosc</w:t>
      </w:r>
      <w:r w:rsidRPr="00AD2689">
        <w:rPr>
          <w:rFonts w:eastAsia="Arial" w:cs="Calibri"/>
          <w:color w:val="000000"/>
          <w:sz w:val="24"/>
          <w:szCs w:val="24"/>
        </w:rPr>
        <w:t>)</w:t>
      </w:r>
    </w:p>
    <w:p w14:paraId="65375E8C"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MaRozmiar(OPONA(0,N), ROZMIAR_OPONY(1,1))</w:t>
      </w:r>
    </w:p>
    <w:p w14:paraId="183314A1"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MaStawke(GRUPA_TOWAROWA(0,N), STAWKA_VAT(1,1))</w:t>
      </w:r>
    </w:p>
    <w:p w14:paraId="7AAB156A"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 xml:space="preserve">PosiadaAtrybut(CZESC(0,N), ATRYBUT_CZESCI(0,N), </w:t>
      </w:r>
      <w:r w:rsidRPr="00072720">
        <w:rPr>
          <w:rFonts w:eastAsia="Arial" w:cs="Calibri"/>
          <w:i/>
          <w:color w:val="000000"/>
          <w:sz w:val="24"/>
          <w:szCs w:val="24"/>
        </w:rPr>
        <w:t>Wartosc</w:t>
      </w:r>
      <w:r w:rsidRPr="00AD2689">
        <w:rPr>
          <w:rFonts w:eastAsia="Arial" w:cs="Calibri"/>
          <w:color w:val="000000"/>
          <w:sz w:val="24"/>
          <w:szCs w:val="24"/>
        </w:rPr>
        <w:t>)</w:t>
      </w:r>
    </w:p>
    <w:p w14:paraId="106174CD"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WyprodukowalBieznik(PRODUCENT(1,1), BIEZNIK_OPONY(0,N))</w:t>
      </w:r>
    </w:p>
    <w:p w14:paraId="05CAA887"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WyprodukowalCzesc(PRODUCENT(0,1), CZESC(0,N))</w:t>
      </w:r>
    </w:p>
    <w:p w14:paraId="4AB00488"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Zawiera(MAGAZYN(1,1), GRUPA_TOWAROWA(0,N))</w:t>
      </w:r>
    </w:p>
    <w:p w14:paraId="5DAAA5CE"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ZawieraCzesc(GRUPA_TOWAROWA(1,1), CZESC(0,N))</w:t>
      </w:r>
    </w:p>
    <w:p w14:paraId="76A7A5DA" w14:textId="77777777" w:rsidR="00AD2689" w:rsidRPr="00AD2689" w:rsidRDefault="00AD2689" w:rsidP="00C76F1B">
      <w:pPr>
        <w:pStyle w:val="ListParagraph"/>
        <w:numPr>
          <w:ilvl w:val="0"/>
          <w:numId w:val="18"/>
        </w:numPr>
        <w:spacing w:after="0"/>
        <w:ind w:left="1276" w:hanging="1276"/>
        <w:rPr>
          <w:rFonts w:eastAsia="Arial" w:cs="Calibri"/>
          <w:color w:val="000000"/>
          <w:sz w:val="24"/>
          <w:szCs w:val="24"/>
        </w:rPr>
      </w:pPr>
      <w:r w:rsidRPr="00AD2689">
        <w:rPr>
          <w:rFonts w:eastAsia="Arial" w:cs="Calibri"/>
          <w:color w:val="000000"/>
          <w:sz w:val="24"/>
          <w:szCs w:val="24"/>
        </w:rPr>
        <w:t>ZawieraOpone(GRUPA_TOWAROWA(1,1), OPONA(0,N))</w:t>
      </w:r>
    </w:p>
    <w:p w14:paraId="18928A1E" w14:textId="77777777" w:rsidR="00E507B3" w:rsidRDefault="00E507B3" w:rsidP="00E062FE">
      <w:pPr>
        <w:pStyle w:val="NoSpacing"/>
        <w:rPr>
          <w:sz w:val="24"/>
          <w:szCs w:val="24"/>
        </w:rPr>
      </w:pPr>
    </w:p>
    <w:p w14:paraId="48C9665B" w14:textId="77777777" w:rsidR="00E507B3" w:rsidRPr="00E21FC3" w:rsidDel="00E21FC3" w:rsidRDefault="00E507B3">
      <w:pPr>
        <w:pStyle w:val="Heading1"/>
        <w:rPr>
          <w:del w:id="119" w:author="Unknown"/>
        </w:rPr>
        <w:pPrChange w:id="120" w:author="Mateusz Janik" w:date="2012-12-04T22:36:00Z">
          <w:pPr/>
        </w:pPrChange>
      </w:pPr>
      <w:r>
        <w:br w:type="page"/>
      </w:r>
    </w:p>
    <w:p w14:paraId="71689982" w14:textId="77777777" w:rsidR="00E507B3" w:rsidRPr="00E21FC3" w:rsidDel="00E21FC3" w:rsidRDefault="00E507B3">
      <w:pPr>
        <w:pStyle w:val="Heading1"/>
        <w:rPr>
          <w:del w:id="121" w:author="Unknown"/>
        </w:rPr>
        <w:pPrChange w:id="122" w:author="Mateusz Janik" w:date="2012-12-04T22:36:00Z">
          <w:pPr>
            <w:pStyle w:val="NoSpacing"/>
          </w:pPr>
        </w:pPrChange>
      </w:pPr>
      <w:del w:id="123" w:author="Unknown">
        <w:r w:rsidRPr="00E21FC3" w:rsidDel="00E21FC3">
          <w:delText>ETAP 9</w:delText>
        </w:r>
      </w:del>
    </w:p>
    <w:p w14:paraId="54D5F202" w14:textId="77777777" w:rsidR="00E507B3" w:rsidRPr="00E21FC3" w:rsidRDefault="00C418EA">
      <w:pPr>
        <w:pStyle w:val="Heading1"/>
      </w:pPr>
      <w:bookmarkStart w:id="124" w:name="_Toc292369084"/>
      <w:bookmarkStart w:id="125" w:name="_Toc342425294"/>
      <w:bookmarkStart w:id="126" w:name="_Toc342425537"/>
      <w:bookmarkStart w:id="127" w:name="_Toc342426081"/>
      <w:bookmarkStart w:id="128" w:name="_Toc342426223"/>
      <w:bookmarkStart w:id="129" w:name="_Toc342426371"/>
      <w:ins w:id="130" w:author="Mateusz Janik" w:date="2012-12-04T22:30:00Z">
        <w:r w:rsidRPr="00E21FC3">
          <w:rPr>
            <w:noProof/>
            <w:lang w:eastAsia="pl-PL"/>
          </w:rPr>
          <w:drawing>
            <wp:anchor distT="0" distB="0" distL="114300" distR="114300" simplePos="0" relativeHeight="251665408" behindDoc="0" locked="0" layoutInCell="1" allowOverlap="1" wp14:anchorId="1236AAC0" wp14:editId="5641456A">
              <wp:simplePos x="0" y="0"/>
              <wp:positionH relativeFrom="column">
                <wp:posOffset>-1062355</wp:posOffset>
              </wp:positionH>
              <wp:positionV relativeFrom="line">
                <wp:posOffset>2665730</wp:posOffset>
              </wp:positionV>
              <wp:extent cx="8212274" cy="3952258"/>
              <wp:effectExtent l="0" t="2133600" r="0" b="2105660"/>
              <wp:wrapTopAndBottom/>
              <wp:docPr id="2" name="Picture 2" descr="C:\Users\Mateusz\Downloads\Etap 09 - Diagram związków encji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eusz\Downloads\Etap 09 - Diagram związków encji (E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16200000">
                        <a:off x="0" y="0"/>
                        <a:ext cx="8212274" cy="3952258"/>
                      </a:xfrm>
                      <a:prstGeom prst="rect">
                        <a:avLst/>
                      </a:prstGeom>
                      <a:noFill/>
                      <a:ln>
                        <a:noFill/>
                      </a:ln>
                    </pic:spPr>
                  </pic:pic>
                </a:graphicData>
              </a:graphic>
              <wp14:sizeRelH relativeFrom="page">
                <wp14:pctWidth>0</wp14:pctWidth>
              </wp14:sizeRelH>
              <wp14:sizeRelV relativeFrom="page">
                <wp14:pctHeight>0</wp14:pctHeight>
              </wp14:sizeRelV>
            </wp:anchor>
          </w:drawing>
        </w:r>
      </w:ins>
      <w:ins w:id="131" w:author="Mateusz Janik" w:date="2012-12-04T22:37:00Z">
        <w:r w:rsidR="00171240" w:rsidRPr="00E21FC3">
          <w:t>ETAP 09 –</w:t>
        </w:r>
      </w:ins>
      <w:r w:rsidR="00171240" w:rsidRPr="00E21FC3">
        <w:t xml:space="preserve"> </w:t>
      </w:r>
      <w:r w:rsidR="00171240">
        <w:t>D</w:t>
      </w:r>
      <w:r w:rsidR="00E507B3" w:rsidRPr="00E21FC3">
        <w:t>iagram związków encji (ERD)</w:t>
      </w:r>
      <w:bookmarkEnd w:id="124"/>
      <w:bookmarkEnd w:id="125"/>
      <w:bookmarkEnd w:id="126"/>
      <w:bookmarkEnd w:id="127"/>
      <w:bookmarkEnd w:id="128"/>
      <w:bookmarkEnd w:id="129"/>
    </w:p>
    <w:p w14:paraId="2EB21237" w14:textId="77777777" w:rsidR="00E21FC3" w:rsidRPr="00E21FC3" w:rsidRDefault="00E21FC3" w:rsidP="00E21FC3"/>
    <w:p w14:paraId="00719982" w14:textId="77777777" w:rsidR="00171240" w:rsidRPr="00E21FC3" w:rsidDel="00C418EA" w:rsidRDefault="00171240">
      <w:pPr>
        <w:pStyle w:val="Heading1"/>
        <w:rPr>
          <w:del w:id="132" w:author="Mateusz Janik" w:date="2012-12-04T22:30:00Z"/>
          <w:rPrChange w:id="133" w:author="Mateusz Janik" w:date="2012-12-04T22:37:00Z">
            <w:rPr>
              <w:del w:id="134" w:author="Mateusz Janik" w:date="2012-12-04T22:30:00Z"/>
              <w:sz w:val="24"/>
              <w:szCs w:val="24"/>
            </w:rPr>
          </w:rPrChange>
        </w:rPr>
        <w:pPrChange w:id="135" w:author="Mateusz Janik" w:date="2012-12-04T22:36:00Z">
          <w:pPr>
            <w:pStyle w:val="NoSpacing"/>
          </w:pPr>
        </w:pPrChange>
      </w:pPr>
      <w:bookmarkStart w:id="136" w:name="_Toc292369085"/>
    </w:p>
    <w:p w14:paraId="211AB551" w14:textId="77777777" w:rsidR="00171240" w:rsidRPr="00E21FC3" w:rsidDel="00C418EA" w:rsidRDefault="00171240">
      <w:pPr>
        <w:pStyle w:val="Heading1"/>
        <w:rPr>
          <w:del w:id="137" w:author="Mateusz Janik" w:date="2012-12-04T22:30:00Z"/>
          <w:rPrChange w:id="138" w:author="Mateusz Janik" w:date="2012-12-04T22:37:00Z">
            <w:rPr>
              <w:del w:id="139" w:author="Mateusz Janik" w:date="2012-12-04T22:30:00Z"/>
              <w:sz w:val="24"/>
              <w:szCs w:val="24"/>
            </w:rPr>
          </w:rPrChange>
        </w:rPr>
        <w:pPrChange w:id="140" w:author="Mateusz Janik" w:date="2012-12-04T22:36:00Z">
          <w:pPr>
            <w:pStyle w:val="NoSpacing"/>
          </w:pPr>
        </w:pPrChange>
      </w:pPr>
    </w:p>
    <w:p w14:paraId="18AABAE6" w14:textId="77777777" w:rsidR="00171240" w:rsidRPr="00E21FC3" w:rsidDel="00C418EA" w:rsidRDefault="00171240">
      <w:pPr>
        <w:pStyle w:val="Heading1"/>
        <w:rPr>
          <w:del w:id="141" w:author="Mateusz Janik" w:date="2012-12-04T22:30:00Z"/>
          <w:rPrChange w:id="142" w:author="Mateusz Janik" w:date="2012-12-04T22:37:00Z">
            <w:rPr>
              <w:del w:id="143" w:author="Mateusz Janik" w:date="2012-12-04T22:30:00Z"/>
              <w:sz w:val="24"/>
              <w:szCs w:val="24"/>
            </w:rPr>
          </w:rPrChange>
        </w:rPr>
        <w:pPrChange w:id="144" w:author="Mateusz Janik" w:date="2012-12-04T22:36:00Z">
          <w:pPr>
            <w:pStyle w:val="NoSpacing"/>
          </w:pPr>
        </w:pPrChange>
      </w:pPr>
    </w:p>
    <w:p w14:paraId="68D0B9B2" w14:textId="77777777" w:rsidR="00171240" w:rsidRPr="00E21FC3" w:rsidDel="00C418EA" w:rsidRDefault="00171240">
      <w:pPr>
        <w:pStyle w:val="Heading1"/>
        <w:rPr>
          <w:del w:id="145" w:author="Mateusz Janik" w:date="2012-12-04T22:30:00Z"/>
          <w:rPrChange w:id="146" w:author="Mateusz Janik" w:date="2012-12-04T22:37:00Z">
            <w:rPr>
              <w:del w:id="147" w:author="Mateusz Janik" w:date="2012-12-04T22:30:00Z"/>
              <w:sz w:val="24"/>
              <w:szCs w:val="24"/>
            </w:rPr>
          </w:rPrChange>
        </w:rPr>
        <w:pPrChange w:id="148" w:author="Mateusz Janik" w:date="2012-12-04T22:36:00Z">
          <w:pPr>
            <w:pStyle w:val="NoSpacing"/>
          </w:pPr>
        </w:pPrChange>
      </w:pPr>
    </w:p>
    <w:p w14:paraId="2A70C356" w14:textId="77777777" w:rsidR="00171240" w:rsidRPr="00E21FC3" w:rsidDel="00C418EA" w:rsidRDefault="00171240">
      <w:pPr>
        <w:pStyle w:val="Heading1"/>
        <w:rPr>
          <w:del w:id="149" w:author="Mateusz Janik" w:date="2012-12-04T22:30:00Z"/>
          <w:rPrChange w:id="150" w:author="Mateusz Janik" w:date="2012-12-04T22:37:00Z">
            <w:rPr>
              <w:del w:id="151" w:author="Mateusz Janik" w:date="2012-12-04T22:30:00Z"/>
              <w:sz w:val="24"/>
              <w:szCs w:val="24"/>
            </w:rPr>
          </w:rPrChange>
        </w:rPr>
        <w:pPrChange w:id="152" w:author="Mateusz Janik" w:date="2012-12-04T22:36:00Z">
          <w:pPr>
            <w:pStyle w:val="NoSpacing"/>
          </w:pPr>
        </w:pPrChange>
      </w:pPr>
    </w:p>
    <w:p w14:paraId="430277FC" w14:textId="77777777" w:rsidR="00171240" w:rsidRPr="00E21FC3" w:rsidDel="00C418EA" w:rsidRDefault="00171240">
      <w:pPr>
        <w:pStyle w:val="Heading1"/>
        <w:rPr>
          <w:del w:id="153" w:author="Mateusz Janik" w:date="2012-12-04T22:30:00Z"/>
          <w:rPrChange w:id="154" w:author="Mateusz Janik" w:date="2012-12-04T22:37:00Z">
            <w:rPr>
              <w:del w:id="155" w:author="Mateusz Janik" w:date="2012-12-04T22:30:00Z"/>
              <w:sz w:val="24"/>
              <w:szCs w:val="24"/>
            </w:rPr>
          </w:rPrChange>
        </w:rPr>
        <w:pPrChange w:id="156" w:author="Mateusz Janik" w:date="2012-12-04T22:36:00Z">
          <w:pPr>
            <w:pStyle w:val="NoSpacing"/>
          </w:pPr>
        </w:pPrChange>
      </w:pPr>
    </w:p>
    <w:p w14:paraId="50C1CBCC" w14:textId="77777777" w:rsidR="00171240" w:rsidRPr="00E21FC3" w:rsidDel="00C418EA" w:rsidRDefault="00171240">
      <w:pPr>
        <w:pStyle w:val="Heading1"/>
        <w:rPr>
          <w:del w:id="157" w:author="Mateusz Janik" w:date="2012-12-04T22:31:00Z"/>
          <w:rPrChange w:id="158" w:author="Mateusz Janik" w:date="2012-12-04T22:37:00Z">
            <w:rPr>
              <w:del w:id="159" w:author="Mateusz Janik" w:date="2012-12-04T22:31:00Z"/>
              <w:sz w:val="24"/>
              <w:szCs w:val="24"/>
            </w:rPr>
          </w:rPrChange>
        </w:rPr>
        <w:pPrChange w:id="160" w:author="Mateusz Janik" w:date="2012-12-04T22:36:00Z">
          <w:pPr>
            <w:pStyle w:val="NoSpacing"/>
            <w:jc w:val="center"/>
          </w:pPr>
        </w:pPrChange>
      </w:pPr>
      <w:del w:id="161" w:author="Mateusz Janik" w:date="2012-12-04T22:30:00Z">
        <w:r w:rsidRPr="00E21FC3" w:rsidDel="00C418EA">
          <w:rPr>
            <w:noProof/>
            <w:lang w:eastAsia="pl-PL"/>
            <w:rPrChange w:id="162" w:author="Mateusz Janik" w:date="2012-12-04T22:37:00Z">
              <w:rPr>
                <w:noProof/>
                <w:sz w:val="24"/>
                <w:szCs w:val="24"/>
                <w:lang w:eastAsia="pl-PL"/>
              </w:rPr>
            </w:rPrChange>
          </w:rPr>
          <w:drawing>
            <wp:inline distT="0" distB="0" distL="0" distR="0" wp14:anchorId="2110E028" wp14:editId="1F74208C">
              <wp:extent cx="5715000" cy="5048250"/>
              <wp:effectExtent l="19050" t="0" r="0" b="0"/>
              <wp:docPr id="14" name="Obraz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24" cstate="print"/>
                      <a:srcRect/>
                      <a:stretch>
                        <a:fillRect/>
                      </a:stretch>
                    </pic:blipFill>
                    <pic:spPr bwMode="auto">
                      <a:xfrm>
                        <a:off x="0" y="0"/>
                        <a:ext cx="5715000" cy="5048250"/>
                      </a:xfrm>
                      <a:prstGeom prst="rect">
                        <a:avLst/>
                      </a:prstGeom>
                      <a:noFill/>
                      <a:ln w="9525">
                        <a:noFill/>
                        <a:miter lim="800000"/>
                        <a:headEnd/>
                        <a:tailEnd/>
                      </a:ln>
                    </pic:spPr>
                  </pic:pic>
                </a:graphicData>
              </a:graphic>
            </wp:inline>
          </w:drawing>
        </w:r>
      </w:del>
    </w:p>
    <w:p w14:paraId="35B4355D" w14:textId="77777777" w:rsidR="00171240" w:rsidRPr="00E21FC3" w:rsidDel="00E21FC3" w:rsidRDefault="00171240">
      <w:pPr>
        <w:pStyle w:val="Heading1"/>
        <w:rPr>
          <w:del w:id="163" w:author="Mateusz Janik" w:date="2012-12-04T22:36:00Z"/>
          <w:rPrChange w:id="164" w:author="Mateusz Janik" w:date="2012-12-04T22:37:00Z">
            <w:rPr>
              <w:del w:id="165" w:author="Mateusz Janik" w:date="2012-12-04T22:36:00Z"/>
            </w:rPr>
          </w:rPrChange>
        </w:rPr>
        <w:pPrChange w:id="166" w:author="Mateusz Janik" w:date="2012-12-04T22:36:00Z">
          <w:pPr/>
        </w:pPrChange>
      </w:pPr>
      <w:del w:id="167" w:author="Mateusz Janik" w:date="2012-12-04T22:31:00Z">
        <w:r w:rsidRPr="00E21FC3" w:rsidDel="00C418EA">
          <w:rPr>
            <w:rPrChange w:id="168" w:author="Mateusz Janik" w:date="2012-12-04T22:37:00Z">
              <w:rPr/>
            </w:rPrChange>
          </w:rPr>
          <w:br w:type="page"/>
        </w:r>
      </w:del>
    </w:p>
    <w:p w14:paraId="5D700BF9" w14:textId="77777777" w:rsidR="00171240" w:rsidRPr="00E21FC3" w:rsidDel="00E21FC3" w:rsidRDefault="00171240">
      <w:pPr>
        <w:pStyle w:val="Heading1"/>
        <w:rPr>
          <w:del w:id="169" w:author="Mateusz Janik" w:date="2012-12-04T22:36:00Z"/>
          <w:b w:val="0"/>
          <w:rPrChange w:id="170" w:author="Mateusz Janik" w:date="2012-12-04T22:37:00Z">
            <w:rPr>
              <w:del w:id="171" w:author="Mateusz Janik" w:date="2012-12-04T22:36:00Z"/>
              <w:b/>
              <w:sz w:val="32"/>
              <w:szCs w:val="32"/>
            </w:rPr>
          </w:rPrChange>
        </w:rPr>
        <w:pPrChange w:id="172" w:author="Mateusz Janik" w:date="2012-12-04T22:36:00Z">
          <w:pPr>
            <w:pStyle w:val="NoSpacing"/>
            <w:jc w:val="right"/>
          </w:pPr>
        </w:pPrChange>
      </w:pPr>
      <w:del w:id="173" w:author="Mateusz Janik" w:date="2012-12-04T22:35:00Z">
        <w:r w:rsidRPr="00E21FC3" w:rsidDel="00E21FC3">
          <w:rPr>
            <w:b w:val="0"/>
            <w:rPrChange w:id="174" w:author="Mateusz Janik" w:date="2012-12-04T22:37:00Z">
              <w:rPr>
                <w:b/>
                <w:sz w:val="32"/>
                <w:szCs w:val="32"/>
              </w:rPr>
            </w:rPrChange>
          </w:rPr>
          <w:delText>ETAP 10</w:delText>
        </w:r>
      </w:del>
    </w:p>
    <w:p w14:paraId="2E882B78" w14:textId="77777777" w:rsidR="00E507B3" w:rsidRPr="00E21FC3" w:rsidRDefault="00171240" w:rsidP="00171240">
      <w:pPr>
        <w:pStyle w:val="Heading1"/>
      </w:pPr>
      <w:bookmarkStart w:id="175" w:name="_Toc342425295"/>
      <w:bookmarkStart w:id="176" w:name="_Toc342425538"/>
      <w:bookmarkStart w:id="177" w:name="_Toc342426082"/>
      <w:bookmarkStart w:id="178" w:name="_Toc342426224"/>
      <w:bookmarkStart w:id="179" w:name="_Toc342426372"/>
      <w:r>
        <w:t>ETAP 10 – T</w:t>
      </w:r>
      <w:r w:rsidR="00E507B3" w:rsidRPr="00E21FC3">
        <w:t>ransformacja do modelu logicznego</w:t>
      </w:r>
      <w:bookmarkEnd w:id="136"/>
      <w:bookmarkEnd w:id="175"/>
      <w:bookmarkEnd w:id="176"/>
      <w:bookmarkEnd w:id="177"/>
      <w:bookmarkEnd w:id="178"/>
      <w:bookmarkEnd w:id="179"/>
    </w:p>
    <w:p w14:paraId="38F87688" w14:textId="77777777" w:rsidR="006D2B60"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Charakteryzuje(ATRYBUT_CZESCI(0,N), GRUPA_TOWAROWA(1,N))</w:t>
      </w:r>
    </w:p>
    <w:p w14:paraId="2EE81460" w14:textId="77777777" w:rsidR="006D2B60" w:rsidRDefault="006D2B60" w:rsidP="006D2B60">
      <w:pPr>
        <w:pStyle w:val="NoSpacing"/>
        <w:ind w:left="2127" w:hanging="851"/>
        <w:rPr>
          <w:rFonts w:asciiTheme="minorHAnsi" w:hAnsiTheme="minorHAnsi" w:cstheme="minorHAnsi"/>
          <w:sz w:val="24"/>
          <w:szCs w:val="24"/>
        </w:rPr>
      </w:pPr>
    </w:p>
    <w:p w14:paraId="18627FF8"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ATRYBUT_CZESCI(</w:t>
      </w:r>
      <w:r w:rsidRPr="00E67BD9">
        <w:rPr>
          <w:rFonts w:asciiTheme="minorHAnsi" w:hAnsiTheme="minorHAnsi" w:cstheme="minorHAnsi"/>
          <w:sz w:val="24"/>
          <w:szCs w:val="24"/>
          <w:u w:val="single"/>
        </w:rPr>
        <w:t>Nazwa</w:t>
      </w:r>
      <w:r>
        <w:rPr>
          <w:rFonts w:asciiTheme="minorHAnsi" w:hAnsiTheme="minorHAnsi" w:cstheme="minorHAnsi"/>
          <w:sz w:val="24"/>
          <w:szCs w:val="24"/>
        </w:rPr>
        <w:t>)</w:t>
      </w:r>
    </w:p>
    <w:p w14:paraId="15D3FF73"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GRUPA_TOWAROWA(</w:t>
      </w:r>
      <w:r w:rsidRPr="00E67BD9">
        <w:rPr>
          <w:rFonts w:asciiTheme="minorHAnsi" w:hAnsiTheme="minorHAnsi" w:cstheme="minorHAnsi"/>
          <w:sz w:val="24"/>
          <w:szCs w:val="24"/>
          <w:u w:val="single"/>
        </w:rPr>
        <w:t>Kod</w:t>
      </w:r>
      <w:r>
        <w:rPr>
          <w:rFonts w:asciiTheme="minorHAnsi" w:hAnsiTheme="minorHAnsi" w:cstheme="minorHAnsi"/>
          <w:sz w:val="24"/>
          <w:szCs w:val="24"/>
        </w:rPr>
        <w:t>, Nazwa, #Magazyn, #VAT)</w:t>
      </w:r>
    </w:p>
    <w:p w14:paraId="00FB94A8" w14:textId="77777777" w:rsidR="006D2B60" w:rsidRDefault="006D2B60" w:rsidP="006D2B60">
      <w:pPr>
        <w:pStyle w:val="NoSpacing"/>
        <w:ind w:left="2127" w:hanging="851"/>
        <w:rPr>
          <w:rFonts w:asciiTheme="minorHAnsi" w:hAnsiTheme="minorHAnsi" w:cstheme="minorHAnsi"/>
          <w:sz w:val="24"/>
          <w:szCs w:val="24"/>
        </w:rPr>
      </w:pPr>
    </w:p>
    <w:p w14:paraId="4E829525"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AtrybutyCzesci(</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14:paraId="02A09B6A"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GrupyTowarowe(</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6676F0D2"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AtrybutyGrupTowarowych(</w:t>
      </w:r>
      <w:r w:rsidRPr="00E67BD9">
        <w:rPr>
          <w:rFonts w:asciiTheme="minorHAnsi" w:hAnsiTheme="minorHAnsi" w:cstheme="minorHAnsi"/>
          <w:sz w:val="24"/>
          <w:szCs w:val="24"/>
          <w:u w:val="single"/>
        </w:rPr>
        <w:t>#Nazwa, #Kod</w:t>
      </w:r>
      <w:r w:rsidRPr="00E67BD9">
        <w:rPr>
          <w:rFonts w:asciiTheme="minorHAnsi" w:hAnsiTheme="minorHAnsi" w:cstheme="minorHAnsi"/>
          <w:sz w:val="24"/>
          <w:szCs w:val="24"/>
        </w:rPr>
        <w:t>)</w:t>
      </w:r>
    </w:p>
    <w:p w14:paraId="7C0194C9" w14:textId="77777777" w:rsidR="006D2B60" w:rsidRPr="00E67BD9" w:rsidRDefault="006D2B60" w:rsidP="006D2B60">
      <w:pPr>
        <w:pStyle w:val="NoSpacing"/>
        <w:rPr>
          <w:rFonts w:asciiTheme="minorHAnsi" w:hAnsiTheme="minorHAnsi" w:cstheme="minorHAnsi"/>
          <w:sz w:val="24"/>
          <w:szCs w:val="24"/>
        </w:rPr>
      </w:pPr>
    </w:p>
    <w:p w14:paraId="63B5D476" w14:textId="77777777" w:rsidR="006D2B60" w:rsidRDefault="006D2B60" w:rsidP="00C76F1B">
      <w:pPr>
        <w:pStyle w:val="NoSpacing"/>
        <w:numPr>
          <w:ilvl w:val="0"/>
          <w:numId w:val="19"/>
        </w:numPr>
        <w:ind w:left="1276" w:hanging="1276"/>
        <w:rPr>
          <w:rFonts w:asciiTheme="minorHAnsi" w:hAnsiTheme="minorHAnsi" w:cstheme="minorHAnsi"/>
          <w:sz w:val="24"/>
          <w:szCs w:val="24"/>
        </w:rPr>
      </w:pPr>
      <w:r w:rsidRPr="006D2B60">
        <w:rPr>
          <w:rFonts w:asciiTheme="minorHAnsi" w:hAnsiTheme="minorHAnsi" w:cstheme="minorHAnsi"/>
          <w:sz w:val="24"/>
          <w:szCs w:val="24"/>
        </w:rPr>
        <w:t>JestW(GRUPA_TOWAROWA(0,N), GRUPA_TOWAROWA(0,1))</w:t>
      </w:r>
    </w:p>
    <w:p w14:paraId="51A48D01" w14:textId="77777777" w:rsidR="006D2B60" w:rsidRDefault="006D2B60" w:rsidP="006D2B60">
      <w:pPr>
        <w:pStyle w:val="NoSpacing"/>
        <w:ind w:left="2127" w:hanging="851"/>
        <w:rPr>
          <w:rFonts w:asciiTheme="minorHAnsi" w:hAnsiTheme="minorHAnsi" w:cstheme="minorHAnsi"/>
          <w:sz w:val="24"/>
          <w:szCs w:val="24"/>
        </w:rPr>
      </w:pPr>
    </w:p>
    <w:p w14:paraId="30C24CE9" w14:textId="77777777" w:rsidR="006D2B60" w:rsidRDefault="006D2B60" w:rsidP="006D2B60">
      <w:pPr>
        <w:pStyle w:val="NoSpacing"/>
        <w:ind w:left="2127" w:hanging="851"/>
        <w:rPr>
          <w:rFonts w:asciiTheme="minorHAnsi" w:hAnsiTheme="minorHAnsi" w:cstheme="minorHAnsi"/>
          <w:sz w:val="24"/>
          <w:szCs w:val="24"/>
        </w:rPr>
      </w:pPr>
      <w:r w:rsidRPr="006D2B60">
        <w:rPr>
          <w:rFonts w:asciiTheme="minorHAnsi" w:hAnsiTheme="minorHAnsi" w:cstheme="minorHAnsi"/>
          <w:sz w:val="24"/>
          <w:szCs w:val="24"/>
        </w:rPr>
        <w:t>GRUPA_TOWAROWA(</w:t>
      </w:r>
      <w:r w:rsidRPr="006D2B60">
        <w:rPr>
          <w:rFonts w:asciiTheme="minorHAnsi" w:hAnsiTheme="minorHAnsi" w:cstheme="minorHAnsi"/>
          <w:sz w:val="24"/>
          <w:szCs w:val="24"/>
          <w:u w:val="single"/>
        </w:rPr>
        <w:t>Kod</w:t>
      </w:r>
      <w:r w:rsidRPr="006D2B60">
        <w:rPr>
          <w:rFonts w:asciiTheme="minorHAnsi" w:hAnsiTheme="minorHAnsi" w:cstheme="minorHAnsi"/>
          <w:sz w:val="24"/>
          <w:szCs w:val="24"/>
        </w:rPr>
        <w:t>, Nazwa, #Magazyn, #VAT)</w:t>
      </w:r>
    </w:p>
    <w:p w14:paraId="290D4F8D" w14:textId="77777777" w:rsidR="006D2B60" w:rsidRDefault="006D2B60" w:rsidP="006D2B60">
      <w:pPr>
        <w:pStyle w:val="NoSpacing"/>
        <w:ind w:left="2127" w:hanging="851"/>
        <w:rPr>
          <w:rFonts w:asciiTheme="minorHAnsi" w:hAnsiTheme="minorHAnsi" w:cstheme="minorHAnsi"/>
          <w:sz w:val="24"/>
          <w:szCs w:val="24"/>
        </w:rPr>
      </w:pPr>
    </w:p>
    <w:p w14:paraId="7EB1A3F1" w14:textId="77777777" w:rsidR="006D2B60" w:rsidRDefault="006D2B60" w:rsidP="006D2B60">
      <w:pPr>
        <w:pStyle w:val="NoSpacing"/>
        <w:ind w:left="2127" w:hanging="851"/>
        <w:rPr>
          <w:rFonts w:asciiTheme="minorHAnsi" w:hAnsiTheme="minorHAnsi" w:cstheme="minorHAnsi"/>
          <w:sz w:val="24"/>
          <w:szCs w:val="24"/>
        </w:rPr>
      </w:pPr>
      <w:r w:rsidRPr="006D2B60">
        <w:rPr>
          <w:rFonts w:asciiTheme="minorHAnsi" w:hAnsiTheme="minorHAnsi" w:cstheme="minorHAnsi"/>
          <w:sz w:val="24"/>
          <w:szCs w:val="24"/>
        </w:rPr>
        <w:t>GrupyTowarowe(</w:t>
      </w:r>
      <w:r w:rsidRPr="006D2B60">
        <w:rPr>
          <w:rFonts w:asciiTheme="minorHAnsi" w:hAnsiTheme="minorHAnsi" w:cstheme="minorHAnsi"/>
          <w:sz w:val="24"/>
          <w:szCs w:val="24"/>
          <w:u w:val="single"/>
        </w:rPr>
        <w:t>Kod</w:t>
      </w:r>
      <w:r w:rsidRPr="006D2B60">
        <w:rPr>
          <w:rFonts w:asciiTheme="minorHAnsi" w:hAnsiTheme="minorHAnsi" w:cstheme="minorHAnsi"/>
          <w:sz w:val="24"/>
          <w:szCs w:val="24"/>
        </w:rPr>
        <w:t>, Nazwa, #Magazyn, #VAT)</w:t>
      </w:r>
    </w:p>
    <w:p w14:paraId="7FEB5EF1" w14:textId="77777777" w:rsidR="006D2B60" w:rsidRPr="006D2B60" w:rsidRDefault="006D2B60" w:rsidP="006D2B60">
      <w:pPr>
        <w:pStyle w:val="NoSpacing"/>
        <w:ind w:left="2127" w:hanging="851"/>
        <w:rPr>
          <w:rFonts w:asciiTheme="minorHAnsi" w:hAnsiTheme="minorHAnsi" w:cstheme="minorHAnsi"/>
          <w:sz w:val="24"/>
          <w:szCs w:val="24"/>
        </w:rPr>
      </w:pPr>
      <w:r w:rsidRPr="006D2B60">
        <w:rPr>
          <w:rFonts w:asciiTheme="minorHAnsi" w:hAnsiTheme="minorHAnsi" w:cstheme="minorHAnsi"/>
          <w:sz w:val="24"/>
          <w:szCs w:val="24"/>
        </w:rPr>
        <w:t>GrupyNadrzedne(</w:t>
      </w:r>
      <w:r w:rsidRPr="006D2B60">
        <w:rPr>
          <w:rFonts w:asciiTheme="minorHAnsi" w:hAnsiTheme="minorHAnsi" w:cstheme="minorHAnsi"/>
          <w:sz w:val="24"/>
          <w:szCs w:val="24"/>
          <w:u w:val="single"/>
        </w:rPr>
        <w:t>#Grupa</w:t>
      </w:r>
      <w:r w:rsidRPr="006D2B60">
        <w:rPr>
          <w:rFonts w:asciiTheme="minorHAnsi" w:hAnsiTheme="minorHAnsi" w:cstheme="minorHAnsi"/>
          <w:sz w:val="24"/>
          <w:szCs w:val="24"/>
        </w:rPr>
        <w:t>, #GrupaNadrzedna)</w:t>
      </w:r>
    </w:p>
    <w:p w14:paraId="03A63047" w14:textId="77777777" w:rsidR="006D2B60" w:rsidRPr="00E67BD9" w:rsidRDefault="006D2B60" w:rsidP="006D2B60">
      <w:pPr>
        <w:pStyle w:val="NoSpacing"/>
        <w:rPr>
          <w:rFonts w:asciiTheme="minorHAnsi" w:hAnsiTheme="minorHAnsi" w:cstheme="minorHAnsi"/>
          <w:sz w:val="24"/>
          <w:szCs w:val="24"/>
        </w:rPr>
      </w:pPr>
    </w:p>
    <w:p w14:paraId="1996B67D" w14:textId="77777777" w:rsidR="006D2B60"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Ma(OPONA(0,N), BIEZNIK_OPONY(1,1))</w:t>
      </w:r>
    </w:p>
    <w:p w14:paraId="45E390B5" w14:textId="77777777" w:rsidR="006D2B60" w:rsidRDefault="006D2B60" w:rsidP="006D2B60">
      <w:pPr>
        <w:pStyle w:val="NoSpacing"/>
        <w:ind w:left="2127" w:hanging="851"/>
        <w:rPr>
          <w:rFonts w:asciiTheme="minorHAnsi" w:hAnsiTheme="minorHAnsi" w:cstheme="minorHAnsi"/>
          <w:sz w:val="24"/>
          <w:szCs w:val="24"/>
        </w:rPr>
      </w:pPr>
    </w:p>
    <w:p w14:paraId="46334B8A"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OPONA(</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38E5DA87"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BIEZNIK_OPONY(</w:t>
      </w:r>
      <w:r w:rsidRPr="00E67BD9">
        <w:rPr>
          <w:rFonts w:asciiTheme="minorHAnsi" w:hAnsiTheme="minorHAnsi" w:cstheme="minorHAnsi"/>
          <w:sz w:val="24"/>
          <w:szCs w:val="24"/>
          <w:u w:val="single"/>
        </w:rPr>
        <w:t>IdBieznika</w:t>
      </w:r>
      <w:r w:rsidRPr="00E67BD9">
        <w:rPr>
          <w:rFonts w:asciiTheme="minorHAnsi" w:hAnsiTheme="minorHAnsi" w:cstheme="minorHAnsi"/>
          <w:sz w:val="24"/>
          <w:szCs w:val="24"/>
        </w:rPr>
        <w:t>, #Producent, Nazwa, Zdjecie)</w:t>
      </w:r>
    </w:p>
    <w:p w14:paraId="64FD4E5F" w14:textId="77777777" w:rsidR="006D2B60" w:rsidRDefault="006D2B60" w:rsidP="006D2B60">
      <w:pPr>
        <w:pStyle w:val="NoSpacing"/>
        <w:ind w:left="2127" w:hanging="851"/>
        <w:rPr>
          <w:rFonts w:asciiTheme="minorHAnsi" w:hAnsiTheme="minorHAnsi" w:cstheme="minorHAnsi"/>
          <w:sz w:val="24"/>
          <w:szCs w:val="24"/>
        </w:rPr>
      </w:pPr>
    </w:p>
    <w:p w14:paraId="64B490D7"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Opony(</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7E256B62"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BieznikiOpon(</w:t>
      </w:r>
      <w:r w:rsidRPr="00E67BD9">
        <w:rPr>
          <w:rFonts w:asciiTheme="minorHAnsi" w:hAnsiTheme="minorHAnsi" w:cstheme="minorHAnsi"/>
          <w:sz w:val="24"/>
          <w:szCs w:val="24"/>
          <w:u w:val="single"/>
        </w:rPr>
        <w:t>IdBieznika</w:t>
      </w:r>
      <w:r w:rsidRPr="00E67BD9">
        <w:rPr>
          <w:rFonts w:asciiTheme="minorHAnsi" w:hAnsiTheme="minorHAnsi" w:cstheme="minorHAnsi"/>
          <w:sz w:val="24"/>
          <w:szCs w:val="24"/>
        </w:rPr>
        <w:t>, #Producent, Nazwa, Zdjecie)</w:t>
      </w:r>
    </w:p>
    <w:p w14:paraId="7C95824A" w14:textId="77777777" w:rsidR="006D2B60" w:rsidRPr="00E67BD9" w:rsidRDefault="006D2B60" w:rsidP="006D2B60">
      <w:pPr>
        <w:pStyle w:val="NoSpacing"/>
        <w:rPr>
          <w:rFonts w:asciiTheme="minorHAnsi" w:hAnsiTheme="minorHAnsi" w:cstheme="minorHAnsi"/>
          <w:sz w:val="24"/>
          <w:szCs w:val="24"/>
        </w:rPr>
      </w:pPr>
    </w:p>
    <w:p w14:paraId="0EB43C1C" w14:textId="77777777" w:rsidR="006D2B60"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MaIndeks(OPONA(0,N), INDEKS_PREDKOSCI_OPONY(1,1))</w:t>
      </w:r>
    </w:p>
    <w:p w14:paraId="3372AEF4" w14:textId="77777777" w:rsidR="006D2B60" w:rsidRDefault="006D2B60" w:rsidP="006D2B60">
      <w:pPr>
        <w:pStyle w:val="NoSpacing"/>
        <w:ind w:left="2127" w:hanging="851"/>
        <w:rPr>
          <w:rFonts w:asciiTheme="minorHAnsi" w:hAnsiTheme="minorHAnsi" w:cstheme="minorHAnsi"/>
          <w:sz w:val="24"/>
          <w:szCs w:val="24"/>
        </w:rPr>
      </w:pPr>
    </w:p>
    <w:p w14:paraId="51AE83A2"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OPONA(</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2EFCB226"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INDEKS_PREDKOSCI_OPONY(</w:t>
      </w:r>
      <w:r w:rsidRPr="004B79A5">
        <w:rPr>
          <w:rFonts w:asciiTheme="minorHAnsi" w:hAnsiTheme="minorHAnsi" w:cstheme="minorHAnsi"/>
          <w:sz w:val="24"/>
          <w:szCs w:val="24"/>
          <w:u w:val="single"/>
        </w:rPr>
        <w:t>Oznaczenie</w:t>
      </w:r>
      <w:r w:rsidRPr="00E67BD9">
        <w:rPr>
          <w:rFonts w:asciiTheme="minorHAnsi" w:hAnsiTheme="minorHAnsi" w:cstheme="minorHAnsi"/>
          <w:sz w:val="24"/>
          <w:szCs w:val="24"/>
        </w:rPr>
        <w:t>, Predkosc)</w:t>
      </w:r>
    </w:p>
    <w:p w14:paraId="2F4B1C8B" w14:textId="77777777" w:rsidR="006D2B60" w:rsidRDefault="006D2B60" w:rsidP="006D2B60">
      <w:pPr>
        <w:pStyle w:val="NoSpacing"/>
        <w:ind w:left="2127" w:hanging="851"/>
        <w:rPr>
          <w:rFonts w:asciiTheme="minorHAnsi" w:hAnsiTheme="minorHAnsi" w:cstheme="minorHAnsi"/>
          <w:sz w:val="24"/>
          <w:szCs w:val="24"/>
        </w:rPr>
      </w:pPr>
    </w:p>
    <w:p w14:paraId="6F92D7EF"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Opony(</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6F72EB0D" w14:textId="77777777" w:rsidR="006D2B60" w:rsidRDefault="006D2B60" w:rsidP="006D2B60">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IndeksyPredkosciOpon</w:t>
      </w:r>
      <w:r w:rsidR="004B79A5">
        <w:rPr>
          <w:rFonts w:asciiTheme="minorHAnsi" w:hAnsiTheme="minorHAnsi" w:cstheme="minorHAnsi"/>
          <w:sz w:val="24"/>
          <w:szCs w:val="24"/>
        </w:rPr>
        <w:t>(</w:t>
      </w:r>
      <w:r w:rsidRPr="004B79A5">
        <w:rPr>
          <w:rFonts w:asciiTheme="minorHAnsi" w:hAnsiTheme="minorHAnsi" w:cstheme="minorHAnsi"/>
          <w:sz w:val="24"/>
          <w:szCs w:val="24"/>
          <w:u w:val="single"/>
        </w:rPr>
        <w:t>Oznaczenie</w:t>
      </w:r>
      <w:r w:rsidRPr="00E67BD9">
        <w:rPr>
          <w:rFonts w:asciiTheme="minorHAnsi" w:hAnsiTheme="minorHAnsi" w:cstheme="minorHAnsi"/>
          <w:sz w:val="24"/>
          <w:szCs w:val="24"/>
        </w:rPr>
        <w:t>, Predkosc)</w:t>
      </w:r>
    </w:p>
    <w:p w14:paraId="26B03C0C" w14:textId="77777777" w:rsidR="006D2B60" w:rsidRPr="00E67BD9" w:rsidRDefault="006D2B60" w:rsidP="006D2B60">
      <w:pPr>
        <w:pStyle w:val="NoSpacing"/>
        <w:rPr>
          <w:rFonts w:asciiTheme="minorHAnsi" w:hAnsiTheme="minorHAnsi" w:cstheme="minorHAnsi"/>
          <w:sz w:val="24"/>
          <w:szCs w:val="24"/>
        </w:rPr>
      </w:pPr>
    </w:p>
    <w:p w14:paraId="51FC689B" w14:textId="77777777" w:rsidR="0037251C"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 xml:space="preserve">MaKod(OPONA(1,N), DOT(0,N), </w:t>
      </w:r>
      <w:r w:rsidRPr="00E67BD9">
        <w:rPr>
          <w:rFonts w:asciiTheme="minorHAnsi" w:hAnsiTheme="minorHAnsi" w:cstheme="minorHAnsi"/>
          <w:i/>
          <w:iCs/>
          <w:sz w:val="24"/>
          <w:szCs w:val="24"/>
        </w:rPr>
        <w:t>Ilosc</w:t>
      </w:r>
      <w:r w:rsidRPr="00E67BD9">
        <w:rPr>
          <w:rFonts w:asciiTheme="minorHAnsi" w:hAnsiTheme="minorHAnsi" w:cstheme="minorHAnsi"/>
          <w:sz w:val="24"/>
          <w:szCs w:val="24"/>
        </w:rPr>
        <w:t>)</w:t>
      </w:r>
    </w:p>
    <w:p w14:paraId="5B45F0C0" w14:textId="77777777" w:rsidR="0037251C" w:rsidRDefault="0037251C" w:rsidP="0037251C">
      <w:pPr>
        <w:pStyle w:val="NoSpacing"/>
        <w:ind w:left="2127" w:hanging="851"/>
        <w:rPr>
          <w:rFonts w:asciiTheme="minorHAnsi" w:hAnsiTheme="minorHAnsi" w:cstheme="minorHAnsi"/>
          <w:sz w:val="24"/>
          <w:szCs w:val="24"/>
        </w:rPr>
      </w:pPr>
    </w:p>
    <w:p w14:paraId="2531EBEA" w14:textId="77777777"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OPONA(</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073434A5" w14:textId="77777777"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DOT(</w:t>
      </w:r>
      <w:r w:rsidRPr="00E67BD9">
        <w:rPr>
          <w:rFonts w:asciiTheme="minorHAnsi" w:hAnsiTheme="minorHAnsi" w:cstheme="minorHAnsi"/>
          <w:sz w:val="24"/>
          <w:szCs w:val="24"/>
          <w:u w:val="single"/>
        </w:rPr>
        <w:t>DOT</w:t>
      </w:r>
      <w:r w:rsidRPr="00E67BD9">
        <w:rPr>
          <w:rFonts w:asciiTheme="minorHAnsi" w:hAnsiTheme="minorHAnsi" w:cstheme="minorHAnsi"/>
          <w:sz w:val="24"/>
          <w:szCs w:val="24"/>
        </w:rPr>
        <w:t>)</w:t>
      </w:r>
    </w:p>
    <w:p w14:paraId="78D4601A" w14:textId="77777777" w:rsidR="0037251C" w:rsidRDefault="0037251C" w:rsidP="0037251C">
      <w:pPr>
        <w:pStyle w:val="NoSpacing"/>
        <w:ind w:left="2127" w:hanging="851"/>
        <w:rPr>
          <w:rFonts w:asciiTheme="minorHAnsi" w:hAnsiTheme="minorHAnsi" w:cstheme="minorHAnsi"/>
          <w:sz w:val="24"/>
          <w:szCs w:val="24"/>
        </w:rPr>
      </w:pPr>
    </w:p>
    <w:p w14:paraId="0677AE33" w14:textId="77777777"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Opony(</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38628B9B" w14:textId="77777777"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lastRenderedPageBreak/>
        <w:t>DOTy(</w:t>
      </w:r>
      <w:r w:rsidRPr="00E67BD9">
        <w:rPr>
          <w:rFonts w:asciiTheme="minorHAnsi" w:hAnsiTheme="minorHAnsi" w:cstheme="minorHAnsi"/>
          <w:sz w:val="24"/>
          <w:szCs w:val="24"/>
          <w:u w:val="single"/>
        </w:rPr>
        <w:t>DOT</w:t>
      </w:r>
      <w:r w:rsidRPr="00E67BD9">
        <w:rPr>
          <w:rFonts w:asciiTheme="minorHAnsi" w:hAnsiTheme="minorHAnsi" w:cstheme="minorHAnsi"/>
          <w:sz w:val="24"/>
          <w:szCs w:val="24"/>
        </w:rPr>
        <w:t>)</w:t>
      </w:r>
    </w:p>
    <w:p w14:paraId="3792922D" w14:textId="77777777" w:rsidR="006D2B60"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DOTyOpon(</w:t>
      </w:r>
      <w:r w:rsidRPr="00E67BD9">
        <w:rPr>
          <w:rFonts w:asciiTheme="minorHAnsi" w:hAnsiTheme="minorHAnsi" w:cstheme="minorHAnsi"/>
          <w:sz w:val="24"/>
          <w:szCs w:val="24"/>
          <w:u w:val="single"/>
        </w:rPr>
        <w:t>#IdOpony, #GrupaTowarowa, #DOT</w:t>
      </w:r>
      <w:r w:rsidRPr="00E67BD9">
        <w:rPr>
          <w:rFonts w:asciiTheme="minorHAnsi" w:hAnsiTheme="minorHAnsi" w:cstheme="minorHAnsi"/>
          <w:sz w:val="24"/>
          <w:szCs w:val="24"/>
        </w:rPr>
        <w:t xml:space="preserve">, </w:t>
      </w:r>
      <w:r w:rsidRPr="00E67BD9">
        <w:rPr>
          <w:rFonts w:asciiTheme="minorHAnsi" w:hAnsiTheme="minorHAnsi" w:cstheme="minorHAnsi"/>
          <w:i/>
          <w:iCs/>
          <w:sz w:val="24"/>
          <w:szCs w:val="24"/>
        </w:rPr>
        <w:t>Ilosc</w:t>
      </w:r>
      <w:r w:rsidRPr="00E67BD9">
        <w:rPr>
          <w:rFonts w:asciiTheme="minorHAnsi" w:hAnsiTheme="minorHAnsi" w:cstheme="minorHAnsi"/>
          <w:sz w:val="24"/>
          <w:szCs w:val="24"/>
        </w:rPr>
        <w:t>)</w:t>
      </w:r>
    </w:p>
    <w:p w14:paraId="0CFE8C29" w14:textId="77777777" w:rsidR="0037251C" w:rsidRPr="00E67BD9" w:rsidRDefault="0037251C" w:rsidP="0037251C">
      <w:pPr>
        <w:pStyle w:val="NoSpacing"/>
        <w:rPr>
          <w:rFonts w:asciiTheme="minorHAnsi" w:hAnsiTheme="minorHAnsi" w:cstheme="minorHAnsi"/>
          <w:sz w:val="24"/>
          <w:szCs w:val="24"/>
        </w:rPr>
      </w:pPr>
    </w:p>
    <w:p w14:paraId="1C53C322" w14:textId="77777777" w:rsidR="0037251C"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MaRozmiar(OPONA(0,N), ROZMIAR_OPONY(1,1))</w:t>
      </w:r>
    </w:p>
    <w:p w14:paraId="5471B8B5" w14:textId="77777777" w:rsidR="0037251C" w:rsidRDefault="0037251C" w:rsidP="0037251C">
      <w:pPr>
        <w:pStyle w:val="NoSpacing"/>
        <w:ind w:left="2127" w:hanging="851"/>
        <w:rPr>
          <w:rFonts w:asciiTheme="minorHAnsi" w:hAnsiTheme="minorHAnsi" w:cstheme="minorHAnsi"/>
          <w:sz w:val="24"/>
          <w:szCs w:val="24"/>
        </w:rPr>
      </w:pPr>
    </w:p>
    <w:p w14:paraId="29C7CAED" w14:textId="77777777"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OPONA(</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70C0B166" w14:textId="77777777"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ROZMIAR_OPONY(</w:t>
      </w:r>
      <w:r w:rsidRPr="00E67BD9">
        <w:rPr>
          <w:rFonts w:asciiTheme="minorHAnsi" w:hAnsiTheme="minorHAnsi" w:cstheme="minorHAnsi"/>
          <w:sz w:val="24"/>
          <w:szCs w:val="24"/>
          <w:u w:val="single"/>
        </w:rPr>
        <w:t>IdRozmiaru</w:t>
      </w:r>
      <w:r w:rsidRPr="00E67BD9">
        <w:rPr>
          <w:rFonts w:asciiTheme="minorHAnsi" w:hAnsiTheme="minorHAnsi" w:cstheme="minorHAnsi"/>
          <w:sz w:val="24"/>
          <w:szCs w:val="24"/>
        </w:rPr>
        <w:t>, Szerokosc, Profil, Srednica)</w:t>
      </w:r>
    </w:p>
    <w:p w14:paraId="2B6284F3" w14:textId="77777777" w:rsidR="0037251C" w:rsidRDefault="0037251C" w:rsidP="0037251C">
      <w:pPr>
        <w:pStyle w:val="NoSpacing"/>
        <w:ind w:left="2127" w:hanging="851"/>
        <w:rPr>
          <w:rFonts w:asciiTheme="minorHAnsi" w:hAnsiTheme="minorHAnsi" w:cstheme="minorHAnsi"/>
          <w:sz w:val="24"/>
          <w:szCs w:val="24"/>
        </w:rPr>
      </w:pPr>
    </w:p>
    <w:p w14:paraId="7D933185" w14:textId="77777777" w:rsidR="0037251C"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Opony(</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12DFB3F4" w14:textId="77777777" w:rsidR="006D2B60" w:rsidRDefault="006D2B60" w:rsidP="0037251C">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RozmiaryOpon(</w:t>
      </w:r>
      <w:r w:rsidRPr="00E67BD9">
        <w:rPr>
          <w:rFonts w:asciiTheme="minorHAnsi" w:hAnsiTheme="minorHAnsi" w:cstheme="minorHAnsi"/>
          <w:sz w:val="24"/>
          <w:szCs w:val="24"/>
          <w:u w:val="single"/>
        </w:rPr>
        <w:t>IdRozmiaru</w:t>
      </w:r>
      <w:r w:rsidRPr="00E67BD9">
        <w:rPr>
          <w:rFonts w:asciiTheme="minorHAnsi" w:hAnsiTheme="minorHAnsi" w:cstheme="minorHAnsi"/>
          <w:sz w:val="24"/>
          <w:szCs w:val="24"/>
        </w:rPr>
        <w:t>, Szerokosc, Profil, Srednica)</w:t>
      </w:r>
    </w:p>
    <w:p w14:paraId="2B075C34" w14:textId="77777777" w:rsidR="0037251C" w:rsidRPr="00E67BD9" w:rsidRDefault="0037251C" w:rsidP="0037251C">
      <w:pPr>
        <w:pStyle w:val="NoSpacing"/>
        <w:rPr>
          <w:rFonts w:asciiTheme="minorHAnsi" w:hAnsiTheme="minorHAnsi" w:cstheme="minorHAnsi"/>
          <w:sz w:val="24"/>
          <w:szCs w:val="24"/>
        </w:rPr>
      </w:pPr>
    </w:p>
    <w:p w14:paraId="5468F215" w14:textId="77777777" w:rsidR="00573865"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MaStawke(GRUPA_TOWAROWA(0,N), STAWKA_VAT(1,1))</w:t>
      </w:r>
    </w:p>
    <w:p w14:paraId="591BFC80" w14:textId="77777777" w:rsidR="00573865" w:rsidRDefault="00573865" w:rsidP="00573865">
      <w:pPr>
        <w:pStyle w:val="NoSpacing"/>
        <w:ind w:left="2127" w:hanging="851"/>
        <w:rPr>
          <w:rFonts w:asciiTheme="minorHAnsi" w:hAnsiTheme="minorHAnsi" w:cstheme="minorHAnsi"/>
          <w:sz w:val="24"/>
          <w:szCs w:val="24"/>
        </w:rPr>
      </w:pPr>
    </w:p>
    <w:p w14:paraId="21B2916B" w14:textId="77777777" w:rsidR="00573865" w:rsidRDefault="006D2B60" w:rsidP="00573865">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GRUPA_TOWAROWA(</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5A818452" w14:textId="77777777" w:rsidR="00573865" w:rsidRDefault="006D2B60" w:rsidP="00573865">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STAWKA_VAT(</w:t>
      </w:r>
      <w:r w:rsidRPr="00E67BD9">
        <w:rPr>
          <w:rFonts w:asciiTheme="minorHAnsi" w:hAnsiTheme="minorHAnsi" w:cstheme="minorHAnsi"/>
          <w:sz w:val="24"/>
          <w:szCs w:val="24"/>
          <w:u w:val="single"/>
        </w:rPr>
        <w:t>Stawka</w:t>
      </w:r>
      <w:r w:rsidRPr="00E67BD9">
        <w:rPr>
          <w:rFonts w:asciiTheme="minorHAnsi" w:hAnsiTheme="minorHAnsi" w:cstheme="minorHAnsi"/>
          <w:sz w:val="24"/>
          <w:szCs w:val="24"/>
        </w:rPr>
        <w:t>)</w:t>
      </w:r>
    </w:p>
    <w:p w14:paraId="35BE1E73" w14:textId="77777777" w:rsidR="00573865" w:rsidRDefault="00573865" w:rsidP="00573865">
      <w:pPr>
        <w:pStyle w:val="NoSpacing"/>
        <w:ind w:left="2127" w:hanging="851"/>
        <w:rPr>
          <w:rFonts w:asciiTheme="minorHAnsi" w:hAnsiTheme="minorHAnsi" w:cstheme="minorHAnsi"/>
          <w:sz w:val="24"/>
          <w:szCs w:val="24"/>
        </w:rPr>
      </w:pPr>
    </w:p>
    <w:p w14:paraId="59A2E164" w14:textId="77777777" w:rsidR="00573865" w:rsidRDefault="006D2B60" w:rsidP="00573865">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GrupyTowarowe(</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58AD9B55" w14:textId="77777777" w:rsidR="006D2B60" w:rsidRDefault="006D2B60" w:rsidP="00573865">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StawkiVAT(</w:t>
      </w:r>
      <w:r w:rsidRPr="00E67BD9">
        <w:rPr>
          <w:rFonts w:asciiTheme="minorHAnsi" w:hAnsiTheme="minorHAnsi" w:cstheme="minorHAnsi"/>
          <w:sz w:val="24"/>
          <w:szCs w:val="24"/>
          <w:u w:val="single"/>
        </w:rPr>
        <w:t>Stawka</w:t>
      </w:r>
      <w:r w:rsidRPr="00E67BD9">
        <w:rPr>
          <w:rFonts w:asciiTheme="minorHAnsi" w:hAnsiTheme="minorHAnsi" w:cstheme="minorHAnsi"/>
          <w:sz w:val="24"/>
          <w:szCs w:val="24"/>
        </w:rPr>
        <w:t>)</w:t>
      </w:r>
    </w:p>
    <w:p w14:paraId="172CFC33" w14:textId="77777777" w:rsidR="00573865" w:rsidRPr="00E67BD9" w:rsidRDefault="00573865" w:rsidP="00573865">
      <w:pPr>
        <w:pStyle w:val="NoSpacing"/>
        <w:rPr>
          <w:rFonts w:asciiTheme="minorHAnsi" w:hAnsiTheme="minorHAnsi" w:cstheme="minorHAnsi"/>
          <w:sz w:val="24"/>
          <w:szCs w:val="24"/>
        </w:rPr>
      </w:pPr>
    </w:p>
    <w:p w14:paraId="33D3EEB8" w14:textId="77777777" w:rsidR="00644434"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 xml:space="preserve">PosiadaAtrybut(CZESC(0,N), ATRYBUT_CZESCI(0,N), </w:t>
      </w:r>
      <w:r w:rsidRPr="00E67BD9">
        <w:rPr>
          <w:rFonts w:asciiTheme="minorHAnsi" w:hAnsiTheme="minorHAnsi" w:cstheme="minorHAnsi"/>
          <w:i/>
          <w:iCs/>
          <w:sz w:val="24"/>
          <w:szCs w:val="24"/>
        </w:rPr>
        <w:t>Wartosc</w:t>
      </w:r>
      <w:r w:rsidRPr="00E67BD9">
        <w:rPr>
          <w:rFonts w:asciiTheme="minorHAnsi" w:hAnsiTheme="minorHAnsi" w:cstheme="minorHAnsi"/>
          <w:sz w:val="24"/>
          <w:szCs w:val="24"/>
        </w:rPr>
        <w:t>)</w:t>
      </w:r>
    </w:p>
    <w:p w14:paraId="6479D98A" w14:textId="77777777" w:rsidR="00644434" w:rsidRDefault="00644434" w:rsidP="00644434">
      <w:pPr>
        <w:pStyle w:val="NoSpacing"/>
        <w:ind w:left="2127" w:hanging="851"/>
        <w:rPr>
          <w:rFonts w:asciiTheme="minorHAnsi" w:hAnsiTheme="minorHAnsi" w:cstheme="minorHAnsi"/>
          <w:sz w:val="24"/>
          <w:szCs w:val="24"/>
        </w:rPr>
      </w:pPr>
    </w:p>
    <w:p w14:paraId="319B7506"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14:paraId="33E5449E"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ATRYBUT_CZESCI(</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14:paraId="7D862847" w14:textId="77777777" w:rsidR="00644434" w:rsidRDefault="00644434" w:rsidP="00644434">
      <w:pPr>
        <w:pStyle w:val="NoSpacing"/>
        <w:ind w:left="2127" w:hanging="851"/>
        <w:rPr>
          <w:rFonts w:asciiTheme="minorHAnsi" w:hAnsiTheme="minorHAnsi" w:cstheme="minorHAnsi"/>
          <w:sz w:val="24"/>
          <w:szCs w:val="24"/>
        </w:rPr>
      </w:pPr>
    </w:p>
    <w:p w14:paraId="1EC4258E"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Czesci(</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14:paraId="65E17281"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AtrybutyCzesci(</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14:paraId="14F2A85E" w14:textId="77777777" w:rsidR="006D2B60"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WarosciAtrybutowCzesci(</w:t>
      </w:r>
      <w:r w:rsidRPr="00E67BD9">
        <w:rPr>
          <w:rFonts w:asciiTheme="minorHAnsi" w:hAnsiTheme="minorHAnsi" w:cstheme="minorHAnsi"/>
          <w:sz w:val="24"/>
          <w:szCs w:val="24"/>
          <w:u w:val="single"/>
        </w:rPr>
        <w:t>#IdCzesci, #GrupaTowarowa, #Nazwa</w:t>
      </w:r>
      <w:r w:rsidRPr="00E67BD9">
        <w:rPr>
          <w:rFonts w:asciiTheme="minorHAnsi" w:hAnsiTheme="minorHAnsi" w:cstheme="minorHAnsi"/>
          <w:sz w:val="24"/>
          <w:szCs w:val="24"/>
        </w:rPr>
        <w:t xml:space="preserve">, </w:t>
      </w:r>
      <w:r w:rsidRPr="00E67BD9">
        <w:rPr>
          <w:rFonts w:asciiTheme="minorHAnsi" w:hAnsiTheme="minorHAnsi" w:cstheme="minorHAnsi"/>
          <w:i/>
          <w:iCs/>
          <w:sz w:val="24"/>
          <w:szCs w:val="24"/>
        </w:rPr>
        <w:t>Wartosc</w:t>
      </w:r>
      <w:r w:rsidRPr="00E67BD9">
        <w:rPr>
          <w:rFonts w:asciiTheme="minorHAnsi" w:hAnsiTheme="minorHAnsi" w:cstheme="minorHAnsi"/>
          <w:sz w:val="24"/>
          <w:szCs w:val="24"/>
        </w:rPr>
        <w:t>)</w:t>
      </w:r>
    </w:p>
    <w:p w14:paraId="3C31C809" w14:textId="77777777" w:rsidR="00644434" w:rsidRPr="00E67BD9" w:rsidRDefault="00644434" w:rsidP="00644434">
      <w:pPr>
        <w:pStyle w:val="NoSpacing"/>
        <w:rPr>
          <w:rFonts w:asciiTheme="minorHAnsi" w:hAnsiTheme="minorHAnsi" w:cstheme="minorHAnsi"/>
          <w:sz w:val="24"/>
          <w:szCs w:val="24"/>
        </w:rPr>
      </w:pPr>
    </w:p>
    <w:p w14:paraId="5CD3C959" w14:textId="77777777" w:rsidR="00644434"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WyprodukowalBieznik(PRODUCENT(1,1), BIEZNIK_OPONY(0,N))</w:t>
      </w:r>
    </w:p>
    <w:p w14:paraId="43E0517E" w14:textId="77777777" w:rsidR="00644434" w:rsidRDefault="00644434" w:rsidP="00644434">
      <w:pPr>
        <w:pStyle w:val="NoSpacing"/>
        <w:ind w:left="2127" w:hanging="851"/>
        <w:rPr>
          <w:rFonts w:asciiTheme="minorHAnsi" w:hAnsiTheme="minorHAnsi" w:cstheme="minorHAnsi"/>
          <w:sz w:val="24"/>
          <w:szCs w:val="24"/>
        </w:rPr>
      </w:pPr>
    </w:p>
    <w:p w14:paraId="0FA339C6"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PRODUCENT(</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14:paraId="03EC2318"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BIEZNIK_OPONY(</w:t>
      </w:r>
      <w:r w:rsidRPr="00E67BD9">
        <w:rPr>
          <w:rFonts w:asciiTheme="minorHAnsi" w:hAnsiTheme="minorHAnsi" w:cstheme="minorHAnsi"/>
          <w:sz w:val="24"/>
          <w:szCs w:val="24"/>
          <w:u w:val="single"/>
        </w:rPr>
        <w:t>IdBieznika</w:t>
      </w:r>
      <w:r w:rsidRPr="00E67BD9">
        <w:rPr>
          <w:rFonts w:asciiTheme="minorHAnsi" w:hAnsiTheme="minorHAnsi" w:cstheme="minorHAnsi"/>
          <w:sz w:val="24"/>
          <w:szCs w:val="24"/>
        </w:rPr>
        <w:t>, #Producent, Nazwa, Zdjecie)</w:t>
      </w:r>
    </w:p>
    <w:p w14:paraId="150B121C" w14:textId="77777777" w:rsidR="00644434" w:rsidRDefault="00644434" w:rsidP="00644434">
      <w:pPr>
        <w:pStyle w:val="NoSpacing"/>
        <w:ind w:left="2127" w:hanging="851"/>
        <w:rPr>
          <w:rFonts w:asciiTheme="minorHAnsi" w:hAnsiTheme="minorHAnsi" w:cstheme="minorHAnsi"/>
          <w:sz w:val="24"/>
          <w:szCs w:val="24"/>
        </w:rPr>
      </w:pPr>
    </w:p>
    <w:p w14:paraId="64C26D19"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Producenci(</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14:paraId="11E04960" w14:textId="77777777" w:rsidR="006D2B60"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BieznikiOpon(</w:t>
      </w:r>
      <w:r w:rsidRPr="00E67BD9">
        <w:rPr>
          <w:rFonts w:asciiTheme="minorHAnsi" w:hAnsiTheme="minorHAnsi" w:cstheme="minorHAnsi"/>
          <w:sz w:val="24"/>
          <w:szCs w:val="24"/>
          <w:u w:val="single"/>
        </w:rPr>
        <w:t>IdBieznika</w:t>
      </w:r>
      <w:r w:rsidRPr="00E67BD9">
        <w:rPr>
          <w:rFonts w:asciiTheme="minorHAnsi" w:hAnsiTheme="minorHAnsi" w:cstheme="minorHAnsi"/>
          <w:sz w:val="24"/>
          <w:szCs w:val="24"/>
        </w:rPr>
        <w:t>, #Producent, Nazwa, Zdjecie)</w:t>
      </w:r>
    </w:p>
    <w:p w14:paraId="646BB3ED" w14:textId="77777777" w:rsidR="00644434" w:rsidRPr="00E67BD9" w:rsidRDefault="00644434" w:rsidP="00644434">
      <w:pPr>
        <w:pStyle w:val="NoSpacing"/>
        <w:rPr>
          <w:rFonts w:asciiTheme="minorHAnsi" w:hAnsiTheme="minorHAnsi" w:cstheme="minorHAnsi"/>
          <w:sz w:val="24"/>
          <w:szCs w:val="24"/>
        </w:rPr>
      </w:pPr>
    </w:p>
    <w:p w14:paraId="12E272F4" w14:textId="77777777" w:rsidR="00644434"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WyprodukowalCzesc(PRODUCENT(0,1), CZESC(0,N))</w:t>
      </w:r>
    </w:p>
    <w:p w14:paraId="1460A4AE" w14:textId="77777777" w:rsidR="00644434" w:rsidRDefault="00644434" w:rsidP="00644434">
      <w:pPr>
        <w:pStyle w:val="NoSpacing"/>
        <w:ind w:left="2127" w:hanging="851"/>
        <w:rPr>
          <w:rFonts w:asciiTheme="minorHAnsi" w:hAnsiTheme="minorHAnsi" w:cstheme="minorHAnsi"/>
          <w:sz w:val="24"/>
          <w:szCs w:val="24"/>
        </w:rPr>
      </w:pPr>
    </w:p>
    <w:p w14:paraId="5A9A56DD"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PRODUCENT(</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14:paraId="6E034A34"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14:paraId="0F4298A4" w14:textId="77777777" w:rsidR="00644434" w:rsidRDefault="00644434" w:rsidP="00644434">
      <w:pPr>
        <w:pStyle w:val="NoSpacing"/>
        <w:ind w:left="2127" w:hanging="851"/>
        <w:rPr>
          <w:rFonts w:asciiTheme="minorHAnsi" w:hAnsiTheme="minorHAnsi" w:cstheme="minorHAnsi"/>
          <w:sz w:val="24"/>
          <w:szCs w:val="24"/>
        </w:rPr>
      </w:pPr>
    </w:p>
    <w:p w14:paraId="08E686DA"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Producenci(</w:t>
      </w:r>
      <w:r w:rsidRPr="00E67BD9">
        <w:rPr>
          <w:rFonts w:asciiTheme="minorHAnsi" w:hAnsiTheme="minorHAnsi" w:cstheme="minorHAnsi"/>
          <w:sz w:val="24"/>
          <w:szCs w:val="24"/>
          <w:u w:val="single"/>
        </w:rPr>
        <w:t>Nazwa</w:t>
      </w:r>
      <w:r w:rsidRPr="00E67BD9">
        <w:rPr>
          <w:rFonts w:asciiTheme="minorHAnsi" w:hAnsiTheme="minorHAnsi" w:cstheme="minorHAnsi"/>
          <w:sz w:val="24"/>
          <w:szCs w:val="24"/>
        </w:rPr>
        <w:t>)</w:t>
      </w:r>
    </w:p>
    <w:p w14:paraId="0ED00050" w14:textId="77777777" w:rsidR="00644434"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lastRenderedPageBreak/>
        <w:t>Czesci(</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14:paraId="5CA8A97E" w14:textId="77777777" w:rsidR="006D2B60" w:rsidRDefault="006D2B60" w:rsidP="00644434">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ProducenciCzesci(#</w:t>
      </w:r>
      <w:r w:rsidRPr="00E67BD9">
        <w:rPr>
          <w:rFonts w:asciiTheme="minorHAnsi" w:hAnsiTheme="minorHAnsi" w:cstheme="minorHAnsi"/>
          <w:sz w:val="24"/>
          <w:szCs w:val="24"/>
          <w:u w:val="single"/>
        </w:rPr>
        <w:t>IdCzesci</w:t>
      </w:r>
      <w:r w:rsidRPr="00E67BD9">
        <w:rPr>
          <w:rFonts w:asciiTheme="minorHAnsi" w:hAnsiTheme="minorHAnsi" w:cstheme="minorHAnsi"/>
          <w:sz w:val="24"/>
          <w:szCs w:val="24"/>
        </w:rPr>
        <w:t>, #Producent)</w:t>
      </w:r>
    </w:p>
    <w:p w14:paraId="4D7B3BF6" w14:textId="77777777" w:rsidR="00644434" w:rsidRPr="00E67BD9" w:rsidRDefault="00644434" w:rsidP="00644434">
      <w:pPr>
        <w:pStyle w:val="NoSpacing"/>
        <w:rPr>
          <w:rFonts w:asciiTheme="minorHAnsi" w:hAnsiTheme="minorHAnsi" w:cstheme="minorHAnsi"/>
          <w:sz w:val="24"/>
          <w:szCs w:val="24"/>
        </w:rPr>
      </w:pPr>
    </w:p>
    <w:p w14:paraId="0BB82982" w14:textId="77777777" w:rsidR="009C5427"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Zawiera(MAGAZYN(1,1), GRUPA_TOWAROWA(0,N))</w:t>
      </w:r>
    </w:p>
    <w:p w14:paraId="331D0B3D" w14:textId="77777777" w:rsidR="009C5427" w:rsidRDefault="009C5427" w:rsidP="009C5427">
      <w:pPr>
        <w:pStyle w:val="NoSpacing"/>
        <w:ind w:left="2127" w:hanging="851"/>
        <w:rPr>
          <w:rFonts w:asciiTheme="minorHAnsi" w:hAnsiTheme="minorHAnsi" w:cstheme="minorHAnsi"/>
          <w:sz w:val="24"/>
          <w:szCs w:val="24"/>
        </w:rPr>
      </w:pPr>
    </w:p>
    <w:p w14:paraId="7C44E0AC"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MAGAZYN(</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w:t>
      </w:r>
    </w:p>
    <w:p w14:paraId="796C2B8E"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GRUPA_TOWAROWA(</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45CFD734" w14:textId="77777777" w:rsidR="009C5427" w:rsidRDefault="009C5427" w:rsidP="009C5427">
      <w:pPr>
        <w:pStyle w:val="NoSpacing"/>
        <w:ind w:left="2127" w:hanging="851"/>
        <w:rPr>
          <w:rFonts w:asciiTheme="minorHAnsi" w:hAnsiTheme="minorHAnsi" w:cstheme="minorHAnsi"/>
          <w:sz w:val="24"/>
          <w:szCs w:val="24"/>
        </w:rPr>
      </w:pPr>
    </w:p>
    <w:p w14:paraId="517FC007"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Magazyny(</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w:t>
      </w:r>
    </w:p>
    <w:p w14:paraId="2CF6BA17" w14:textId="77777777" w:rsidR="006D2B60"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GrupyTowarowe(</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104DCD44" w14:textId="77777777" w:rsidR="009C5427" w:rsidRPr="00E67BD9" w:rsidRDefault="009C5427" w:rsidP="009C5427">
      <w:pPr>
        <w:pStyle w:val="NoSpacing"/>
        <w:rPr>
          <w:rFonts w:asciiTheme="minorHAnsi" w:hAnsiTheme="minorHAnsi" w:cstheme="minorHAnsi"/>
          <w:sz w:val="24"/>
          <w:szCs w:val="24"/>
        </w:rPr>
      </w:pPr>
    </w:p>
    <w:p w14:paraId="13C85311" w14:textId="77777777" w:rsidR="009C5427"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ZawieraCzesc(GRUPA_TOWAROWA(1,1), CZESC(0,N))</w:t>
      </w:r>
    </w:p>
    <w:p w14:paraId="072770D8" w14:textId="77777777" w:rsidR="009C5427" w:rsidRDefault="009C5427" w:rsidP="009C5427">
      <w:pPr>
        <w:pStyle w:val="NoSpacing"/>
        <w:ind w:left="2127" w:hanging="851"/>
        <w:rPr>
          <w:rFonts w:asciiTheme="minorHAnsi" w:hAnsiTheme="minorHAnsi" w:cstheme="minorHAnsi"/>
          <w:sz w:val="24"/>
          <w:szCs w:val="24"/>
        </w:rPr>
      </w:pPr>
    </w:p>
    <w:p w14:paraId="0F20D4C1"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GRUPA_TOWAROWA(</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798EB21F"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14:paraId="7254506F" w14:textId="77777777" w:rsidR="009C5427" w:rsidRDefault="009C5427" w:rsidP="009C5427">
      <w:pPr>
        <w:pStyle w:val="NoSpacing"/>
        <w:ind w:left="2127" w:hanging="851"/>
        <w:rPr>
          <w:rFonts w:asciiTheme="minorHAnsi" w:hAnsiTheme="minorHAnsi" w:cstheme="minorHAnsi"/>
          <w:sz w:val="24"/>
          <w:szCs w:val="24"/>
        </w:rPr>
      </w:pPr>
    </w:p>
    <w:p w14:paraId="279EB839"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GrupyTowarowe(</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0F0E2CF7" w14:textId="77777777" w:rsidR="006D2B60"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Czesci(</w:t>
      </w:r>
      <w:r w:rsidRPr="00E67BD9">
        <w:rPr>
          <w:rFonts w:asciiTheme="minorHAnsi" w:hAnsiTheme="minorHAnsi" w:cstheme="minorHAnsi"/>
          <w:sz w:val="24"/>
          <w:szCs w:val="24"/>
          <w:u w:val="single"/>
        </w:rPr>
        <w:t>IdCzesci, #GrupaTowarowa</w:t>
      </w:r>
      <w:r w:rsidRPr="00E67BD9">
        <w:rPr>
          <w:rFonts w:asciiTheme="minorHAnsi" w:hAnsiTheme="minorHAnsi" w:cstheme="minorHAnsi"/>
          <w:sz w:val="24"/>
          <w:szCs w:val="24"/>
        </w:rPr>
        <w:t>, NumerKatalogowy, Nazwa, Marza, Cena, Ilosc, Zdjecie)</w:t>
      </w:r>
    </w:p>
    <w:p w14:paraId="2DDFB36F" w14:textId="77777777" w:rsidR="009C5427" w:rsidRPr="00E67BD9" w:rsidRDefault="009C5427" w:rsidP="009C5427">
      <w:pPr>
        <w:pStyle w:val="NoSpacing"/>
        <w:rPr>
          <w:rFonts w:asciiTheme="minorHAnsi" w:hAnsiTheme="minorHAnsi" w:cstheme="minorHAnsi"/>
          <w:sz w:val="24"/>
          <w:szCs w:val="24"/>
        </w:rPr>
      </w:pPr>
    </w:p>
    <w:p w14:paraId="79F36989" w14:textId="77777777" w:rsidR="009C5427" w:rsidRDefault="006D2B60" w:rsidP="00C76F1B">
      <w:pPr>
        <w:pStyle w:val="NoSpacing"/>
        <w:numPr>
          <w:ilvl w:val="0"/>
          <w:numId w:val="19"/>
        </w:numPr>
        <w:ind w:left="1276" w:hanging="1276"/>
        <w:rPr>
          <w:rFonts w:asciiTheme="minorHAnsi" w:hAnsiTheme="minorHAnsi" w:cstheme="minorHAnsi"/>
          <w:sz w:val="24"/>
          <w:szCs w:val="24"/>
        </w:rPr>
      </w:pPr>
      <w:r w:rsidRPr="00E67BD9">
        <w:rPr>
          <w:rFonts w:asciiTheme="minorHAnsi" w:hAnsiTheme="minorHAnsi" w:cstheme="minorHAnsi"/>
          <w:sz w:val="24"/>
          <w:szCs w:val="24"/>
        </w:rPr>
        <w:t>ZawieraOpone(GRUPA_TOWAROWA(1,1), OPONA(0,N))</w:t>
      </w:r>
    </w:p>
    <w:p w14:paraId="0A24A02A" w14:textId="77777777" w:rsidR="009C5427" w:rsidRDefault="009C5427" w:rsidP="009C5427">
      <w:pPr>
        <w:pStyle w:val="NoSpacing"/>
        <w:ind w:left="2127" w:hanging="851"/>
        <w:rPr>
          <w:rFonts w:asciiTheme="minorHAnsi" w:hAnsiTheme="minorHAnsi" w:cstheme="minorHAnsi"/>
          <w:sz w:val="24"/>
          <w:szCs w:val="24"/>
        </w:rPr>
      </w:pPr>
    </w:p>
    <w:p w14:paraId="3A21143F"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GRUPA_TOWAROWA(</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22127614"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OPONA(</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394891CB" w14:textId="77777777" w:rsidR="009C5427" w:rsidRDefault="009C5427" w:rsidP="009C5427">
      <w:pPr>
        <w:pStyle w:val="NoSpacing"/>
        <w:ind w:left="2127" w:hanging="851"/>
        <w:rPr>
          <w:rFonts w:asciiTheme="minorHAnsi" w:hAnsiTheme="minorHAnsi" w:cstheme="minorHAnsi"/>
          <w:sz w:val="24"/>
          <w:szCs w:val="24"/>
        </w:rPr>
      </w:pPr>
    </w:p>
    <w:p w14:paraId="300DD8E3" w14:textId="77777777" w:rsidR="009C5427"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GrupyTowarowe(</w:t>
      </w:r>
      <w:r w:rsidRPr="00E67BD9">
        <w:rPr>
          <w:rFonts w:asciiTheme="minorHAnsi" w:hAnsiTheme="minorHAnsi" w:cstheme="minorHAnsi"/>
          <w:sz w:val="24"/>
          <w:szCs w:val="24"/>
          <w:u w:val="single"/>
        </w:rPr>
        <w:t>Kod</w:t>
      </w:r>
      <w:r w:rsidRPr="00E67BD9">
        <w:rPr>
          <w:rFonts w:asciiTheme="minorHAnsi" w:hAnsiTheme="minorHAnsi" w:cstheme="minorHAnsi"/>
          <w:sz w:val="24"/>
          <w:szCs w:val="24"/>
        </w:rPr>
        <w:t>, Nazwa, #Magazyn, #VAT)</w:t>
      </w:r>
    </w:p>
    <w:p w14:paraId="1E464286" w14:textId="77777777" w:rsidR="006D2B60" w:rsidRDefault="006D2B60" w:rsidP="009C5427">
      <w:pPr>
        <w:pStyle w:val="NoSpacing"/>
        <w:ind w:left="2127" w:hanging="851"/>
        <w:rPr>
          <w:rFonts w:asciiTheme="minorHAnsi" w:hAnsiTheme="minorHAnsi" w:cstheme="minorHAnsi"/>
          <w:sz w:val="24"/>
          <w:szCs w:val="24"/>
        </w:rPr>
      </w:pPr>
      <w:r w:rsidRPr="00E67BD9">
        <w:rPr>
          <w:rFonts w:asciiTheme="minorHAnsi" w:hAnsiTheme="minorHAnsi" w:cstheme="minorHAnsi"/>
          <w:sz w:val="24"/>
          <w:szCs w:val="24"/>
        </w:rPr>
        <w:t>Opony(</w:t>
      </w:r>
      <w:r w:rsidRPr="00E67BD9">
        <w:rPr>
          <w:rFonts w:asciiTheme="minorHAnsi" w:hAnsiTheme="minorHAnsi" w:cstheme="minorHAnsi"/>
          <w:sz w:val="24"/>
          <w:szCs w:val="24"/>
          <w:u w:val="single"/>
        </w:rPr>
        <w:t>IdOpony, #GrupaTowarowa</w:t>
      </w:r>
      <w:r w:rsidRPr="00E67BD9">
        <w:rPr>
          <w:rFonts w:asciiTheme="minorHAnsi" w:hAnsiTheme="minorHAnsi" w:cstheme="minorHAnsi"/>
          <w:sz w:val="24"/>
          <w:szCs w:val="24"/>
        </w:rPr>
        <w:t>, #Bieznik, #Rozmiar, IndeksNosnosci, #IndeksPredkosci, Marza, Cena)</w:t>
      </w:r>
    </w:p>
    <w:p w14:paraId="0872E227" w14:textId="77777777" w:rsidR="00E507B3" w:rsidRDefault="00E507B3" w:rsidP="00E062FE">
      <w:pPr>
        <w:pStyle w:val="NoSpacing"/>
        <w:rPr>
          <w:sz w:val="24"/>
          <w:szCs w:val="24"/>
        </w:rPr>
      </w:pPr>
    </w:p>
    <w:p w14:paraId="3A5AB2FB" w14:textId="77777777" w:rsidR="006D2B60" w:rsidRDefault="006D2B60">
      <w:pPr>
        <w:rPr>
          <w:sz w:val="24"/>
          <w:szCs w:val="24"/>
        </w:rPr>
      </w:pPr>
      <w:r>
        <w:rPr>
          <w:sz w:val="24"/>
          <w:szCs w:val="24"/>
        </w:rPr>
        <w:br w:type="page"/>
      </w:r>
    </w:p>
    <w:p w14:paraId="44912598" w14:textId="77777777" w:rsidR="00C9505A" w:rsidRDefault="00171240" w:rsidP="00C9505A">
      <w:pPr>
        <w:pStyle w:val="Heading1"/>
      </w:pPr>
      <w:bookmarkStart w:id="180" w:name="_Toc292369086"/>
      <w:bookmarkStart w:id="181" w:name="_Toc342425296"/>
      <w:bookmarkStart w:id="182" w:name="_Toc342425539"/>
      <w:bookmarkStart w:id="183" w:name="_Toc342426083"/>
      <w:bookmarkStart w:id="184" w:name="_Toc342426225"/>
      <w:bookmarkStart w:id="185" w:name="_Toc342426373"/>
      <w:r>
        <w:lastRenderedPageBreak/>
        <w:t xml:space="preserve">ETAP 11 – </w:t>
      </w:r>
      <w:r w:rsidR="00A2649B">
        <w:t>Definicje s</w:t>
      </w:r>
      <w:r w:rsidR="00C9505A">
        <w:t>chemat</w:t>
      </w:r>
      <w:r w:rsidR="00A2649B">
        <w:t>ów</w:t>
      </w:r>
      <w:r w:rsidR="00C9505A">
        <w:t xml:space="preserve"> relacji</w:t>
      </w:r>
      <w:bookmarkEnd w:id="180"/>
      <w:bookmarkEnd w:id="181"/>
      <w:bookmarkEnd w:id="182"/>
      <w:bookmarkEnd w:id="183"/>
      <w:bookmarkEnd w:id="184"/>
      <w:bookmarkEnd w:id="185"/>
    </w:p>
    <w:p w14:paraId="0F5C0CF7" w14:textId="77777777" w:rsidR="00A2649B" w:rsidRDefault="00A2649B" w:rsidP="00C76F1B">
      <w:pPr>
        <w:pStyle w:val="Standard"/>
        <w:numPr>
          <w:ilvl w:val="0"/>
          <w:numId w:val="20"/>
        </w:numPr>
        <w:ind w:left="426" w:hanging="426"/>
        <w:rPr>
          <w:rFonts w:ascii="Calibri" w:hAnsi="Calibri"/>
        </w:rPr>
      </w:pPr>
      <w:r>
        <w:rPr>
          <w:rFonts w:ascii="Calibri" w:hAnsi="Calibri"/>
          <w:b/>
          <w:bCs/>
          <w:color w:val="000000"/>
        </w:rPr>
        <w:t>AtrybutyGrupTowarowych</w:t>
      </w:r>
      <w:r>
        <w:rPr>
          <w:rFonts w:ascii="Calibri" w:hAnsi="Calibri"/>
          <w:color w:val="000000"/>
        </w:rPr>
        <w:t>/ATRYBUTY_CZESCI, GRUPA_TOWAROWA</w:t>
      </w:r>
      <w:r>
        <w:rPr>
          <w:rFonts w:ascii="Calibri" w:hAnsi="Calibri"/>
          <w:color w:val="000000"/>
        </w:rPr>
        <w:br/>
      </w: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41"/>
        <w:gridCol w:w="1279"/>
        <w:gridCol w:w="1511"/>
      </w:tblGrid>
      <w:tr w:rsidR="00A2649B" w14:paraId="04665ADF"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96A23EA"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7F0AD16"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72D001B"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74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469E0DB"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7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E3EB42"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EC4F136"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0C151DBC"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5B8BD9B"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B4EBDAB"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6CF4B93"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4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9930305" w14:textId="77777777" w:rsidR="00A2649B" w:rsidRDefault="00A2649B" w:rsidP="008645F5"/>
        </w:tc>
        <w:tc>
          <w:tcPr>
            <w:tcW w:w="127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7E7AEA3"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E235232"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2CB999A7"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21227969"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29868E4"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BFCD20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14:paraId="5D13847B" w14:textId="77777777" w:rsidR="00A2649B" w:rsidRDefault="00A2649B" w:rsidP="008645F5">
            <w:pPr>
              <w:pStyle w:val="Standard"/>
              <w:jc w:val="center"/>
              <w:rPr>
                <w:rFonts w:ascii="Arial" w:hAnsi="Arial"/>
                <w:color w:val="000000"/>
              </w:rPr>
            </w:pPr>
            <w:r>
              <w:rPr>
                <w:rFonts w:ascii="Arial" w:hAnsi="Arial"/>
                <w:color w:val="000000"/>
              </w:rPr>
              <w:t>{[A-Ż], [a-ż], ‘-’, ‘~’}</w:t>
            </w:r>
          </w:p>
        </w:tc>
        <w:tc>
          <w:tcPr>
            <w:tcW w:w="1279" w:type="dxa"/>
            <w:tcBorders>
              <w:left w:val="single" w:sz="2" w:space="0" w:color="000000"/>
              <w:bottom w:val="single" w:sz="2" w:space="0" w:color="000000"/>
            </w:tcBorders>
            <w:tcMar>
              <w:top w:w="55" w:type="dxa"/>
              <w:left w:w="55" w:type="dxa"/>
              <w:bottom w:w="55" w:type="dxa"/>
              <w:right w:w="55" w:type="dxa"/>
            </w:tcMar>
            <w:vAlign w:val="center"/>
          </w:tcPr>
          <w:p w14:paraId="50CE466A"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702149" w14:textId="77777777" w:rsidR="00A2649B" w:rsidRDefault="00A2649B" w:rsidP="008645F5">
            <w:pPr>
              <w:pStyle w:val="TableContents"/>
              <w:jc w:val="center"/>
              <w:rPr>
                <w:rFonts w:ascii="Calibri" w:hAnsi="Calibri"/>
                <w:color w:val="000000"/>
              </w:rPr>
            </w:pPr>
            <w:r>
              <w:rPr>
                <w:rFonts w:ascii="Calibri" w:hAnsi="Calibri"/>
                <w:color w:val="000000"/>
              </w:rPr>
              <w:t>AtrybutCzesci</w:t>
            </w:r>
          </w:p>
        </w:tc>
      </w:tr>
      <w:tr w:rsidR="00A2649B" w14:paraId="6858E0DC"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74874FB"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1BCAECD"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E8AE4B6" w14:textId="77777777"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14:paraId="5174E5B8" w14:textId="77777777"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14:paraId="0C9DA84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4C6204"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30D52A5D"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34B7349C" w14:textId="77777777" w:rsidR="00A2649B" w:rsidRDefault="00A2649B" w:rsidP="008645F5">
            <w:pPr>
              <w:pStyle w:val="TableContents"/>
              <w:jc w:val="center"/>
              <w:rPr>
                <w:rFonts w:ascii="Calibri" w:hAnsi="Calibri"/>
                <w:color w:val="000000"/>
              </w:rPr>
            </w:pPr>
            <w:r>
              <w:rPr>
                <w:rFonts w:ascii="Calibri" w:hAnsi="Calibri"/>
                <w:color w:val="000000"/>
              </w:rPr>
              <w:t>Kod</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36A1298"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7584DD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14:paraId="21AE7431"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279" w:type="dxa"/>
            <w:tcBorders>
              <w:left w:val="single" w:sz="2" w:space="0" w:color="000000"/>
              <w:bottom w:val="single" w:sz="2" w:space="0" w:color="000000"/>
            </w:tcBorders>
            <w:tcMar>
              <w:top w:w="55" w:type="dxa"/>
              <w:left w:w="55" w:type="dxa"/>
              <w:bottom w:w="55" w:type="dxa"/>
              <w:right w:w="55" w:type="dxa"/>
            </w:tcMar>
            <w:vAlign w:val="center"/>
          </w:tcPr>
          <w:p w14:paraId="3CAC3BCA"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7E92DE"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r>
      <w:tr w:rsidR="00A2649B" w14:paraId="4B86B46B"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CC6F1D8"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738F748"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738342" w14:textId="77777777"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14:paraId="6D7F6FCA" w14:textId="77777777"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14:paraId="4CF0790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0605AC3"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09C454F3"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20E653AF"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BFBAD37"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1310700"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37666D5E"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F251B65" w14:textId="77777777"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98BBB9" w14:textId="77777777" w:rsidR="00A2649B" w:rsidRDefault="00A2649B" w:rsidP="00A2649B">
            <w:pPr>
              <w:pStyle w:val="TableContents"/>
              <w:jc w:val="center"/>
              <w:rPr>
                <w:rFonts w:ascii="Calibri" w:hAnsi="Calibri"/>
                <w:color w:val="000000"/>
              </w:rPr>
            </w:pPr>
            <w:r>
              <w:rPr>
                <w:rFonts w:ascii="Calibri" w:hAnsi="Calibri"/>
                <w:color w:val="000000"/>
              </w:rPr>
              <w:t>Nazwa atrybutu części, klucz główny, klucz obcy z tabeli AtrybutyCzesci</w:t>
            </w:r>
          </w:p>
        </w:tc>
      </w:tr>
      <w:tr w:rsidR="00A2649B" w14:paraId="3264ADF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6F7E7BB9" w14:textId="77777777" w:rsidR="00A2649B" w:rsidRDefault="00A2649B" w:rsidP="00A2649B">
            <w:pPr>
              <w:pStyle w:val="TableContents"/>
              <w:jc w:val="center"/>
              <w:rPr>
                <w:rFonts w:ascii="Calibri" w:hAnsi="Calibri"/>
                <w:color w:val="000000"/>
              </w:rPr>
            </w:pPr>
            <w:r>
              <w:rPr>
                <w:rFonts w:ascii="Calibri" w:hAnsi="Calibri"/>
                <w:color w:val="000000"/>
              </w:rPr>
              <w:t>Kod</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5D5A79" w14:textId="77777777" w:rsidR="00A2649B" w:rsidRDefault="00A2649B" w:rsidP="00A2649B">
            <w:pPr>
              <w:pStyle w:val="TableContents"/>
              <w:jc w:val="center"/>
              <w:rPr>
                <w:rFonts w:ascii="Calibri" w:hAnsi="Calibri"/>
                <w:color w:val="000000"/>
              </w:rPr>
            </w:pPr>
            <w:r>
              <w:rPr>
                <w:rFonts w:ascii="Calibri" w:hAnsi="Calibri"/>
                <w:color w:val="000000"/>
              </w:rPr>
              <w:t>Kod grupy towarowej w magazynie, klucz główny, klucz obcy z tabeli GrupyTowarowe</w:t>
            </w:r>
          </w:p>
        </w:tc>
      </w:tr>
    </w:tbl>
    <w:p w14:paraId="5B71FC85"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29"/>
        <w:gridCol w:w="4531"/>
      </w:tblGrid>
      <w:tr w:rsidR="00A2649B" w14:paraId="1334F4FC" w14:textId="77777777" w:rsidTr="008645F5">
        <w:tc>
          <w:tcPr>
            <w:tcW w:w="452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EF171D4"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453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FA8A0FD" w14:textId="77777777" w:rsidR="00A2649B" w:rsidRDefault="00A2649B" w:rsidP="008645F5">
            <w:pPr>
              <w:pStyle w:val="TableContents"/>
              <w:jc w:val="center"/>
              <w:rPr>
                <w:rFonts w:ascii="Calibri" w:hAnsi="Calibri"/>
                <w:color w:val="000000"/>
              </w:rPr>
            </w:pPr>
            <w:r>
              <w:rPr>
                <w:rFonts w:ascii="Calibri" w:hAnsi="Calibri"/>
                <w:color w:val="000000"/>
              </w:rPr>
              <w:t>Kod</w:t>
            </w:r>
          </w:p>
        </w:tc>
      </w:tr>
      <w:tr w:rsidR="00A2649B" w14:paraId="35F3BD10" w14:textId="77777777"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14:paraId="71A730AD" w14:textId="77777777" w:rsidR="00A2649B" w:rsidRDefault="006C0FE8" w:rsidP="008645F5">
            <w:pPr>
              <w:pStyle w:val="TableContents"/>
              <w:jc w:val="center"/>
              <w:rPr>
                <w:rFonts w:ascii="Calibri" w:hAnsi="Calibri"/>
                <w:color w:val="000000"/>
              </w:rPr>
            </w:pPr>
            <w:r>
              <w:rPr>
                <w:rFonts w:ascii="Calibri" w:hAnsi="Calibri"/>
                <w:color w:val="000000"/>
              </w:rPr>
              <w:t>Oś pojazdu</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03417A" w14:textId="77777777" w:rsidR="00A2649B" w:rsidRDefault="006C0FE8" w:rsidP="008645F5">
            <w:pPr>
              <w:pStyle w:val="TableContents"/>
              <w:jc w:val="center"/>
              <w:rPr>
                <w:rFonts w:ascii="Calibri" w:hAnsi="Calibri"/>
                <w:color w:val="000000"/>
              </w:rPr>
            </w:pPr>
            <w:r>
              <w:rPr>
                <w:rFonts w:ascii="Calibri" w:hAnsi="Calibri"/>
                <w:color w:val="000000"/>
              </w:rPr>
              <w:t>Z_UH</w:t>
            </w:r>
          </w:p>
        </w:tc>
      </w:tr>
      <w:tr w:rsidR="00A2649B" w14:paraId="6FBA39B9" w14:textId="77777777"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14:paraId="62A8DD30" w14:textId="77777777" w:rsidR="00A2649B" w:rsidRDefault="006C0FE8" w:rsidP="008645F5">
            <w:pPr>
              <w:pStyle w:val="TableContents"/>
              <w:jc w:val="center"/>
              <w:rPr>
                <w:rFonts w:ascii="Calibri" w:hAnsi="Calibri"/>
                <w:color w:val="000000"/>
              </w:rPr>
            </w:pPr>
            <w:r>
              <w:rPr>
                <w:rFonts w:ascii="Calibri" w:hAnsi="Calibri"/>
                <w:color w:val="000000"/>
              </w:rPr>
              <w:t>Kolor</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33A5421" w14:textId="77777777" w:rsidR="00A2649B" w:rsidRDefault="006C0FE8" w:rsidP="008645F5">
            <w:pPr>
              <w:pStyle w:val="TableContents"/>
              <w:jc w:val="center"/>
              <w:rPr>
                <w:rFonts w:ascii="Calibri" w:hAnsi="Calibri"/>
                <w:color w:val="000000"/>
              </w:rPr>
            </w:pPr>
            <w:r>
              <w:rPr>
                <w:rFonts w:ascii="Calibri" w:hAnsi="Calibri"/>
                <w:color w:val="000000"/>
              </w:rPr>
              <w:t>Z_UH-K</w:t>
            </w:r>
          </w:p>
        </w:tc>
      </w:tr>
      <w:tr w:rsidR="00A2649B" w14:paraId="056C773A" w14:textId="77777777"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14:paraId="56454FD7" w14:textId="77777777" w:rsidR="00A2649B" w:rsidRDefault="006C0FE8" w:rsidP="008645F5">
            <w:pPr>
              <w:pStyle w:val="TableContents"/>
              <w:jc w:val="center"/>
              <w:rPr>
                <w:rFonts w:ascii="Calibri" w:hAnsi="Calibri"/>
                <w:color w:val="000000"/>
              </w:rPr>
            </w:pPr>
            <w:r>
              <w:rPr>
                <w:rFonts w:ascii="Calibri" w:hAnsi="Calibri"/>
                <w:color w:val="000000"/>
              </w:rPr>
              <w:t>Wysokość</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14CF96" w14:textId="77777777" w:rsidR="00A2649B" w:rsidRDefault="006C0FE8" w:rsidP="008645F5">
            <w:pPr>
              <w:pStyle w:val="TableContents"/>
              <w:jc w:val="center"/>
              <w:rPr>
                <w:rFonts w:ascii="Calibri" w:hAnsi="Calibri"/>
                <w:color w:val="000000"/>
              </w:rPr>
            </w:pPr>
            <w:r>
              <w:rPr>
                <w:rFonts w:ascii="Calibri" w:hAnsi="Calibri"/>
                <w:color w:val="000000"/>
              </w:rPr>
              <w:t>Z_US</w:t>
            </w:r>
          </w:p>
        </w:tc>
      </w:tr>
      <w:tr w:rsidR="00A2649B" w14:paraId="7CFDECAA" w14:textId="77777777" w:rsidTr="008645F5">
        <w:tc>
          <w:tcPr>
            <w:tcW w:w="4529" w:type="dxa"/>
            <w:tcBorders>
              <w:left w:val="single" w:sz="2" w:space="0" w:color="000000"/>
              <w:bottom w:val="single" w:sz="2" w:space="0" w:color="000000"/>
            </w:tcBorders>
            <w:tcMar>
              <w:top w:w="55" w:type="dxa"/>
              <w:left w:w="55" w:type="dxa"/>
              <w:bottom w:w="55" w:type="dxa"/>
              <w:right w:w="55" w:type="dxa"/>
            </w:tcMar>
            <w:vAlign w:val="center"/>
          </w:tcPr>
          <w:p w14:paraId="2D26955B" w14:textId="77777777" w:rsidR="00A2649B" w:rsidRDefault="006C0FE8" w:rsidP="008645F5">
            <w:pPr>
              <w:pStyle w:val="TableContents"/>
              <w:jc w:val="center"/>
              <w:rPr>
                <w:rFonts w:ascii="Calibri" w:hAnsi="Calibri"/>
                <w:color w:val="000000"/>
              </w:rPr>
            </w:pPr>
            <w:r>
              <w:rPr>
                <w:rFonts w:ascii="Calibri" w:hAnsi="Calibri"/>
                <w:color w:val="000000"/>
              </w:rPr>
              <w:t>Strona</w:t>
            </w:r>
          </w:p>
        </w:tc>
        <w:tc>
          <w:tcPr>
            <w:tcW w:w="453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3CA11F" w14:textId="77777777" w:rsidR="00A2649B" w:rsidRDefault="006C0FE8" w:rsidP="008645F5">
            <w:pPr>
              <w:pStyle w:val="TableContents"/>
              <w:jc w:val="center"/>
              <w:rPr>
                <w:rFonts w:ascii="Calibri" w:hAnsi="Calibri"/>
                <w:color w:val="000000"/>
              </w:rPr>
            </w:pPr>
            <w:r>
              <w:rPr>
                <w:rFonts w:ascii="Calibri" w:hAnsi="Calibri"/>
                <w:color w:val="000000"/>
              </w:rPr>
              <w:t>S_UZ</w:t>
            </w:r>
          </w:p>
        </w:tc>
      </w:tr>
    </w:tbl>
    <w:p w14:paraId="346D1DC2" w14:textId="77777777" w:rsidR="00A2649B" w:rsidRDefault="00A2649B" w:rsidP="00A2649B">
      <w:pPr>
        <w:pStyle w:val="Standard"/>
        <w:rPr>
          <w:rFonts w:ascii="Calibri" w:hAnsi="Calibri"/>
          <w:color w:val="000000"/>
        </w:rPr>
      </w:pPr>
    </w:p>
    <w:p w14:paraId="591B79CF" w14:textId="77777777" w:rsidR="00A2649B" w:rsidRPr="00A2649B" w:rsidRDefault="00A2649B" w:rsidP="00C76F1B">
      <w:pPr>
        <w:pStyle w:val="Standard"/>
        <w:numPr>
          <w:ilvl w:val="0"/>
          <w:numId w:val="20"/>
        </w:numPr>
        <w:ind w:left="426" w:hanging="426"/>
        <w:rPr>
          <w:rFonts w:ascii="Calibri" w:hAnsi="Calibri"/>
        </w:rPr>
      </w:pPr>
      <w:r>
        <w:rPr>
          <w:rFonts w:ascii="Calibri" w:hAnsi="Calibri"/>
          <w:b/>
          <w:bCs/>
          <w:color w:val="000000"/>
        </w:rPr>
        <w:t>BieznikiOpon</w:t>
      </w:r>
      <w:r>
        <w:rPr>
          <w:rFonts w:ascii="Calibri" w:hAnsi="Calibri"/>
          <w:color w:val="000000"/>
        </w:rPr>
        <w:t>/BIEZNIKI_OPON</w:t>
      </w:r>
    </w:p>
    <w:p w14:paraId="0E1CEE57" w14:textId="77777777" w:rsidR="00A2649B" w:rsidRDefault="00A2649B" w:rsidP="00A2649B">
      <w:pPr>
        <w:pStyle w:val="Standard"/>
        <w:ind w:left="426"/>
        <w:rPr>
          <w:rFonts w:ascii="Calibri" w:hAnsi="Calibri"/>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71"/>
        <w:gridCol w:w="1249"/>
        <w:gridCol w:w="1511"/>
      </w:tblGrid>
      <w:tr w:rsidR="00A2649B" w14:paraId="713AC03C"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6F047EA"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B039A59"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44526F7"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77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BF4BB61"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4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6C5566D"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B91536F"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664BD911"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5EDA1C0"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8632894"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F1889E9"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7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B6F88CE" w14:textId="77777777" w:rsidR="00A2649B" w:rsidRDefault="00A2649B" w:rsidP="008645F5"/>
        </w:tc>
        <w:tc>
          <w:tcPr>
            <w:tcW w:w="124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0E04CE3"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7F2524B"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70119F7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06D353F8" w14:textId="77777777" w:rsidR="00A2649B" w:rsidRDefault="00A2649B" w:rsidP="008645F5">
            <w:pPr>
              <w:pStyle w:val="TableContents"/>
              <w:jc w:val="center"/>
              <w:rPr>
                <w:rFonts w:ascii="Calibri" w:hAnsi="Calibri"/>
                <w:color w:val="000000"/>
              </w:rPr>
            </w:pPr>
            <w:r>
              <w:rPr>
                <w:rFonts w:ascii="Calibri" w:hAnsi="Calibri"/>
                <w:color w:val="000000"/>
              </w:rPr>
              <w:t>IdBieznika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4490F0E"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1D3949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14:paraId="1CF8D65A" w14:textId="77777777" w:rsidR="00A2649B" w:rsidRDefault="00A2649B" w:rsidP="008645F5">
            <w:pPr>
              <w:pStyle w:val="TableContents"/>
              <w:jc w:val="center"/>
              <w:rPr>
                <w:rFonts w:ascii="Calibri" w:hAnsi="Calibri"/>
                <w:color w:val="000000"/>
              </w:rPr>
            </w:pPr>
          </w:p>
        </w:tc>
        <w:tc>
          <w:tcPr>
            <w:tcW w:w="1249" w:type="dxa"/>
            <w:tcBorders>
              <w:left w:val="single" w:sz="2" w:space="0" w:color="000000"/>
              <w:bottom w:val="single" w:sz="2" w:space="0" w:color="000000"/>
            </w:tcBorders>
            <w:tcMar>
              <w:top w:w="55" w:type="dxa"/>
              <w:left w:w="55" w:type="dxa"/>
              <w:bottom w:w="55" w:type="dxa"/>
              <w:right w:w="55" w:type="dxa"/>
            </w:tcMar>
            <w:vAlign w:val="center"/>
          </w:tcPr>
          <w:p w14:paraId="1143FE95"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88A6355" w14:textId="77777777" w:rsidR="00A2649B" w:rsidRDefault="00A2649B" w:rsidP="008645F5">
            <w:pPr>
              <w:pStyle w:val="TableContents"/>
              <w:jc w:val="center"/>
              <w:rPr>
                <w:rFonts w:ascii="Calibri" w:hAnsi="Calibri"/>
                <w:color w:val="000000"/>
              </w:rPr>
            </w:pPr>
          </w:p>
        </w:tc>
      </w:tr>
      <w:tr w:rsidR="00A2649B" w14:paraId="16A6C68E"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F1FDEDD"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4B5B281"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98DE032" w14:textId="77777777"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14:paraId="12DEB622" w14:textId="77777777"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14:paraId="04FDF34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6A6B65" w14:textId="77777777" w:rsidR="00A2649B" w:rsidRDefault="00A2649B" w:rsidP="008645F5">
            <w:pPr>
              <w:pStyle w:val="TableContents"/>
              <w:jc w:val="center"/>
              <w:rPr>
                <w:rFonts w:ascii="Calibri" w:hAnsi="Calibri"/>
                <w:color w:val="000000"/>
              </w:rPr>
            </w:pPr>
            <w:r>
              <w:rPr>
                <w:rFonts w:ascii="Calibri" w:hAnsi="Calibri"/>
                <w:color w:val="000000"/>
              </w:rPr>
              <w:t>DBMS</w:t>
            </w:r>
          </w:p>
        </w:tc>
      </w:tr>
      <w:tr w:rsidR="00A2649B" w14:paraId="263FC4E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71BE64B" w14:textId="77777777" w:rsidR="00A2649B" w:rsidRDefault="00A2649B" w:rsidP="008645F5">
            <w:pPr>
              <w:pStyle w:val="TableContents"/>
              <w:jc w:val="center"/>
              <w:rPr>
                <w:rFonts w:ascii="Calibri" w:hAnsi="Calibri"/>
                <w:color w:val="000000"/>
              </w:rPr>
            </w:pPr>
            <w:r>
              <w:rPr>
                <w:rFonts w:ascii="Calibri" w:hAnsi="Calibri"/>
                <w:color w:val="000000"/>
              </w:rPr>
              <w:t>Producent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45E8145"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8920C7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14:paraId="75F5B168" w14:textId="77777777" w:rsidR="00A2649B" w:rsidRDefault="00A2649B" w:rsidP="008645F5">
            <w:pPr>
              <w:pStyle w:val="TableContents"/>
              <w:jc w:val="center"/>
              <w:rPr>
                <w:rFonts w:ascii="Calibri" w:hAnsi="Calibri"/>
                <w:color w:val="000000"/>
              </w:rPr>
            </w:pPr>
          </w:p>
        </w:tc>
        <w:tc>
          <w:tcPr>
            <w:tcW w:w="1249" w:type="dxa"/>
            <w:tcBorders>
              <w:left w:val="single" w:sz="2" w:space="0" w:color="000000"/>
              <w:bottom w:val="single" w:sz="2" w:space="0" w:color="000000"/>
            </w:tcBorders>
            <w:tcMar>
              <w:top w:w="55" w:type="dxa"/>
              <w:left w:w="55" w:type="dxa"/>
              <w:bottom w:w="55" w:type="dxa"/>
              <w:right w:w="55" w:type="dxa"/>
            </w:tcMar>
            <w:vAlign w:val="center"/>
          </w:tcPr>
          <w:p w14:paraId="6DA3E41B"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372CD6E" w14:textId="77777777" w:rsidR="00A2649B" w:rsidRDefault="00A2649B" w:rsidP="008645F5">
            <w:pPr>
              <w:pStyle w:val="TableContents"/>
              <w:jc w:val="center"/>
              <w:rPr>
                <w:rFonts w:ascii="Calibri" w:hAnsi="Calibri"/>
                <w:color w:val="000000"/>
              </w:rPr>
            </w:pPr>
            <w:r>
              <w:rPr>
                <w:rFonts w:ascii="Calibri" w:hAnsi="Calibri"/>
                <w:color w:val="000000"/>
              </w:rPr>
              <w:t>Producenci</w:t>
            </w:r>
          </w:p>
        </w:tc>
      </w:tr>
      <w:tr w:rsidR="00A2649B" w14:paraId="3C0914BE"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771F136"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93FAB43"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A9A12EA" w14:textId="77777777"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14:paraId="13D4723A" w14:textId="77777777"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14:paraId="582EDF07"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2F0615"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4D8407A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36D90F1"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D5E582C" w14:textId="77777777"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7697C09"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14:paraId="74C815E5" w14:textId="77777777" w:rsidR="00A2649B" w:rsidRDefault="00A2649B" w:rsidP="008645F5">
            <w:pPr>
              <w:pStyle w:val="Standard"/>
              <w:jc w:val="center"/>
              <w:rPr>
                <w:rFonts w:ascii="Arial" w:hAnsi="Arial"/>
                <w:color w:val="000000"/>
              </w:rPr>
            </w:pPr>
            <w:r>
              <w:rPr>
                <w:rFonts w:ascii="Arial" w:hAnsi="Arial"/>
                <w:color w:val="000000"/>
              </w:rPr>
              <w:t>{[A-Ż], [a-ż], [0-9], ‘-’, ‘~’}</w:t>
            </w:r>
          </w:p>
        </w:tc>
        <w:tc>
          <w:tcPr>
            <w:tcW w:w="1249" w:type="dxa"/>
            <w:tcBorders>
              <w:left w:val="single" w:sz="2" w:space="0" w:color="000000"/>
              <w:bottom w:val="single" w:sz="2" w:space="0" w:color="000000"/>
            </w:tcBorders>
            <w:tcMar>
              <w:top w:w="55" w:type="dxa"/>
              <w:left w:w="55" w:type="dxa"/>
              <w:bottom w:w="55" w:type="dxa"/>
              <w:right w:w="55" w:type="dxa"/>
            </w:tcMar>
            <w:vAlign w:val="center"/>
          </w:tcPr>
          <w:p w14:paraId="3AFCEDF9"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4245FF" w14:textId="77777777" w:rsidR="00A2649B" w:rsidRDefault="00A2649B" w:rsidP="008645F5">
            <w:pPr>
              <w:pStyle w:val="TableContents"/>
              <w:jc w:val="center"/>
              <w:rPr>
                <w:rFonts w:ascii="Calibri" w:hAnsi="Calibri"/>
                <w:color w:val="000000"/>
              </w:rPr>
            </w:pPr>
          </w:p>
        </w:tc>
      </w:tr>
      <w:tr w:rsidR="00A2649B" w14:paraId="0C8E506D"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D25639C"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E6B3361"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19F1D07" w14:textId="77777777"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14:paraId="00297B13" w14:textId="77777777"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14:paraId="5263402C"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4A1C1A3"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4573BAB4"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AB020A4" w14:textId="77777777" w:rsidR="00A2649B" w:rsidRDefault="00A2649B" w:rsidP="008645F5">
            <w:pPr>
              <w:pStyle w:val="TableContents"/>
              <w:jc w:val="center"/>
              <w:rPr>
                <w:rFonts w:ascii="Calibri" w:hAnsi="Calibri"/>
                <w:color w:val="000000"/>
              </w:rPr>
            </w:pPr>
            <w:r>
              <w:rPr>
                <w:rFonts w:ascii="Calibri" w:hAnsi="Calibri"/>
                <w:color w:val="000000"/>
              </w:rPr>
              <w:t>Zdjecie</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1E11283" w14:textId="77777777" w:rsidR="00A2649B" w:rsidRDefault="00A2649B" w:rsidP="008645F5">
            <w:pPr>
              <w:pStyle w:val="TableContents"/>
              <w:jc w:val="center"/>
              <w:rPr>
                <w:rFonts w:ascii="Calibri" w:hAnsi="Calibri"/>
                <w:color w:val="000000"/>
              </w:rPr>
            </w:pPr>
            <w:r>
              <w:rPr>
                <w:rFonts w:ascii="Calibri" w:hAnsi="Calibri"/>
                <w:color w:val="000000"/>
              </w:rPr>
              <w:t>Image[1024kB]</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2900AC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71" w:type="dxa"/>
            <w:vMerge w:val="restart"/>
            <w:tcBorders>
              <w:left w:val="single" w:sz="2" w:space="0" w:color="000000"/>
              <w:bottom w:val="single" w:sz="2" w:space="0" w:color="000000"/>
            </w:tcBorders>
            <w:tcMar>
              <w:top w:w="55" w:type="dxa"/>
              <w:left w:w="55" w:type="dxa"/>
              <w:bottom w:w="55" w:type="dxa"/>
              <w:right w:w="55" w:type="dxa"/>
            </w:tcMar>
            <w:vAlign w:val="center"/>
          </w:tcPr>
          <w:p w14:paraId="3AF93574" w14:textId="77777777" w:rsidR="00A2649B" w:rsidRDefault="00A2649B" w:rsidP="008645F5">
            <w:pPr>
              <w:pStyle w:val="TableContents"/>
              <w:jc w:val="center"/>
              <w:rPr>
                <w:rFonts w:ascii="Calibri" w:hAnsi="Calibri"/>
                <w:color w:val="000000"/>
              </w:rPr>
            </w:pPr>
          </w:p>
        </w:tc>
        <w:tc>
          <w:tcPr>
            <w:tcW w:w="1249" w:type="dxa"/>
            <w:tcBorders>
              <w:left w:val="single" w:sz="2" w:space="0" w:color="000000"/>
              <w:bottom w:val="single" w:sz="2" w:space="0" w:color="000000"/>
            </w:tcBorders>
            <w:tcMar>
              <w:top w:w="55" w:type="dxa"/>
              <w:left w:w="55" w:type="dxa"/>
              <w:bottom w:w="55" w:type="dxa"/>
              <w:right w:w="55" w:type="dxa"/>
            </w:tcMar>
            <w:vAlign w:val="center"/>
          </w:tcPr>
          <w:p w14:paraId="0584647B"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30F8525" w14:textId="77777777" w:rsidR="00A2649B" w:rsidRDefault="00A2649B" w:rsidP="008645F5">
            <w:pPr>
              <w:pStyle w:val="TableContents"/>
              <w:jc w:val="center"/>
              <w:rPr>
                <w:rFonts w:ascii="Calibri" w:hAnsi="Calibri"/>
                <w:color w:val="000000"/>
              </w:rPr>
            </w:pPr>
          </w:p>
        </w:tc>
      </w:tr>
      <w:tr w:rsidR="00A2649B" w14:paraId="16D807B6"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03CE5234"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D343AF5"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7C686F7" w14:textId="77777777" w:rsidR="00A2649B" w:rsidRDefault="00A2649B" w:rsidP="008645F5">
            <w:pPr>
              <w:pStyle w:val="TableContents"/>
              <w:jc w:val="center"/>
              <w:rPr>
                <w:rFonts w:ascii="Calibri" w:hAnsi="Calibri"/>
                <w:color w:val="000000"/>
              </w:rPr>
            </w:pPr>
          </w:p>
        </w:tc>
        <w:tc>
          <w:tcPr>
            <w:tcW w:w="1771" w:type="dxa"/>
            <w:vMerge/>
            <w:tcBorders>
              <w:left w:val="single" w:sz="2" w:space="0" w:color="000000"/>
              <w:bottom w:val="single" w:sz="2" w:space="0" w:color="000000"/>
            </w:tcBorders>
            <w:tcMar>
              <w:top w:w="55" w:type="dxa"/>
              <w:left w:w="55" w:type="dxa"/>
              <w:bottom w:w="55" w:type="dxa"/>
              <w:right w:w="55" w:type="dxa"/>
            </w:tcMar>
            <w:vAlign w:val="center"/>
          </w:tcPr>
          <w:p w14:paraId="1634BA41" w14:textId="77777777" w:rsidR="00A2649B" w:rsidRDefault="00A2649B" w:rsidP="008645F5"/>
        </w:tc>
        <w:tc>
          <w:tcPr>
            <w:tcW w:w="1249" w:type="dxa"/>
            <w:tcBorders>
              <w:left w:val="single" w:sz="2" w:space="0" w:color="000000"/>
              <w:bottom w:val="single" w:sz="2" w:space="0" w:color="000000"/>
            </w:tcBorders>
            <w:tcMar>
              <w:top w:w="55" w:type="dxa"/>
              <w:left w:w="55" w:type="dxa"/>
              <w:bottom w:w="55" w:type="dxa"/>
              <w:right w:w="55" w:type="dxa"/>
            </w:tcMar>
            <w:vAlign w:val="center"/>
          </w:tcPr>
          <w:p w14:paraId="7FDA014A"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705E21"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78AC7DE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3CE59065"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67B867" w14:textId="77777777" w:rsidR="00A2649B" w:rsidRDefault="00A2649B" w:rsidP="00A2649B">
            <w:pPr>
              <w:pStyle w:val="TableContents"/>
              <w:jc w:val="center"/>
              <w:rPr>
                <w:rFonts w:ascii="Calibri" w:hAnsi="Calibri"/>
                <w:color w:val="000000"/>
              </w:rPr>
            </w:pPr>
            <w:r>
              <w:rPr>
                <w:rFonts w:ascii="Calibri" w:hAnsi="Calibri"/>
                <w:color w:val="000000"/>
              </w:rPr>
              <w:t xml:space="preserve">Nazwa </w:t>
            </w:r>
            <w:r>
              <w:rPr>
                <w:rFonts w:ascii="Calibri" w:hAnsi="Calibri"/>
                <w:color w:val="000000"/>
              </w:rPr>
              <w:lastRenderedPageBreak/>
              <w:t>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021A1007" w14:textId="77777777" w:rsidR="00A2649B" w:rsidRDefault="00A2649B" w:rsidP="00A2649B">
            <w:pPr>
              <w:pStyle w:val="TableContents"/>
              <w:jc w:val="center"/>
              <w:rPr>
                <w:rFonts w:ascii="Calibri" w:hAnsi="Calibri"/>
                <w:color w:val="000000"/>
              </w:rPr>
            </w:pPr>
            <w:r>
              <w:rPr>
                <w:rFonts w:ascii="Calibri" w:hAnsi="Calibri"/>
                <w:color w:val="000000"/>
              </w:rPr>
              <w:lastRenderedPageBreak/>
              <w:t>Znaczenie</w:t>
            </w:r>
          </w:p>
        </w:tc>
      </w:tr>
      <w:tr w:rsidR="00A2649B" w14:paraId="633BFD0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4DE140D8" w14:textId="77777777" w:rsidR="00A2649B" w:rsidRDefault="00A2649B" w:rsidP="00A2649B">
            <w:pPr>
              <w:pStyle w:val="TableContents"/>
              <w:jc w:val="center"/>
              <w:rPr>
                <w:rFonts w:ascii="Calibri" w:hAnsi="Calibri"/>
                <w:color w:val="000000"/>
              </w:rPr>
            </w:pPr>
            <w:r>
              <w:rPr>
                <w:rFonts w:ascii="Calibri" w:hAnsi="Calibri"/>
                <w:color w:val="000000"/>
              </w:rPr>
              <w:lastRenderedPageBreak/>
              <w:t>IdBieznika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5817A41" w14:textId="77777777" w:rsidR="00A2649B" w:rsidRDefault="00A2649B" w:rsidP="00A2649B">
            <w:pPr>
              <w:pStyle w:val="TableContents"/>
              <w:jc w:val="center"/>
              <w:rPr>
                <w:rFonts w:ascii="Calibri" w:hAnsi="Calibri"/>
                <w:color w:val="000000"/>
              </w:rPr>
            </w:pPr>
            <w:r>
              <w:rPr>
                <w:rFonts w:ascii="Calibri" w:hAnsi="Calibri"/>
                <w:color w:val="000000"/>
              </w:rPr>
              <w:t>Unikatowy identyfikator bieżnika, nadawany automatycznie przez system, klucz główny</w:t>
            </w:r>
          </w:p>
        </w:tc>
      </w:tr>
      <w:tr w:rsidR="00A2649B" w14:paraId="4C252FCA"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0F661710" w14:textId="77777777" w:rsidR="00A2649B" w:rsidRDefault="00A2649B" w:rsidP="00A2649B">
            <w:pPr>
              <w:pStyle w:val="TableContents"/>
              <w:jc w:val="center"/>
              <w:rPr>
                <w:rFonts w:ascii="Calibri" w:hAnsi="Calibri"/>
                <w:color w:val="000000"/>
              </w:rPr>
            </w:pPr>
            <w:r>
              <w:rPr>
                <w:rFonts w:ascii="Calibri" w:hAnsi="Calibri"/>
                <w:color w:val="000000"/>
              </w:rPr>
              <w:t>Producent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8F726A" w14:textId="77777777" w:rsidR="00A2649B" w:rsidRDefault="00A2649B" w:rsidP="00A2649B">
            <w:pPr>
              <w:pStyle w:val="TableContents"/>
              <w:jc w:val="center"/>
              <w:rPr>
                <w:rFonts w:ascii="Calibri" w:hAnsi="Calibri"/>
                <w:color w:val="000000"/>
              </w:rPr>
            </w:pPr>
            <w:r>
              <w:rPr>
                <w:rFonts w:ascii="Calibri" w:hAnsi="Calibri"/>
                <w:color w:val="000000"/>
              </w:rPr>
              <w:t>Nazwa producenta bieżnika, klucz obcy z tabeli Producenci</w:t>
            </w:r>
          </w:p>
        </w:tc>
      </w:tr>
      <w:tr w:rsidR="00A2649B" w14:paraId="3FC6FCE3"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49A725B5" w14:textId="77777777"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5E7BFA" w14:textId="77777777" w:rsidR="00A2649B" w:rsidRDefault="00A2649B" w:rsidP="00A2649B">
            <w:pPr>
              <w:pStyle w:val="TableContents"/>
              <w:jc w:val="center"/>
              <w:rPr>
                <w:rFonts w:ascii="Calibri" w:hAnsi="Calibri"/>
                <w:color w:val="000000"/>
              </w:rPr>
            </w:pPr>
            <w:r>
              <w:rPr>
                <w:rFonts w:ascii="Calibri" w:hAnsi="Calibri"/>
                <w:color w:val="000000"/>
              </w:rPr>
              <w:t>Nazwa bieżnika opony</w:t>
            </w:r>
          </w:p>
        </w:tc>
      </w:tr>
      <w:tr w:rsidR="00A2649B" w14:paraId="370FAA66"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4FE06CDA" w14:textId="77777777" w:rsidR="00A2649B" w:rsidRDefault="00A2649B" w:rsidP="00A2649B">
            <w:pPr>
              <w:pStyle w:val="TableContents"/>
              <w:jc w:val="center"/>
              <w:rPr>
                <w:rFonts w:ascii="Calibri" w:hAnsi="Calibri"/>
                <w:color w:val="000000"/>
              </w:rPr>
            </w:pPr>
            <w:r>
              <w:rPr>
                <w:rFonts w:ascii="Calibri" w:hAnsi="Calibri"/>
                <w:color w:val="000000"/>
              </w:rPr>
              <w:t>Zdjecie</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BCBF9C" w14:textId="77777777" w:rsidR="00A2649B" w:rsidRDefault="00A2649B" w:rsidP="00A2649B">
            <w:pPr>
              <w:pStyle w:val="TableContents"/>
              <w:jc w:val="center"/>
              <w:rPr>
                <w:rFonts w:ascii="Calibri" w:hAnsi="Calibri"/>
                <w:color w:val="000000"/>
              </w:rPr>
            </w:pPr>
            <w:r>
              <w:rPr>
                <w:rFonts w:ascii="Calibri" w:hAnsi="Calibri"/>
                <w:color w:val="000000"/>
              </w:rPr>
              <w:t>Zdjecie bieżnika opony</w:t>
            </w:r>
          </w:p>
        </w:tc>
      </w:tr>
    </w:tbl>
    <w:p w14:paraId="6F08E617"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14:paraId="7652D7EA" w14:textId="77777777"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36FF4CB" w14:textId="77777777" w:rsidR="00A2649B" w:rsidRDefault="00A2649B" w:rsidP="008645F5">
            <w:pPr>
              <w:pStyle w:val="TableContents"/>
              <w:jc w:val="center"/>
              <w:rPr>
                <w:rFonts w:ascii="Calibri" w:hAnsi="Calibri"/>
                <w:color w:val="000000"/>
              </w:rPr>
            </w:pPr>
            <w:r>
              <w:rPr>
                <w:rFonts w:ascii="Calibri" w:hAnsi="Calibri"/>
                <w:color w:val="000000"/>
              </w:rPr>
              <w:t>IdBieznika</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90EF413" w14:textId="77777777" w:rsidR="00A2649B" w:rsidRDefault="00A2649B" w:rsidP="008645F5">
            <w:pPr>
              <w:pStyle w:val="TableContents"/>
              <w:jc w:val="center"/>
              <w:rPr>
                <w:rFonts w:ascii="Calibri" w:hAnsi="Calibri"/>
                <w:color w:val="000000"/>
              </w:rPr>
            </w:pPr>
            <w:r>
              <w:rPr>
                <w:rFonts w:ascii="Calibri" w:hAnsi="Calibri"/>
                <w:color w:val="000000"/>
              </w:rPr>
              <w:t>Producent</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DB65F10"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8699A58" w14:textId="77777777" w:rsidR="00A2649B" w:rsidRDefault="00A2649B" w:rsidP="008645F5">
            <w:pPr>
              <w:pStyle w:val="TableContents"/>
              <w:jc w:val="center"/>
              <w:rPr>
                <w:rFonts w:ascii="Calibri" w:hAnsi="Calibri"/>
                <w:color w:val="000000"/>
              </w:rPr>
            </w:pPr>
            <w:r>
              <w:rPr>
                <w:rFonts w:ascii="Calibri" w:hAnsi="Calibri"/>
                <w:color w:val="000000"/>
              </w:rPr>
              <w:t>Zdjecie</w:t>
            </w:r>
          </w:p>
        </w:tc>
      </w:tr>
      <w:tr w:rsidR="00A2649B" w14:paraId="1AC237A9"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633223D1" w14:textId="77777777" w:rsidR="00A2649B" w:rsidRDefault="006C0FE8" w:rsidP="008645F5">
            <w:pPr>
              <w:pStyle w:val="TableContents"/>
              <w:jc w:val="center"/>
              <w:rPr>
                <w:rFonts w:ascii="Calibri" w:hAnsi="Calibri"/>
                <w:color w:val="000000"/>
              </w:rPr>
            </w:pPr>
            <w:r>
              <w:rPr>
                <w:rFonts w:ascii="Calibri" w:hAnsi="Calibri"/>
                <w:color w:val="000000"/>
              </w:rPr>
              <w:t>3</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1594F3DA" w14:textId="77777777" w:rsidR="00A2649B" w:rsidRDefault="006C0FE8" w:rsidP="008645F5">
            <w:pPr>
              <w:pStyle w:val="TableContents"/>
              <w:jc w:val="center"/>
              <w:rPr>
                <w:rFonts w:ascii="Calibri" w:hAnsi="Calibri"/>
                <w:color w:val="000000"/>
              </w:rPr>
            </w:pPr>
            <w:r>
              <w:rPr>
                <w:rFonts w:ascii="Calibri" w:hAnsi="Calibri"/>
                <w:color w:val="000000"/>
              </w:rPr>
              <w:t>Barum</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0E5BAD64" w14:textId="77777777" w:rsidR="00A2649B" w:rsidRDefault="006C0FE8" w:rsidP="008645F5">
            <w:pPr>
              <w:pStyle w:val="TableContents"/>
              <w:jc w:val="center"/>
              <w:rPr>
                <w:rFonts w:ascii="Calibri" w:hAnsi="Calibri"/>
                <w:color w:val="000000"/>
              </w:rPr>
            </w:pPr>
            <w:r>
              <w:rPr>
                <w:rFonts w:ascii="Calibri" w:hAnsi="Calibri"/>
                <w:color w:val="000000"/>
              </w:rPr>
              <w:t>Bravuris 2</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179BD5" w14:textId="77777777" w:rsidR="00A2649B" w:rsidRDefault="00A2649B" w:rsidP="008645F5">
            <w:pPr>
              <w:pStyle w:val="TableContents"/>
              <w:jc w:val="center"/>
              <w:rPr>
                <w:rFonts w:ascii="Calibri" w:hAnsi="Calibri"/>
                <w:color w:val="000000"/>
              </w:rPr>
            </w:pPr>
          </w:p>
        </w:tc>
      </w:tr>
      <w:tr w:rsidR="00A2649B" w14:paraId="64E36B98"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27DE1CD9" w14:textId="77777777" w:rsidR="00A2649B" w:rsidRDefault="006C0FE8" w:rsidP="008645F5">
            <w:pPr>
              <w:pStyle w:val="TableContents"/>
              <w:jc w:val="center"/>
              <w:rPr>
                <w:rFonts w:ascii="Calibri" w:hAnsi="Calibri"/>
                <w:color w:val="000000"/>
              </w:rPr>
            </w:pPr>
            <w:r>
              <w:rPr>
                <w:rFonts w:ascii="Calibri" w:hAnsi="Calibri"/>
                <w:color w:val="000000"/>
              </w:rPr>
              <w:t>4</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0F056B21" w14:textId="77777777" w:rsidR="00A2649B" w:rsidRDefault="006C0FE8" w:rsidP="008645F5">
            <w:pPr>
              <w:pStyle w:val="TableContents"/>
              <w:jc w:val="center"/>
              <w:rPr>
                <w:rFonts w:ascii="Calibri" w:hAnsi="Calibri"/>
                <w:color w:val="000000"/>
              </w:rPr>
            </w:pPr>
            <w:r>
              <w:rPr>
                <w:rFonts w:ascii="Calibri" w:hAnsi="Calibri"/>
                <w:color w:val="000000"/>
              </w:rPr>
              <w:t>Barum</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5DEB909A" w14:textId="77777777" w:rsidR="00A2649B" w:rsidRDefault="006C0FE8" w:rsidP="008645F5">
            <w:pPr>
              <w:pStyle w:val="TableContents"/>
              <w:jc w:val="center"/>
              <w:rPr>
                <w:rFonts w:ascii="Calibri" w:hAnsi="Calibri"/>
                <w:color w:val="000000"/>
              </w:rPr>
            </w:pPr>
            <w:r>
              <w:rPr>
                <w:rFonts w:ascii="Calibri" w:hAnsi="Calibri"/>
                <w:color w:val="000000"/>
              </w:rPr>
              <w:t>Brillantis</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1745F4" w14:textId="77777777" w:rsidR="00A2649B" w:rsidRDefault="00A2649B" w:rsidP="008645F5">
            <w:pPr>
              <w:pStyle w:val="TableContents"/>
              <w:jc w:val="center"/>
              <w:rPr>
                <w:rFonts w:ascii="Calibri" w:hAnsi="Calibri"/>
                <w:color w:val="000000"/>
              </w:rPr>
            </w:pPr>
          </w:p>
        </w:tc>
      </w:tr>
      <w:tr w:rsidR="00A2649B" w14:paraId="068E31B7"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03A38AC7" w14:textId="77777777" w:rsidR="00A2649B" w:rsidRDefault="006C0FE8" w:rsidP="008645F5">
            <w:pPr>
              <w:pStyle w:val="TableContents"/>
              <w:jc w:val="center"/>
              <w:rPr>
                <w:rFonts w:ascii="Calibri" w:hAnsi="Calibri"/>
                <w:color w:val="000000"/>
              </w:rPr>
            </w:pPr>
            <w:r>
              <w:rPr>
                <w:rFonts w:ascii="Calibri" w:hAnsi="Calibri"/>
                <w:color w:val="000000"/>
              </w:rPr>
              <w:t>6</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40F9EA1" w14:textId="77777777" w:rsidR="00A2649B" w:rsidRDefault="006C0FE8" w:rsidP="008645F5">
            <w:pPr>
              <w:pStyle w:val="TableContents"/>
              <w:jc w:val="center"/>
              <w:rPr>
                <w:rFonts w:ascii="Calibri" w:hAnsi="Calibri"/>
                <w:color w:val="000000"/>
              </w:rPr>
            </w:pPr>
            <w:r>
              <w:rPr>
                <w:rFonts w:ascii="Calibri" w:hAnsi="Calibri"/>
                <w:color w:val="000000"/>
              </w:rPr>
              <w:t>Dayton</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56455204" w14:textId="77777777" w:rsidR="00A2649B" w:rsidRDefault="006C0FE8" w:rsidP="008645F5">
            <w:pPr>
              <w:pStyle w:val="TableContents"/>
              <w:jc w:val="center"/>
              <w:rPr>
                <w:rFonts w:ascii="Calibri" w:hAnsi="Calibri"/>
                <w:color w:val="000000"/>
              </w:rPr>
            </w:pPr>
            <w:r>
              <w:rPr>
                <w:rFonts w:ascii="Calibri" w:hAnsi="Calibri"/>
                <w:color w:val="000000"/>
              </w:rPr>
              <w:t>DW-510</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6840E4" w14:textId="77777777" w:rsidR="00A2649B" w:rsidRDefault="00A2649B" w:rsidP="008645F5">
            <w:pPr>
              <w:pStyle w:val="TableContents"/>
              <w:jc w:val="center"/>
              <w:rPr>
                <w:rFonts w:ascii="Calibri" w:hAnsi="Calibri"/>
                <w:color w:val="000000"/>
              </w:rPr>
            </w:pPr>
          </w:p>
        </w:tc>
      </w:tr>
      <w:tr w:rsidR="00A2649B" w14:paraId="73A8FC21"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1815E684" w14:textId="77777777" w:rsidR="00A2649B" w:rsidRDefault="006C0FE8" w:rsidP="008645F5">
            <w:pPr>
              <w:pStyle w:val="TableContents"/>
              <w:jc w:val="center"/>
              <w:rPr>
                <w:rFonts w:ascii="Calibri" w:hAnsi="Calibri"/>
                <w:color w:val="000000"/>
              </w:rPr>
            </w:pPr>
            <w:r>
              <w:rPr>
                <w:rFonts w:ascii="Calibri" w:hAnsi="Calibri"/>
                <w:color w:val="000000"/>
              </w:rPr>
              <w:t>9</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1B390FCD" w14:textId="77777777" w:rsidR="00A2649B" w:rsidRDefault="006C0FE8" w:rsidP="008645F5">
            <w:pPr>
              <w:pStyle w:val="TableContents"/>
              <w:jc w:val="center"/>
              <w:rPr>
                <w:rFonts w:ascii="Calibri" w:hAnsi="Calibri"/>
                <w:color w:val="000000"/>
              </w:rPr>
            </w:pPr>
            <w:r>
              <w:rPr>
                <w:rFonts w:ascii="Calibri" w:hAnsi="Calibri"/>
                <w:color w:val="000000"/>
              </w:rPr>
              <w:t>Fulda</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71FE7A3" w14:textId="77777777" w:rsidR="00A2649B" w:rsidRDefault="006C0FE8" w:rsidP="008645F5">
            <w:pPr>
              <w:pStyle w:val="TableContents"/>
              <w:jc w:val="center"/>
              <w:rPr>
                <w:rFonts w:ascii="Calibri" w:hAnsi="Calibri"/>
                <w:color w:val="000000"/>
              </w:rPr>
            </w:pPr>
            <w:r>
              <w:rPr>
                <w:rFonts w:ascii="Calibri" w:hAnsi="Calibri"/>
                <w:color w:val="000000"/>
              </w:rPr>
              <w:t>Kristall Montero</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0652F3" w14:textId="77777777" w:rsidR="00A2649B" w:rsidRDefault="00A2649B" w:rsidP="008645F5">
            <w:pPr>
              <w:pStyle w:val="TableContents"/>
              <w:jc w:val="center"/>
              <w:rPr>
                <w:rFonts w:ascii="Calibri" w:hAnsi="Calibri"/>
                <w:color w:val="000000"/>
              </w:rPr>
            </w:pPr>
          </w:p>
        </w:tc>
      </w:tr>
    </w:tbl>
    <w:p w14:paraId="34DD859C" w14:textId="77777777" w:rsidR="00A2649B" w:rsidRDefault="00A2649B" w:rsidP="00A2649B">
      <w:pPr>
        <w:pStyle w:val="Standard"/>
        <w:rPr>
          <w:rFonts w:ascii="Calibri" w:hAnsi="Calibri"/>
          <w:color w:val="000000"/>
        </w:rPr>
      </w:pPr>
    </w:p>
    <w:p w14:paraId="315B82D2" w14:textId="77777777" w:rsidR="00A2649B" w:rsidRPr="00A2649B" w:rsidRDefault="00A2649B" w:rsidP="00C76F1B">
      <w:pPr>
        <w:pStyle w:val="Standard"/>
        <w:numPr>
          <w:ilvl w:val="0"/>
          <w:numId w:val="20"/>
        </w:numPr>
        <w:ind w:left="426" w:hanging="426"/>
        <w:rPr>
          <w:rFonts w:ascii="Calibri" w:hAnsi="Calibri"/>
        </w:rPr>
      </w:pPr>
      <w:r>
        <w:rPr>
          <w:rFonts w:ascii="Calibri" w:hAnsi="Calibri"/>
          <w:b/>
          <w:bCs/>
          <w:color w:val="000000"/>
        </w:rPr>
        <w:t>Czesci</w:t>
      </w:r>
      <w:r>
        <w:rPr>
          <w:rFonts w:ascii="Calibri" w:hAnsi="Calibri"/>
          <w:color w:val="000000"/>
        </w:rPr>
        <w:t>/CZESCI</w:t>
      </w:r>
    </w:p>
    <w:p w14:paraId="1EB68144" w14:textId="77777777" w:rsidR="00A2649B" w:rsidRDefault="00A2649B" w:rsidP="00A2649B">
      <w:pPr>
        <w:pStyle w:val="Standard"/>
        <w:rPr>
          <w:rFonts w:ascii="Calibri" w:hAnsi="Calibri"/>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56"/>
        <w:gridCol w:w="1264"/>
        <w:gridCol w:w="1511"/>
      </w:tblGrid>
      <w:tr w:rsidR="00A2649B" w14:paraId="0D13398B"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A89D269"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459F5A3"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A3152D8"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75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1440037"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6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8C8E5FD"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E2C1AF6"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5FABCB65"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5934BBC"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ECD34A6"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169BDD6"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5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0A4AC8E" w14:textId="77777777" w:rsidR="00A2649B" w:rsidRDefault="00A2649B" w:rsidP="008645F5"/>
        </w:tc>
        <w:tc>
          <w:tcPr>
            <w:tcW w:w="126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87CC06B"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4EE93E0"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74D4ECEA"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5CA6C56B"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4F09103"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BF7CC3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0C628006"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39D62D70"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99F18F" w14:textId="77777777" w:rsidR="00A2649B" w:rsidRDefault="00A2649B" w:rsidP="008645F5">
            <w:pPr>
              <w:pStyle w:val="TableContents"/>
              <w:jc w:val="center"/>
              <w:rPr>
                <w:rFonts w:ascii="Calibri" w:hAnsi="Calibri"/>
                <w:color w:val="000000"/>
              </w:rPr>
            </w:pPr>
          </w:p>
        </w:tc>
      </w:tr>
      <w:tr w:rsidR="00A2649B" w14:paraId="45C77937"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791B16A"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B4FF246"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50E14D6"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6842326D"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4E9573E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8BA1B5"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080A743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082125E"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9075C63"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A7043A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1FE0BAB5"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0B678574"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77627F" w14:textId="77777777" w:rsidR="00A2649B" w:rsidRDefault="00A2649B" w:rsidP="008645F5">
            <w:pPr>
              <w:pStyle w:val="TableContents"/>
              <w:jc w:val="center"/>
              <w:rPr>
                <w:rFonts w:ascii="Calibri" w:hAnsi="Calibri"/>
                <w:color w:val="000000"/>
              </w:rPr>
            </w:pPr>
            <w:r>
              <w:rPr>
                <w:rFonts w:ascii="Calibri" w:hAnsi="Calibri"/>
                <w:color w:val="000000"/>
              </w:rPr>
              <w:t>GrupyTowarowe</w:t>
            </w:r>
          </w:p>
        </w:tc>
      </w:tr>
      <w:tr w:rsidR="00A2649B" w14:paraId="47B03EE9"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41804F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8827188"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F4A6265"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23AD9D6D"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567D252E"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083399"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775F957A"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F6A51AD" w14:textId="77777777" w:rsidR="00A2649B" w:rsidRDefault="00A2649B" w:rsidP="008645F5">
            <w:pPr>
              <w:pStyle w:val="TableContents"/>
              <w:jc w:val="center"/>
              <w:rPr>
                <w:rFonts w:ascii="Calibri" w:hAnsi="Calibri"/>
                <w:color w:val="000000"/>
              </w:rPr>
            </w:pPr>
            <w:r>
              <w:rPr>
                <w:rFonts w:ascii="Calibri" w:hAnsi="Calibri"/>
                <w:color w:val="000000"/>
              </w:rPr>
              <w:t>NumerKatalogowy</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CCC3C4E"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23249BE"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5E43A37C" w14:textId="77777777" w:rsidR="00A2649B" w:rsidRDefault="00A2649B" w:rsidP="008645F5">
            <w:pPr>
              <w:pStyle w:val="Standard"/>
              <w:jc w:val="center"/>
              <w:rPr>
                <w:rFonts w:ascii="Arial" w:hAnsi="Arial"/>
                <w:color w:val="000000"/>
              </w:rPr>
            </w:pPr>
            <w:r>
              <w:rPr>
                <w:rFonts w:ascii="Arial" w:hAnsi="Arial"/>
                <w:color w:val="000000"/>
              </w:rPr>
              <w:t>{[A-Z], [a-z], [0-9], ‘.’, ‘-’, ‘_’, ‘~’, ‘\’, ‘/’}</w:t>
            </w: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63E3C55B"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1727D3" w14:textId="77777777" w:rsidR="00A2649B" w:rsidRDefault="00A2649B" w:rsidP="008645F5">
            <w:pPr>
              <w:pStyle w:val="TableContents"/>
              <w:jc w:val="center"/>
              <w:rPr>
                <w:rFonts w:ascii="Calibri" w:hAnsi="Calibri"/>
                <w:color w:val="000000"/>
              </w:rPr>
            </w:pPr>
          </w:p>
        </w:tc>
      </w:tr>
      <w:tr w:rsidR="00A2649B" w14:paraId="092F6B08"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8F662A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F329754"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2E42704"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25B99275"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5B34495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FEEDA08"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7248A8AC"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B29CAC6"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D5508F7" w14:textId="77777777"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245A91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1574F4DC"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42E2480E"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F31A66" w14:textId="77777777" w:rsidR="00A2649B" w:rsidRDefault="00A2649B" w:rsidP="008645F5">
            <w:pPr>
              <w:pStyle w:val="TableContents"/>
              <w:jc w:val="center"/>
              <w:rPr>
                <w:rFonts w:ascii="Calibri" w:hAnsi="Calibri"/>
                <w:color w:val="000000"/>
              </w:rPr>
            </w:pPr>
          </w:p>
        </w:tc>
      </w:tr>
      <w:tr w:rsidR="00A2649B" w14:paraId="719AC618"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87BC4CB"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F3998C1"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FA60B5E"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700ED44F"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03F3DFA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D6B998"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368DBFEC"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59AE8AAB" w14:textId="77777777" w:rsidR="00A2649B" w:rsidRDefault="00A2649B" w:rsidP="008645F5">
            <w:pPr>
              <w:pStyle w:val="TableContents"/>
              <w:jc w:val="center"/>
              <w:rPr>
                <w:rFonts w:ascii="Calibri" w:hAnsi="Calibri"/>
                <w:color w:val="000000"/>
              </w:rPr>
            </w:pPr>
            <w:r>
              <w:rPr>
                <w:rFonts w:ascii="Calibri" w:hAnsi="Calibri"/>
                <w:color w:val="000000"/>
              </w:rPr>
              <w:t>Marza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80A9705" w14:textId="77777777"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950469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47B0523D"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524FCA05"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06162E" w14:textId="77777777" w:rsidR="00A2649B" w:rsidRDefault="00A2649B" w:rsidP="008645F5">
            <w:pPr>
              <w:pStyle w:val="TableContents"/>
              <w:jc w:val="center"/>
              <w:rPr>
                <w:rFonts w:ascii="Calibri" w:hAnsi="Calibri"/>
                <w:color w:val="000000"/>
              </w:rPr>
            </w:pPr>
          </w:p>
        </w:tc>
      </w:tr>
      <w:tr w:rsidR="00A2649B" w14:paraId="2B461C20"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708991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FE54DAA"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AE12BA1"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6B539428"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0067A61D"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35C6973"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296DF052"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3BB1B418" w14:textId="77777777" w:rsidR="00A2649B" w:rsidRDefault="00A2649B" w:rsidP="008645F5">
            <w:pPr>
              <w:pStyle w:val="TableContents"/>
              <w:jc w:val="center"/>
              <w:rPr>
                <w:rFonts w:ascii="Calibri" w:hAnsi="Calibri"/>
                <w:color w:val="000000"/>
              </w:rPr>
            </w:pPr>
            <w:r>
              <w:rPr>
                <w:rFonts w:ascii="Calibri" w:hAnsi="Calibri"/>
                <w:color w:val="000000"/>
              </w:rPr>
              <w:t>Cena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B56C69A" w14:textId="77777777"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B0DB92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18857B71"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53DD6934"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19D0D8" w14:textId="77777777" w:rsidR="00A2649B" w:rsidRDefault="00A2649B" w:rsidP="008645F5">
            <w:pPr>
              <w:pStyle w:val="TableContents"/>
              <w:jc w:val="center"/>
              <w:rPr>
                <w:rFonts w:ascii="Calibri" w:hAnsi="Calibri"/>
                <w:color w:val="000000"/>
              </w:rPr>
            </w:pPr>
          </w:p>
        </w:tc>
      </w:tr>
      <w:tr w:rsidR="00A2649B" w14:paraId="0055C22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9A94B6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EBDE762"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6629351"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0EBA2F85"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17BDB16C"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4C473C"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240FB941"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5074270" w14:textId="77777777" w:rsidR="00A2649B" w:rsidRDefault="00A2649B" w:rsidP="008645F5">
            <w:pPr>
              <w:pStyle w:val="TableContents"/>
              <w:jc w:val="center"/>
              <w:rPr>
                <w:rFonts w:ascii="Calibri" w:hAnsi="Calibri"/>
                <w:color w:val="000000"/>
              </w:rPr>
            </w:pPr>
            <w:r>
              <w:rPr>
                <w:rFonts w:ascii="Calibri" w:hAnsi="Calibri"/>
                <w:color w:val="000000"/>
              </w:rPr>
              <w:t>Ilosc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28CB9D3" w14:textId="77777777"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BC1B489" w14:textId="77777777" w:rsidR="00A2649B" w:rsidRDefault="00410D80"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3137C04A"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42D8AC87"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5F8220" w14:textId="77777777" w:rsidR="00A2649B" w:rsidRDefault="00A2649B" w:rsidP="008645F5">
            <w:pPr>
              <w:pStyle w:val="TableContents"/>
              <w:jc w:val="center"/>
              <w:rPr>
                <w:rFonts w:ascii="Calibri" w:hAnsi="Calibri"/>
                <w:color w:val="000000"/>
              </w:rPr>
            </w:pPr>
          </w:p>
        </w:tc>
      </w:tr>
      <w:tr w:rsidR="00A2649B" w14:paraId="7678BC62"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0A42ABDD"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AC7E812"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21EC984" w14:textId="77777777" w:rsidR="00A2649B" w:rsidRDefault="00A2649B" w:rsidP="00B7784B">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122591AA"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4651EFE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6CBC18"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4AC59C46"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0DFE960" w14:textId="77777777" w:rsidR="00A2649B" w:rsidRDefault="00A2649B" w:rsidP="008645F5">
            <w:pPr>
              <w:pStyle w:val="TableContents"/>
              <w:jc w:val="center"/>
              <w:rPr>
                <w:rFonts w:ascii="Calibri" w:hAnsi="Calibri"/>
                <w:color w:val="000000"/>
              </w:rPr>
            </w:pPr>
            <w:r>
              <w:rPr>
                <w:rFonts w:ascii="Calibri" w:hAnsi="Calibri"/>
                <w:color w:val="000000"/>
              </w:rPr>
              <w:t>Zdjecie</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908BF65" w14:textId="77777777" w:rsidR="00A2649B" w:rsidRDefault="00A2649B" w:rsidP="008645F5">
            <w:pPr>
              <w:pStyle w:val="TableContents"/>
              <w:jc w:val="center"/>
              <w:rPr>
                <w:rFonts w:ascii="Calibri" w:hAnsi="Calibri"/>
                <w:color w:val="000000"/>
              </w:rPr>
            </w:pPr>
            <w:r>
              <w:rPr>
                <w:rFonts w:ascii="Calibri" w:hAnsi="Calibri"/>
                <w:color w:val="000000"/>
              </w:rPr>
              <w:t>Image[1024kB]</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A37662"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56" w:type="dxa"/>
            <w:vMerge w:val="restart"/>
            <w:tcBorders>
              <w:left w:val="single" w:sz="2" w:space="0" w:color="000000"/>
              <w:bottom w:val="single" w:sz="2" w:space="0" w:color="000000"/>
            </w:tcBorders>
            <w:tcMar>
              <w:top w:w="55" w:type="dxa"/>
              <w:left w:w="55" w:type="dxa"/>
              <w:bottom w:w="55" w:type="dxa"/>
              <w:right w:w="55" w:type="dxa"/>
            </w:tcMar>
            <w:vAlign w:val="center"/>
          </w:tcPr>
          <w:p w14:paraId="1D016EA3" w14:textId="77777777" w:rsidR="00A2649B" w:rsidRDefault="00A2649B" w:rsidP="008645F5">
            <w:pPr>
              <w:pStyle w:val="TableContents"/>
              <w:jc w:val="center"/>
              <w:rPr>
                <w:rFonts w:ascii="Calibri" w:hAnsi="Calibri"/>
                <w:color w:val="000000"/>
              </w:rPr>
            </w:pPr>
          </w:p>
        </w:tc>
        <w:tc>
          <w:tcPr>
            <w:tcW w:w="1264" w:type="dxa"/>
            <w:tcBorders>
              <w:left w:val="single" w:sz="2" w:space="0" w:color="000000"/>
              <w:bottom w:val="single" w:sz="2" w:space="0" w:color="000000"/>
            </w:tcBorders>
            <w:tcMar>
              <w:top w:w="55" w:type="dxa"/>
              <w:left w:w="55" w:type="dxa"/>
              <w:bottom w:w="55" w:type="dxa"/>
              <w:right w:w="55" w:type="dxa"/>
            </w:tcMar>
            <w:vAlign w:val="center"/>
          </w:tcPr>
          <w:p w14:paraId="5AFE1F4E"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03E719" w14:textId="77777777" w:rsidR="00A2649B" w:rsidRDefault="00A2649B" w:rsidP="008645F5">
            <w:pPr>
              <w:pStyle w:val="TableContents"/>
              <w:jc w:val="center"/>
              <w:rPr>
                <w:rFonts w:ascii="Calibri" w:hAnsi="Calibri"/>
                <w:color w:val="000000"/>
              </w:rPr>
            </w:pPr>
          </w:p>
        </w:tc>
      </w:tr>
      <w:tr w:rsidR="00A2649B" w14:paraId="7CC05BC5"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A08FC61"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5C6CBA2"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67F011D" w14:textId="77777777" w:rsidR="00A2649B" w:rsidRDefault="00A2649B" w:rsidP="008645F5">
            <w:pPr>
              <w:pStyle w:val="TableContents"/>
              <w:jc w:val="center"/>
              <w:rPr>
                <w:rFonts w:ascii="Calibri" w:hAnsi="Calibri"/>
                <w:color w:val="000000"/>
              </w:rPr>
            </w:pPr>
          </w:p>
        </w:tc>
        <w:tc>
          <w:tcPr>
            <w:tcW w:w="1756" w:type="dxa"/>
            <w:vMerge/>
            <w:tcBorders>
              <w:left w:val="single" w:sz="2" w:space="0" w:color="000000"/>
              <w:bottom w:val="single" w:sz="2" w:space="0" w:color="000000"/>
            </w:tcBorders>
            <w:tcMar>
              <w:top w:w="55" w:type="dxa"/>
              <w:left w:w="55" w:type="dxa"/>
              <w:bottom w:w="55" w:type="dxa"/>
              <w:right w:w="55" w:type="dxa"/>
            </w:tcMar>
            <w:vAlign w:val="center"/>
          </w:tcPr>
          <w:p w14:paraId="215A614C" w14:textId="77777777" w:rsidR="00A2649B" w:rsidRDefault="00A2649B" w:rsidP="008645F5"/>
        </w:tc>
        <w:tc>
          <w:tcPr>
            <w:tcW w:w="1264" w:type="dxa"/>
            <w:tcBorders>
              <w:left w:val="single" w:sz="2" w:space="0" w:color="000000"/>
              <w:bottom w:val="single" w:sz="2" w:space="0" w:color="000000"/>
            </w:tcBorders>
            <w:tcMar>
              <w:top w:w="55" w:type="dxa"/>
              <w:left w:w="55" w:type="dxa"/>
              <w:bottom w:w="55" w:type="dxa"/>
              <w:right w:w="55" w:type="dxa"/>
            </w:tcMar>
            <w:vAlign w:val="center"/>
          </w:tcPr>
          <w:p w14:paraId="2353571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409C7E"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7A8D9823"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45F70471" w14:textId="77777777" w:rsidTr="008645F5">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512756C" w14:textId="77777777" w:rsidR="00A2649B" w:rsidRDefault="00A2649B" w:rsidP="00A2649B">
            <w:pPr>
              <w:pStyle w:val="TableContents"/>
              <w:jc w:val="center"/>
              <w:rPr>
                <w:rFonts w:ascii="Calibri" w:hAnsi="Calibri"/>
                <w:color w:val="000000"/>
              </w:rPr>
            </w:pPr>
            <w:r>
              <w:rPr>
                <w:rFonts w:ascii="Calibri" w:hAnsi="Calibri"/>
                <w:color w:val="000000"/>
              </w:rPr>
              <w:t xml:space="preserve">Nazwa </w:t>
            </w:r>
            <w:r>
              <w:rPr>
                <w:rFonts w:ascii="Calibri" w:hAnsi="Calibri"/>
                <w:color w:val="000000"/>
              </w:rPr>
              <w:lastRenderedPageBreak/>
              <w:t>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02F69B4" w14:textId="77777777" w:rsidR="00A2649B" w:rsidRDefault="00A2649B" w:rsidP="00A2649B">
            <w:pPr>
              <w:pStyle w:val="TableContents"/>
              <w:jc w:val="center"/>
              <w:rPr>
                <w:rFonts w:ascii="Calibri" w:hAnsi="Calibri"/>
                <w:color w:val="000000"/>
              </w:rPr>
            </w:pPr>
            <w:r>
              <w:rPr>
                <w:rFonts w:ascii="Calibri" w:hAnsi="Calibri"/>
                <w:color w:val="000000"/>
              </w:rPr>
              <w:lastRenderedPageBreak/>
              <w:t>Znaczenie</w:t>
            </w:r>
          </w:p>
        </w:tc>
      </w:tr>
      <w:tr w:rsidR="00A2649B" w14:paraId="1C263DCE"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30724C07" w14:textId="77777777" w:rsidR="00A2649B" w:rsidRDefault="00A2649B" w:rsidP="008645F5">
            <w:pPr>
              <w:pStyle w:val="TableContents"/>
              <w:jc w:val="center"/>
              <w:rPr>
                <w:rFonts w:ascii="Calibri" w:hAnsi="Calibri"/>
                <w:color w:val="000000"/>
              </w:rPr>
            </w:pPr>
            <w:r>
              <w:rPr>
                <w:rFonts w:ascii="Calibri" w:hAnsi="Calibri"/>
                <w:color w:val="000000"/>
              </w:rPr>
              <w:lastRenderedPageBreak/>
              <w:t>IdCzesci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DB6E61" w14:textId="77777777" w:rsidR="00A2649B" w:rsidRDefault="00A2649B" w:rsidP="008645F5">
            <w:pPr>
              <w:pStyle w:val="TableContents"/>
              <w:rPr>
                <w:rFonts w:ascii="Calibri" w:hAnsi="Calibri"/>
                <w:color w:val="000000"/>
              </w:rPr>
            </w:pPr>
            <w:r>
              <w:rPr>
                <w:rFonts w:ascii="Calibri" w:hAnsi="Calibri"/>
                <w:color w:val="000000"/>
              </w:rPr>
              <w:t>Identyfikator części, wraz z kodem grupy towarowej jednoznacznie określa część, klucz główny</w:t>
            </w:r>
          </w:p>
        </w:tc>
      </w:tr>
      <w:tr w:rsidR="00A2649B" w14:paraId="037E8F31"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021DD504"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D81B160" w14:textId="77777777" w:rsidR="00A2649B" w:rsidRDefault="00A2649B" w:rsidP="008645F5">
            <w:pPr>
              <w:pStyle w:val="TableContents"/>
              <w:rPr>
                <w:rFonts w:ascii="Calibri" w:hAnsi="Calibri"/>
                <w:color w:val="000000"/>
              </w:rPr>
            </w:pPr>
            <w:r>
              <w:rPr>
                <w:rFonts w:ascii="Calibri" w:hAnsi="Calibri"/>
                <w:color w:val="000000"/>
              </w:rPr>
              <w:t>Kod grupy towarowej, klucz główny, klucz obcy z tabeli GrupyTowarowe</w:t>
            </w:r>
          </w:p>
        </w:tc>
      </w:tr>
      <w:tr w:rsidR="00A2649B" w14:paraId="0845BF6A"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2947F0B7" w14:textId="77777777" w:rsidR="00A2649B" w:rsidRDefault="00A2649B" w:rsidP="008645F5">
            <w:pPr>
              <w:pStyle w:val="TableContents"/>
              <w:jc w:val="center"/>
              <w:rPr>
                <w:rFonts w:ascii="Calibri" w:hAnsi="Calibri"/>
                <w:color w:val="000000"/>
              </w:rPr>
            </w:pPr>
            <w:r>
              <w:rPr>
                <w:rFonts w:ascii="Calibri" w:hAnsi="Calibri"/>
                <w:color w:val="000000"/>
              </w:rPr>
              <w:t>NumerKatalogowy</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7EA72DF" w14:textId="77777777" w:rsidR="00A2649B" w:rsidRDefault="00A2649B" w:rsidP="008645F5">
            <w:pPr>
              <w:pStyle w:val="TableContents"/>
              <w:rPr>
                <w:rFonts w:ascii="Calibri" w:hAnsi="Calibri"/>
                <w:color w:val="000000"/>
              </w:rPr>
            </w:pPr>
            <w:r>
              <w:rPr>
                <w:rFonts w:ascii="Calibri" w:hAnsi="Calibri"/>
                <w:color w:val="000000"/>
              </w:rPr>
              <w:t>Numer katalogowy, nadawany przez producenta części</w:t>
            </w:r>
          </w:p>
        </w:tc>
      </w:tr>
      <w:tr w:rsidR="00A2649B" w14:paraId="1EB332D2"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76CCF648"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01131E0" w14:textId="77777777" w:rsidR="00A2649B" w:rsidRDefault="00A2649B" w:rsidP="008645F5">
            <w:pPr>
              <w:pStyle w:val="TableContents"/>
              <w:rPr>
                <w:rFonts w:ascii="Calibri" w:hAnsi="Calibri"/>
                <w:color w:val="000000"/>
              </w:rPr>
            </w:pPr>
            <w:r>
              <w:rPr>
                <w:rFonts w:ascii="Calibri" w:hAnsi="Calibri"/>
                <w:color w:val="000000"/>
              </w:rPr>
              <w:t>Opisowa nazwa części</w:t>
            </w:r>
          </w:p>
        </w:tc>
      </w:tr>
      <w:tr w:rsidR="00A2649B" w14:paraId="6F76BE13"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5BB170F6" w14:textId="77777777" w:rsidR="00A2649B" w:rsidRDefault="00A2649B" w:rsidP="008645F5">
            <w:pPr>
              <w:pStyle w:val="TableContents"/>
              <w:jc w:val="center"/>
              <w:rPr>
                <w:rFonts w:ascii="Calibri" w:hAnsi="Calibri"/>
                <w:color w:val="000000"/>
              </w:rPr>
            </w:pPr>
            <w:r>
              <w:rPr>
                <w:rFonts w:ascii="Calibri" w:hAnsi="Calibri"/>
                <w:color w:val="000000"/>
              </w:rPr>
              <w:t>Marza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14782EE" w14:textId="77777777" w:rsidR="00A2649B" w:rsidRDefault="00A2649B" w:rsidP="008645F5">
            <w:pPr>
              <w:pStyle w:val="TableContents"/>
              <w:rPr>
                <w:rFonts w:ascii="Calibri" w:hAnsi="Calibri"/>
                <w:color w:val="000000"/>
              </w:rPr>
            </w:pPr>
            <w:r>
              <w:rPr>
                <w:rFonts w:ascii="Calibri" w:hAnsi="Calibri"/>
                <w:color w:val="000000"/>
              </w:rPr>
              <w:t>Marża naliczana od sprzedaży części</w:t>
            </w:r>
          </w:p>
        </w:tc>
      </w:tr>
      <w:tr w:rsidR="00A2649B" w14:paraId="33C00A5E"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3966C209" w14:textId="77777777" w:rsidR="00A2649B" w:rsidRDefault="00A2649B" w:rsidP="008645F5">
            <w:pPr>
              <w:pStyle w:val="TableContents"/>
              <w:jc w:val="center"/>
              <w:rPr>
                <w:rFonts w:ascii="Calibri" w:hAnsi="Calibri"/>
                <w:color w:val="000000"/>
              </w:rPr>
            </w:pPr>
            <w:r>
              <w:rPr>
                <w:rFonts w:ascii="Calibri" w:hAnsi="Calibri"/>
                <w:color w:val="000000"/>
              </w:rPr>
              <w:t>Cena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2E92BC" w14:textId="77777777" w:rsidR="00A2649B" w:rsidRDefault="00A2649B" w:rsidP="008645F5">
            <w:pPr>
              <w:pStyle w:val="TableContents"/>
              <w:rPr>
                <w:rFonts w:ascii="Calibri" w:hAnsi="Calibri"/>
                <w:color w:val="000000"/>
              </w:rPr>
            </w:pPr>
            <w:r>
              <w:rPr>
                <w:rFonts w:ascii="Calibri" w:hAnsi="Calibri"/>
                <w:color w:val="000000"/>
              </w:rPr>
              <w:t>Detaliczna cena brutto części</w:t>
            </w:r>
          </w:p>
        </w:tc>
      </w:tr>
      <w:tr w:rsidR="00A2649B" w14:paraId="586DC4AB"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695A8A58" w14:textId="77777777" w:rsidR="00A2649B" w:rsidRDefault="00A2649B" w:rsidP="008645F5">
            <w:pPr>
              <w:pStyle w:val="TableContents"/>
              <w:jc w:val="center"/>
              <w:rPr>
                <w:rFonts w:ascii="Calibri" w:hAnsi="Calibri"/>
                <w:color w:val="000000"/>
              </w:rPr>
            </w:pPr>
            <w:r>
              <w:rPr>
                <w:rFonts w:ascii="Calibri" w:hAnsi="Calibri"/>
                <w:color w:val="000000"/>
              </w:rPr>
              <w:t>Ilosc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17A35C6" w14:textId="77777777" w:rsidR="00A2649B" w:rsidRDefault="00A2649B" w:rsidP="008645F5">
            <w:pPr>
              <w:pStyle w:val="TableContents"/>
              <w:rPr>
                <w:rFonts w:ascii="Calibri" w:hAnsi="Calibri"/>
                <w:color w:val="000000"/>
              </w:rPr>
            </w:pPr>
            <w:r>
              <w:rPr>
                <w:rFonts w:ascii="Calibri" w:hAnsi="Calibri"/>
                <w:color w:val="000000"/>
              </w:rPr>
              <w:t>Aktualna ilość części w magazynie</w:t>
            </w:r>
          </w:p>
        </w:tc>
      </w:tr>
      <w:tr w:rsidR="00A2649B" w14:paraId="07A23FC6"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061EC8DD" w14:textId="77777777" w:rsidR="00A2649B" w:rsidRDefault="00A2649B" w:rsidP="008645F5">
            <w:pPr>
              <w:pStyle w:val="TableContents"/>
              <w:jc w:val="center"/>
              <w:rPr>
                <w:rFonts w:ascii="Calibri" w:hAnsi="Calibri"/>
                <w:color w:val="000000"/>
              </w:rPr>
            </w:pPr>
            <w:r>
              <w:rPr>
                <w:rFonts w:ascii="Calibri" w:hAnsi="Calibri"/>
                <w:color w:val="000000"/>
              </w:rPr>
              <w:t>Zdjecie</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0C799C" w14:textId="77777777" w:rsidR="00A2649B" w:rsidRDefault="00A2649B" w:rsidP="008645F5">
            <w:pPr>
              <w:pStyle w:val="TableContents"/>
              <w:rPr>
                <w:rFonts w:ascii="Calibri" w:hAnsi="Calibri"/>
                <w:color w:val="000000"/>
              </w:rPr>
            </w:pPr>
            <w:r>
              <w:rPr>
                <w:rFonts w:ascii="Calibri" w:hAnsi="Calibri"/>
                <w:color w:val="000000"/>
              </w:rPr>
              <w:t>Zdjęcie części</w:t>
            </w:r>
          </w:p>
        </w:tc>
      </w:tr>
    </w:tbl>
    <w:p w14:paraId="76754A32"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132"/>
        <w:gridCol w:w="1132"/>
        <w:gridCol w:w="1132"/>
        <w:gridCol w:w="1132"/>
        <w:gridCol w:w="1134"/>
        <w:gridCol w:w="1132"/>
        <w:gridCol w:w="1132"/>
        <w:gridCol w:w="1134"/>
      </w:tblGrid>
      <w:tr w:rsidR="00A2649B" w14:paraId="1CB5AC7D" w14:textId="77777777" w:rsidTr="008645F5">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AC5402"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A1F7D4F"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5171C76" w14:textId="77777777" w:rsidR="00A2649B" w:rsidRDefault="00A2649B" w:rsidP="008645F5">
            <w:pPr>
              <w:pStyle w:val="TableContents"/>
              <w:jc w:val="center"/>
              <w:rPr>
                <w:rFonts w:ascii="Calibri" w:hAnsi="Calibri"/>
                <w:color w:val="000000"/>
              </w:rPr>
            </w:pPr>
            <w:r>
              <w:rPr>
                <w:rFonts w:ascii="Calibri" w:hAnsi="Calibri"/>
                <w:color w:val="000000"/>
              </w:rPr>
              <w:t>NumerKatalogowy</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ABAFC3"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113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F829DF7" w14:textId="77777777" w:rsidR="00A2649B" w:rsidRDefault="00A2649B" w:rsidP="008645F5">
            <w:pPr>
              <w:pStyle w:val="TableContents"/>
              <w:jc w:val="center"/>
              <w:rPr>
                <w:rFonts w:ascii="Calibri" w:hAnsi="Calibri"/>
                <w:color w:val="000000"/>
              </w:rPr>
            </w:pPr>
            <w:r>
              <w:rPr>
                <w:rFonts w:ascii="Calibri" w:hAnsi="Calibri"/>
                <w:color w:val="000000"/>
              </w:rPr>
              <w:t>Marza</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0F2C333" w14:textId="77777777" w:rsidR="00A2649B" w:rsidRDefault="00A2649B" w:rsidP="008645F5">
            <w:pPr>
              <w:pStyle w:val="TableContents"/>
              <w:jc w:val="center"/>
              <w:rPr>
                <w:rFonts w:ascii="Calibri" w:hAnsi="Calibri"/>
                <w:color w:val="000000"/>
              </w:rPr>
            </w:pPr>
            <w:r>
              <w:rPr>
                <w:rFonts w:ascii="Calibri" w:hAnsi="Calibri"/>
                <w:color w:val="000000"/>
              </w:rPr>
              <w:t>Cena</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C377DC1" w14:textId="77777777" w:rsidR="00A2649B" w:rsidRDefault="00A2649B" w:rsidP="008645F5">
            <w:pPr>
              <w:pStyle w:val="TableContents"/>
              <w:jc w:val="center"/>
              <w:rPr>
                <w:rFonts w:ascii="Calibri" w:hAnsi="Calibri"/>
                <w:color w:val="000000"/>
              </w:rPr>
            </w:pPr>
            <w:r>
              <w:rPr>
                <w:rFonts w:ascii="Calibri" w:hAnsi="Calibri"/>
                <w:color w:val="000000"/>
              </w:rPr>
              <w:t>Ilosc</w:t>
            </w:r>
          </w:p>
        </w:tc>
        <w:tc>
          <w:tcPr>
            <w:tcW w:w="113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7E02343" w14:textId="77777777" w:rsidR="00A2649B" w:rsidRDefault="00A2649B" w:rsidP="008645F5">
            <w:pPr>
              <w:pStyle w:val="TableContents"/>
              <w:jc w:val="center"/>
              <w:rPr>
                <w:rFonts w:ascii="Calibri" w:hAnsi="Calibri"/>
                <w:color w:val="000000"/>
              </w:rPr>
            </w:pPr>
            <w:r>
              <w:rPr>
                <w:rFonts w:ascii="Calibri" w:hAnsi="Calibri"/>
                <w:color w:val="000000"/>
              </w:rPr>
              <w:t>Zdjecie</w:t>
            </w:r>
          </w:p>
        </w:tc>
      </w:tr>
      <w:tr w:rsidR="00A2649B" w14:paraId="13C45E3B"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00A70783" w14:textId="77777777" w:rsidR="00A2649B" w:rsidRDefault="00410D80" w:rsidP="008645F5">
            <w:pPr>
              <w:pStyle w:val="TableContents"/>
              <w:jc w:val="center"/>
              <w:rPr>
                <w:rFonts w:ascii="Calibri" w:hAnsi="Calibri"/>
                <w:color w:val="000000"/>
              </w:rPr>
            </w:pPr>
            <w:r>
              <w:rPr>
                <w:rFonts w:ascii="Calibri" w:hAnsi="Calibri"/>
                <w:color w:val="000000"/>
              </w:rPr>
              <w:t>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22D7E6BC" w14:textId="77777777" w:rsidR="00A2649B" w:rsidRDefault="00410D80" w:rsidP="008645F5">
            <w:pPr>
              <w:pStyle w:val="TableContents"/>
              <w:jc w:val="center"/>
              <w:rPr>
                <w:rFonts w:ascii="Calibri" w:hAnsi="Calibri"/>
                <w:color w:val="000000"/>
              </w:rPr>
            </w:pPr>
            <w:r>
              <w:rPr>
                <w:rFonts w:ascii="Calibri" w:hAnsi="Calibri"/>
                <w:color w:val="000000"/>
              </w:rPr>
              <w:t>Z_UN-P</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FBB9257"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69E9E2FD" w14:textId="77777777" w:rsidR="00A2649B" w:rsidRDefault="00410D80" w:rsidP="008645F5">
            <w:pPr>
              <w:pStyle w:val="TableContents"/>
              <w:jc w:val="center"/>
              <w:rPr>
                <w:rFonts w:ascii="Calibri" w:hAnsi="Calibri"/>
                <w:color w:val="000000"/>
              </w:rPr>
            </w:pPr>
            <w:r>
              <w:rPr>
                <w:rFonts w:ascii="Calibri" w:hAnsi="Calibri"/>
                <w:color w:val="000000"/>
              </w:rPr>
              <w:t>Przegub</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4CB60217"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7D7B01B2"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72FD0598" w14:textId="77777777" w:rsidR="00A2649B" w:rsidRDefault="00410D80" w:rsidP="008645F5">
            <w:pPr>
              <w:pStyle w:val="TableContents"/>
              <w:jc w:val="center"/>
              <w:rPr>
                <w:rFonts w:ascii="Calibri" w:hAnsi="Calibri"/>
                <w:color w:val="000000"/>
              </w:rPr>
            </w:pPr>
            <w:r>
              <w:rPr>
                <w:rFonts w:ascii="Calibri" w:hAnsi="Calibri"/>
                <w:color w:val="000000"/>
              </w:rPr>
              <w:t>12,00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CC82D7" w14:textId="77777777" w:rsidR="00A2649B" w:rsidRDefault="00A2649B" w:rsidP="008645F5">
            <w:pPr>
              <w:pStyle w:val="TableContents"/>
              <w:jc w:val="center"/>
              <w:rPr>
                <w:rFonts w:ascii="Calibri" w:hAnsi="Calibri"/>
                <w:color w:val="000000"/>
              </w:rPr>
            </w:pPr>
          </w:p>
        </w:tc>
      </w:tr>
      <w:tr w:rsidR="00A2649B" w14:paraId="38FA7AF3"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6F5FB51A" w14:textId="77777777" w:rsidR="00A2649B" w:rsidRDefault="00410D80" w:rsidP="008645F5">
            <w:pPr>
              <w:pStyle w:val="TableContents"/>
              <w:jc w:val="center"/>
              <w:rPr>
                <w:rFonts w:ascii="Calibri" w:hAnsi="Calibri"/>
                <w:color w:val="000000"/>
              </w:rPr>
            </w:pPr>
            <w:r>
              <w:rPr>
                <w:rFonts w:ascii="Calibri" w:hAnsi="Calibri"/>
                <w:color w:val="000000"/>
              </w:rPr>
              <w:t>4</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5B3A513" w14:textId="77777777" w:rsidR="00A2649B" w:rsidRDefault="00410D80" w:rsidP="008645F5">
            <w:pPr>
              <w:pStyle w:val="TableContents"/>
              <w:jc w:val="center"/>
              <w:rPr>
                <w:rFonts w:ascii="Calibri" w:hAnsi="Calibri"/>
                <w:color w:val="000000"/>
              </w:rPr>
            </w:pPr>
            <w:r>
              <w:rPr>
                <w:rFonts w:ascii="Calibri" w:hAnsi="Calibri"/>
                <w:color w:val="000000"/>
              </w:rPr>
              <w:t>Z_UN-P</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17D0A2D8" w14:textId="77777777" w:rsidR="00A2649B" w:rsidRDefault="00410D80" w:rsidP="008645F5">
            <w:pPr>
              <w:pStyle w:val="TableContents"/>
              <w:jc w:val="center"/>
              <w:rPr>
                <w:rFonts w:ascii="Calibri" w:hAnsi="Calibri"/>
                <w:color w:val="000000"/>
              </w:rPr>
            </w:pPr>
            <w:r>
              <w:rPr>
                <w:rFonts w:ascii="Calibri" w:hAnsi="Calibri"/>
                <w:color w:val="000000"/>
              </w:rPr>
              <w:t>K211/16</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3A04033F" w14:textId="77777777" w:rsidR="00A2649B" w:rsidRDefault="00410D80" w:rsidP="008645F5">
            <w:pPr>
              <w:pStyle w:val="TableContents"/>
              <w:jc w:val="center"/>
              <w:rPr>
                <w:rFonts w:ascii="Calibri" w:hAnsi="Calibri"/>
                <w:color w:val="000000"/>
              </w:rPr>
            </w:pPr>
            <w:r>
              <w:rPr>
                <w:rFonts w:ascii="Calibri" w:hAnsi="Calibri"/>
                <w:color w:val="000000"/>
              </w:rPr>
              <w:t>Przegub</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46FD6C5E"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03331BE2"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5AC15663" w14:textId="77777777" w:rsidR="00A2649B" w:rsidRDefault="00410D80" w:rsidP="008645F5">
            <w:pPr>
              <w:pStyle w:val="TableContents"/>
              <w:jc w:val="center"/>
              <w:rPr>
                <w:rFonts w:ascii="Calibri" w:hAnsi="Calibri"/>
                <w:color w:val="000000"/>
              </w:rPr>
            </w:pPr>
            <w:r>
              <w:rPr>
                <w:rFonts w:ascii="Calibri" w:hAnsi="Calibri"/>
                <w:color w:val="000000"/>
              </w:rPr>
              <w:t>0,00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61BF107" w14:textId="77777777" w:rsidR="00A2649B" w:rsidRDefault="00A2649B" w:rsidP="008645F5">
            <w:pPr>
              <w:pStyle w:val="TableContents"/>
              <w:jc w:val="center"/>
              <w:rPr>
                <w:rFonts w:ascii="Calibri" w:hAnsi="Calibri"/>
                <w:color w:val="000000"/>
              </w:rPr>
            </w:pPr>
          </w:p>
        </w:tc>
      </w:tr>
      <w:tr w:rsidR="00A2649B" w14:paraId="69E84AC2"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7C4B9B35" w14:textId="77777777" w:rsidR="00A2649B" w:rsidRDefault="00410D80" w:rsidP="008645F5">
            <w:pPr>
              <w:pStyle w:val="TableContents"/>
              <w:jc w:val="center"/>
              <w:rPr>
                <w:rFonts w:ascii="Calibri" w:hAnsi="Calibri"/>
                <w:color w:val="000000"/>
              </w:rPr>
            </w:pPr>
            <w:r>
              <w:rPr>
                <w:rFonts w:ascii="Calibri" w:hAnsi="Calibri"/>
                <w:color w:val="000000"/>
              </w:rPr>
              <w:t>4</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7B8E45C6" w14:textId="77777777" w:rsidR="00A2649B" w:rsidRDefault="00410D80" w:rsidP="00410D80">
            <w:pPr>
              <w:pStyle w:val="TableContents"/>
              <w:jc w:val="center"/>
              <w:rPr>
                <w:rFonts w:ascii="Calibri" w:hAnsi="Calibri"/>
                <w:color w:val="000000"/>
              </w:rPr>
            </w:pPr>
            <w:r>
              <w:rPr>
                <w:rFonts w:ascii="Calibri" w:hAnsi="Calibri"/>
                <w:color w:val="000000"/>
              </w:rPr>
              <w:t>Z_UH</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1C17B125" w14:textId="77777777" w:rsidR="00A2649B" w:rsidRDefault="00A2649B" w:rsidP="008645F5">
            <w:pPr>
              <w:pStyle w:val="TableContents"/>
              <w:jc w:val="center"/>
              <w:rPr>
                <w:rFonts w:ascii="Calibri" w:hAnsi="Calibri"/>
                <w:color w:val="000000"/>
              </w:rPr>
            </w:pP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53F3A7CA" w14:textId="77777777" w:rsidR="00A2649B" w:rsidRDefault="00410D80" w:rsidP="008645F5">
            <w:pPr>
              <w:pStyle w:val="TableContents"/>
              <w:jc w:val="center"/>
              <w:rPr>
                <w:rFonts w:ascii="Calibri" w:hAnsi="Calibri"/>
                <w:color w:val="000000"/>
              </w:rPr>
            </w:pPr>
            <w:r>
              <w:rPr>
                <w:rFonts w:ascii="Calibri" w:hAnsi="Calibri"/>
                <w:color w:val="000000"/>
              </w:rPr>
              <w:t>Tarcza hamul.</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4578D7EF" w14:textId="77777777" w:rsidR="00A2649B" w:rsidRDefault="00410D80" w:rsidP="008645F5">
            <w:pPr>
              <w:pStyle w:val="TableContents"/>
              <w:jc w:val="center"/>
              <w:rPr>
                <w:rFonts w:ascii="Calibri" w:hAnsi="Calibri"/>
                <w:color w:val="000000"/>
              </w:rPr>
            </w:pPr>
            <w:r>
              <w:rPr>
                <w:rFonts w:ascii="Calibri" w:hAnsi="Calibri"/>
                <w:color w:val="000000"/>
              </w:rPr>
              <w:t>25,00</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800C6B6" w14:textId="77777777" w:rsidR="00A2649B" w:rsidRDefault="00410D80" w:rsidP="008645F5">
            <w:pPr>
              <w:pStyle w:val="TableContents"/>
              <w:jc w:val="center"/>
              <w:rPr>
                <w:rFonts w:ascii="Calibri" w:hAnsi="Calibri"/>
                <w:color w:val="000000"/>
              </w:rPr>
            </w:pPr>
            <w:r>
              <w:rPr>
                <w:rFonts w:ascii="Calibri" w:hAnsi="Calibri"/>
                <w:color w:val="000000"/>
              </w:rPr>
              <w:t>65</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60D41A9E" w14:textId="77777777" w:rsidR="00A2649B" w:rsidRDefault="00410D80" w:rsidP="008645F5">
            <w:pPr>
              <w:pStyle w:val="TableContents"/>
              <w:jc w:val="center"/>
              <w:rPr>
                <w:rFonts w:ascii="Calibri" w:hAnsi="Calibri"/>
                <w:color w:val="000000"/>
              </w:rPr>
            </w:pPr>
            <w:r>
              <w:rPr>
                <w:rFonts w:ascii="Calibri" w:hAnsi="Calibri"/>
                <w:color w:val="000000"/>
              </w:rPr>
              <w:t>4,00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40E0BD2" w14:textId="77777777" w:rsidR="00A2649B" w:rsidRDefault="00A2649B" w:rsidP="008645F5">
            <w:pPr>
              <w:pStyle w:val="TableContents"/>
              <w:jc w:val="center"/>
              <w:rPr>
                <w:rFonts w:ascii="Calibri" w:hAnsi="Calibri"/>
                <w:color w:val="000000"/>
              </w:rPr>
            </w:pPr>
          </w:p>
        </w:tc>
      </w:tr>
      <w:tr w:rsidR="00A2649B" w14:paraId="1CA17198"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0F88DBA8" w14:textId="77777777" w:rsidR="00A2649B" w:rsidRDefault="00410D80" w:rsidP="008645F5">
            <w:pPr>
              <w:pStyle w:val="TableContents"/>
              <w:jc w:val="center"/>
              <w:rPr>
                <w:rFonts w:ascii="Calibri" w:hAnsi="Calibri"/>
                <w:color w:val="000000"/>
              </w:rPr>
            </w:pPr>
            <w:r>
              <w:rPr>
                <w:rFonts w:ascii="Calibri" w:hAnsi="Calibri"/>
                <w:color w:val="000000"/>
              </w:rPr>
              <w:t>8</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105F7415" w14:textId="77777777" w:rsidR="00A2649B" w:rsidRDefault="00410D80" w:rsidP="008645F5">
            <w:pPr>
              <w:pStyle w:val="TableContents"/>
              <w:jc w:val="center"/>
              <w:rPr>
                <w:rFonts w:ascii="Calibri" w:hAnsi="Calibri"/>
                <w:color w:val="000000"/>
              </w:rPr>
            </w:pPr>
            <w:r>
              <w:rPr>
                <w:rFonts w:ascii="Calibri" w:hAnsi="Calibri"/>
                <w:color w:val="000000"/>
              </w:rPr>
              <w:t>Z_CO</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38F4F803" w14:textId="77777777" w:rsidR="00A2649B" w:rsidRDefault="00410D80" w:rsidP="008645F5">
            <w:pPr>
              <w:pStyle w:val="TableContents"/>
              <w:jc w:val="center"/>
              <w:rPr>
                <w:rFonts w:ascii="Calibri" w:hAnsi="Calibri"/>
                <w:color w:val="000000"/>
              </w:rPr>
            </w:pPr>
            <w:r>
              <w:rPr>
                <w:rFonts w:ascii="Calibri" w:hAnsi="Calibri"/>
                <w:color w:val="000000"/>
              </w:rPr>
              <w:t>C_S12016</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28DB4F47" w14:textId="77777777" w:rsidR="00A2649B" w:rsidRDefault="00410D80" w:rsidP="008645F5">
            <w:pPr>
              <w:pStyle w:val="TableContents"/>
              <w:jc w:val="center"/>
              <w:rPr>
                <w:rFonts w:ascii="Calibri" w:hAnsi="Calibri"/>
                <w:color w:val="000000"/>
              </w:rPr>
            </w:pPr>
            <w:r>
              <w:rPr>
                <w:rFonts w:ascii="Calibri" w:hAnsi="Calibri"/>
                <w:color w:val="000000"/>
              </w:rPr>
              <w:t>Śruba 120x16</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007D1583" w14:textId="77777777" w:rsidR="00A2649B" w:rsidRDefault="00410D80" w:rsidP="008645F5">
            <w:pPr>
              <w:pStyle w:val="TableContents"/>
              <w:jc w:val="center"/>
              <w:rPr>
                <w:rFonts w:ascii="Calibri" w:hAnsi="Calibri"/>
                <w:color w:val="000000"/>
              </w:rPr>
            </w:pPr>
            <w:r>
              <w:rPr>
                <w:rFonts w:ascii="Calibri" w:hAnsi="Calibri"/>
                <w:color w:val="000000"/>
              </w:rPr>
              <w:t>23,50</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59AEF757" w14:textId="77777777" w:rsidR="00A2649B" w:rsidRDefault="00410D80" w:rsidP="008645F5">
            <w:pPr>
              <w:pStyle w:val="TableContents"/>
              <w:jc w:val="center"/>
              <w:rPr>
                <w:rFonts w:ascii="Calibri" w:hAnsi="Calibri"/>
                <w:color w:val="000000"/>
              </w:rPr>
            </w:pPr>
            <w:r>
              <w:rPr>
                <w:rFonts w:ascii="Calibri" w:hAnsi="Calibri"/>
                <w:color w:val="000000"/>
              </w:rPr>
              <w:t>120</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285399A7" w14:textId="77777777" w:rsidR="00A2649B" w:rsidRDefault="00410D80" w:rsidP="008645F5">
            <w:pPr>
              <w:pStyle w:val="TableContents"/>
              <w:jc w:val="center"/>
              <w:rPr>
                <w:rFonts w:ascii="Calibri" w:hAnsi="Calibri"/>
                <w:color w:val="000000"/>
              </w:rPr>
            </w:pPr>
            <w:r>
              <w:rPr>
                <w:rFonts w:ascii="Calibri" w:hAnsi="Calibri"/>
                <w:color w:val="000000"/>
              </w:rPr>
              <w:t>0,00</w:t>
            </w:r>
          </w:p>
        </w:tc>
        <w:tc>
          <w:tcPr>
            <w:tcW w:w="113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3A60D4" w14:textId="77777777" w:rsidR="00A2649B" w:rsidRDefault="00A2649B" w:rsidP="008645F5">
            <w:pPr>
              <w:pStyle w:val="TableContents"/>
              <w:jc w:val="center"/>
              <w:rPr>
                <w:rFonts w:ascii="Calibri" w:hAnsi="Calibri"/>
                <w:color w:val="000000"/>
              </w:rPr>
            </w:pPr>
          </w:p>
        </w:tc>
      </w:tr>
    </w:tbl>
    <w:p w14:paraId="788FA01E" w14:textId="77777777" w:rsidR="00A2649B" w:rsidRDefault="00A2649B" w:rsidP="00A2649B">
      <w:pPr>
        <w:pStyle w:val="Standard"/>
        <w:rPr>
          <w:rFonts w:ascii="Calibri" w:hAnsi="Calibri"/>
          <w:color w:val="000000"/>
        </w:rPr>
      </w:pPr>
    </w:p>
    <w:p w14:paraId="38FE9F2D" w14:textId="77777777" w:rsidR="00A2649B" w:rsidRPr="00A2649B" w:rsidRDefault="00A2649B" w:rsidP="00C76F1B">
      <w:pPr>
        <w:pStyle w:val="Standard"/>
        <w:numPr>
          <w:ilvl w:val="0"/>
          <w:numId w:val="20"/>
        </w:numPr>
        <w:ind w:left="426" w:hanging="426"/>
        <w:rPr>
          <w:rFonts w:ascii="Calibri" w:hAnsi="Calibri"/>
          <w:b/>
          <w:bCs/>
        </w:rPr>
      </w:pPr>
      <w:r>
        <w:rPr>
          <w:rFonts w:ascii="Calibri" w:hAnsi="Calibri"/>
          <w:b/>
          <w:bCs/>
          <w:color w:val="000000"/>
        </w:rPr>
        <w:t>DOTy</w:t>
      </w:r>
      <w:r>
        <w:rPr>
          <w:rFonts w:ascii="Calibri" w:hAnsi="Calibri"/>
          <w:color w:val="000000"/>
        </w:rPr>
        <w:t>/DOT</w:t>
      </w:r>
    </w:p>
    <w:p w14:paraId="1B2D59FE" w14:textId="77777777" w:rsidR="00A2649B" w:rsidRDefault="00A2649B" w:rsidP="00A2649B">
      <w:pPr>
        <w:pStyle w:val="Standard"/>
        <w:ind w:left="426"/>
        <w:rPr>
          <w:rFonts w:ascii="Calibri" w:hAnsi="Calibri"/>
          <w:b/>
          <w:bCs/>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61"/>
        <w:gridCol w:w="1159"/>
        <w:gridCol w:w="1511"/>
      </w:tblGrid>
      <w:tr w:rsidR="00A2649B" w14:paraId="2C8AE5D6"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5E2142E"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D2CF750"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118804C"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6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3FE9AFC"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15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98C71F0"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BFBF8F7"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39B382F7"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7A00EDE"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2674979"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F7A4CDF"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6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1E3DD69" w14:textId="77777777" w:rsidR="00A2649B" w:rsidRDefault="00A2649B" w:rsidP="008645F5"/>
        </w:tc>
        <w:tc>
          <w:tcPr>
            <w:tcW w:w="115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DB1B9D2"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6327B5D"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5E55A9EB"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36B411F3" w14:textId="77777777" w:rsidR="00A2649B" w:rsidRDefault="00A2649B" w:rsidP="008645F5">
            <w:pPr>
              <w:pStyle w:val="TableContents"/>
              <w:jc w:val="center"/>
              <w:rPr>
                <w:rFonts w:ascii="Calibri" w:hAnsi="Calibri"/>
                <w:color w:val="000000"/>
              </w:rPr>
            </w:pPr>
            <w:r>
              <w:rPr>
                <w:rFonts w:ascii="Calibri" w:hAnsi="Calibri"/>
                <w:color w:val="000000"/>
              </w:rPr>
              <w:t>DOT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5217769" w14:textId="77777777" w:rsidR="00A2649B" w:rsidRDefault="00A2649B" w:rsidP="008645F5">
            <w:pPr>
              <w:pStyle w:val="TableContents"/>
              <w:jc w:val="center"/>
              <w:rPr>
                <w:rFonts w:ascii="Calibri" w:hAnsi="Calibri"/>
                <w:color w:val="000000"/>
              </w:rPr>
            </w:pPr>
            <w:r>
              <w:rPr>
                <w:rFonts w:ascii="Calibri" w:hAnsi="Calibri"/>
                <w:color w:val="000000"/>
              </w:rPr>
              <w:t>String[4]</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EED2B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61" w:type="dxa"/>
            <w:vMerge w:val="restart"/>
            <w:tcBorders>
              <w:left w:val="single" w:sz="2" w:space="0" w:color="000000"/>
              <w:bottom w:val="single" w:sz="2" w:space="0" w:color="000000"/>
            </w:tcBorders>
            <w:tcMar>
              <w:top w:w="55" w:type="dxa"/>
              <w:left w:w="55" w:type="dxa"/>
              <w:bottom w:w="55" w:type="dxa"/>
              <w:right w:w="55" w:type="dxa"/>
            </w:tcMar>
            <w:vAlign w:val="center"/>
          </w:tcPr>
          <w:p w14:paraId="6816423E" w14:textId="77777777" w:rsidR="00A2649B" w:rsidRDefault="00A2649B" w:rsidP="008645F5">
            <w:pPr>
              <w:pStyle w:val="Standard"/>
              <w:jc w:val="center"/>
              <w:rPr>
                <w:rFonts w:ascii="Arial" w:hAnsi="Arial"/>
                <w:color w:val="000000"/>
              </w:rPr>
            </w:pPr>
            <w:r>
              <w:rPr>
                <w:rFonts w:ascii="Arial" w:hAnsi="Arial"/>
                <w:color w:val="000000"/>
              </w:rPr>
              <w:t>{[0-9]}</w:t>
            </w:r>
          </w:p>
        </w:tc>
        <w:tc>
          <w:tcPr>
            <w:tcW w:w="1159" w:type="dxa"/>
            <w:tcBorders>
              <w:left w:val="single" w:sz="2" w:space="0" w:color="000000"/>
              <w:bottom w:val="single" w:sz="2" w:space="0" w:color="000000"/>
            </w:tcBorders>
            <w:tcMar>
              <w:top w:w="55" w:type="dxa"/>
              <w:left w:w="55" w:type="dxa"/>
              <w:bottom w:w="55" w:type="dxa"/>
              <w:right w:w="55" w:type="dxa"/>
            </w:tcMar>
            <w:vAlign w:val="center"/>
          </w:tcPr>
          <w:p w14:paraId="38F83238"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4AB6530" w14:textId="77777777" w:rsidR="00A2649B" w:rsidRDefault="00A2649B" w:rsidP="008645F5">
            <w:pPr>
              <w:pStyle w:val="TableContents"/>
              <w:jc w:val="center"/>
              <w:rPr>
                <w:rFonts w:ascii="Calibri" w:hAnsi="Calibri"/>
                <w:color w:val="000000"/>
              </w:rPr>
            </w:pPr>
          </w:p>
        </w:tc>
      </w:tr>
      <w:tr w:rsidR="00A2649B" w14:paraId="38920A12"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7648127"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5BB746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36D9F50" w14:textId="77777777" w:rsidR="00A2649B" w:rsidRDefault="00A2649B" w:rsidP="008645F5">
            <w:pPr>
              <w:pStyle w:val="TableContents"/>
              <w:jc w:val="center"/>
              <w:rPr>
                <w:rFonts w:ascii="Calibri" w:hAnsi="Calibri"/>
                <w:color w:val="000000"/>
              </w:rPr>
            </w:pPr>
          </w:p>
        </w:tc>
        <w:tc>
          <w:tcPr>
            <w:tcW w:w="1861" w:type="dxa"/>
            <w:vMerge/>
            <w:tcBorders>
              <w:left w:val="single" w:sz="2" w:space="0" w:color="000000"/>
              <w:bottom w:val="single" w:sz="2" w:space="0" w:color="000000"/>
            </w:tcBorders>
            <w:tcMar>
              <w:top w:w="55" w:type="dxa"/>
              <w:left w:w="55" w:type="dxa"/>
              <w:bottom w:w="55" w:type="dxa"/>
              <w:right w:w="55" w:type="dxa"/>
            </w:tcMar>
            <w:vAlign w:val="center"/>
          </w:tcPr>
          <w:p w14:paraId="1F857843" w14:textId="77777777" w:rsidR="00A2649B" w:rsidRDefault="00A2649B" w:rsidP="008645F5"/>
        </w:tc>
        <w:tc>
          <w:tcPr>
            <w:tcW w:w="1159" w:type="dxa"/>
            <w:tcBorders>
              <w:left w:val="single" w:sz="2" w:space="0" w:color="000000"/>
              <w:bottom w:val="single" w:sz="2" w:space="0" w:color="000000"/>
            </w:tcBorders>
            <w:tcMar>
              <w:top w:w="55" w:type="dxa"/>
              <w:left w:w="55" w:type="dxa"/>
              <w:bottom w:w="55" w:type="dxa"/>
              <w:right w:w="55" w:type="dxa"/>
            </w:tcMar>
            <w:vAlign w:val="center"/>
          </w:tcPr>
          <w:p w14:paraId="5E635EA8"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5333557"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5599289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7665CBE1"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FB7BADE"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688BA73"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4AE7DD96"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A4B6B8D" w14:textId="77777777" w:rsidR="00A2649B" w:rsidRDefault="00A2649B" w:rsidP="00A2649B">
            <w:pPr>
              <w:pStyle w:val="TableContents"/>
              <w:jc w:val="center"/>
              <w:rPr>
                <w:rFonts w:ascii="Calibri" w:hAnsi="Calibri"/>
                <w:color w:val="000000"/>
              </w:rPr>
            </w:pPr>
            <w:r>
              <w:rPr>
                <w:rFonts w:ascii="Calibri" w:hAnsi="Calibri"/>
                <w:color w:val="000000"/>
              </w:rPr>
              <w:t>DOT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A69E0F4" w14:textId="77777777" w:rsidR="00A2649B" w:rsidRDefault="00A2649B" w:rsidP="00A2649B">
            <w:pPr>
              <w:pStyle w:val="TableContents"/>
              <w:jc w:val="center"/>
              <w:rPr>
                <w:rFonts w:ascii="Calibri" w:hAnsi="Calibri"/>
                <w:color w:val="000000"/>
              </w:rPr>
            </w:pPr>
            <w:r>
              <w:rPr>
                <w:rFonts w:ascii="Calibri" w:hAnsi="Calibri"/>
                <w:color w:val="000000"/>
              </w:rPr>
              <w:t>Kod DOT opony, klucz główny</w:t>
            </w:r>
          </w:p>
        </w:tc>
      </w:tr>
    </w:tbl>
    <w:p w14:paraId="3C2CA187"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9060"/>
      </w:tblGrid>
      <w:tr w:rsidR="00A2649B" w14:paraId="2FD5FF7E" w14:textId="77777777" w:rsidTr="008645F5">
        <w:tc>
          <w:tcPr>
            <w:tcW w:w="906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73D9050" w14:textId="77777777" w:rsidR="00A2649B" w:rsidRDefault="00A2649B" w:rsidP="008645F5">
            <w:pPr>
              <w:pStyle w:val="TableContents"/>
              <w:jc w:val="center"/>
              <w:rPr>
                <w:rFonts w:ascii="Calibri" w:hAnsi="Calibri"/>
                <w:color w:val="000000"/>
              </w:rPr>
            </w:pPr>
            <w:r>
              <w:rPr>
                <w:rFonts w:ascii="Calibri" w:hAnsi="Calibri"/>
                <w:color w:val="000000"/>
              </w:rPr>
              <w:t>DOT</w:t>
            </w:r>
          </w:p>
        </w:tc>
      </w:tr>
      <w:tr w:rsidR="00A2649B" w14:paraId="745D10C1"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B7419E" w14:textId="77777777" w:rsidR="00A2649B" w:rsidRDefault="00A2649B" w:rsidP="008645F5">
            <w:pPr>
              <w:pStyle w:val="TableContents"/>
              <w:jc w:val="center"/>
              <w:rPr>
                <w:rFonts w:ascii="Calibri" w:hAnsi="Calibri"/>
                <w:color w:val="000000"/>
              </w:rPr>
            </w:pPr>
            <w:r>
              <w:rPr>
                <w:rFonts w:ascii="Calibri" w:hAnsi="Calibri"/>
                <w:color w:val="000000"/>
              </w:rPr>
              <w:t>2010</w:t>
            </w:r>
          </w:p>
        </w:tc>
      </w:tr>
      <w:tr w:rsidR="00A2649B" w14:paraId="31B67E59"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58AB75" w14:textId="77777777" w:rsidR="00A2649B" w:rsidRDefault="00A2649B" w:rsidP="008645F5">
            <w:pPr>
              <w:pStyle w:val="TableContents"/>
              <w:jc w:val="center"/>
              <w:rPr>
                <w:rFonts w:ascii="Calibri" w:hAnsi="Calibri"/>
                <w:color w:val="000000"/>
              </w:rPr>
            </w:pPr>
            <w:r>
              <w:rPr>
                <w:rFonts w:ascii="Calibri" w:hAnsi="Calibri"/>
                <w:color w:val="000000"/>
              </w:rPr>
              <w:t>3409</w:t>
            </w:r>
          </w:p>
        </w:tc>
      </w:tr>
      <w:tr w:rsidR="00A2649B" w14:paraId="19458758"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119E3D0" w14:textId="77777777" w:rsidR="00A2649B" w:rsidRDefault="00A2649B" w:rsidP="008645F5">
            <w:pPr>
              <w:pStyle w:val="TableContents"/>
              <w:jc w:val="center"/>
              <w:rPr>
                <w:rFonts w:ascii="Calibri" w:hAnsi="Calibri"/>
                <w:color w:val="000000"/>
              </w:rPr>
            </w:pPr>
            <w:r>
              <w:rPr>
                <w:rFonts w:ascii="Calibri" w:hAnsi="Calibri"/>
                <w:color w:val="000000"/>
              </w:rPr>
              <w:t>2109</w:t>
            </w:r>
          </w:p>
        </w:tc>
      </w:tr>
      <w:tr w:rsidR="00A2649B" w14:paraId="323CA8C8"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B65FA36" w14:textId="77777777" w:rsidR="00A2649B" w:rsidRDefault="00A2649B" w:rsidP="008645F5">
            <w:pPr>
              <w:pStyle w:val="TableContents"/>
              <w:jc w:val="center"/>
              <w:rPr>
                <w:rFonts w:ascii="Calibri" w:hAnsi="Calibri"/>
                <w:color w:val="000000"/>
              </w:rPr>
            </w:pPr>
            <w:r>
              <w:rPr>
                <w:rFonts w:ascii="Calibri" w:hAnsi="Calibri"/>
                <w:color w:val="000000"/>
              </w:rPr>
              <w:t>1610</w:t>
            </w:r>
          </w:p>
        </w:tc>
      </w:tr>
    </w:tbl>
    <w:p w14:paraId="5C23DF37" w14:textId="77777777" w:rsidR="00A2649B" w:rsidRDefault="00A2649B" w:rsidP="00A2649B">
      <w:pPr>
        <w:pStyle w:val="Standard"/>
        <w:rPr>
          <w:rFonts w:ascii="Calibri" w:hAnsi="Calibri"/>
          <w:color w:val="000000"/>
        </w:rPr>
      </w:pPr>
    </w:p>
    <w:p w14:paraId="673723A9" w14:textId="77777777" w:rsidR="00A2649B" w:rsidRPr="00A2649B" w:rsidRDefault="00A2649B" w:rsidP="00C76F1B">
      <w:pPr>
        <w:pStyle w:val="Standard"/>
        <w:numPr>
          <w:ilvl w:val="0"/>
          <w:numId w:val="20"/>
        </w:numPr>
        <w:ind w:left="426" w:hanging="426"/>
        <w:rPr>
          <w:rFonts w:ascii="Calibri" w:hAnsi="Calibri"/>
          <w:b/>
          <w:bCs/>
        </w:rPr>
      </w:pPr>
      <w:r>
        <w:rPr>
          <w:rFonts w:ascii="Calibri" w:hAnsi="Calibri"/>
          <w:b/>
          <w:bCs/>
          <w:color w:val="000000"/>
        </w:rPr>
        <w:lastRenderedPageBreak/>
        <w:t>DOTyOpon</w:t>
      </w:r>
      <w:r>
        <w:rPr>
          <w:rFonts w:ascii="Calibri" w:hAnsi="Calibri"/>
          <w:color w:val="000000"/>
        </w:rPr>
        <w:t>/DOT, OPONA</w:t>
      </w:r>
    </w:p>
    <w:p w14:paraId="495FECB3" w14:textId="77777777" w:rsidR="00A2649B" w:rsidRDefault="00A2649B" w:rsidP="00A2649B">
      <w:pPr>
        <w:pStyle w:val="Standard"/>
        <w:ind w:left="426"/>
        <w:rPr>
          <w:rFonts w:ascii="Calibri" w:hAnsi="Calibri"/>
          <w:b/>
          <w:bCs/>
        </w:rPr>
      </w:pPr>
    </w:p>
    <w:tbl>
      <w:tblPr>
        <w:tblW w:w="9060" w:type="dxa"/>
        <w:tblInd w:w="567" w:type="dxa"/>
        <w:tblLayout w:type="fixed"/>
        <w:tblCellMar>
          <w:left w:w="10" w:type="dxa"/>
          <w:right w:w="10" w:type="dxa"/>
        </w:tblCellMar>
        <w:tblLook w:val="0000" w:firstRow="0" w:lastRow="0" w:firstColumn="0" w:lastColumn="0" w:noHBand="0" w:noVBand="0"/>
      </w:tblPr>
      <w:tblGrid>
        <w:gridCol w:w="1510"/>
        <w:gridCol w:w="1510"/>
        <w:gridCol w:w="1510"/>
        <w:gridCol w:w="1510"/>
        <w:gridCol w:w="1510"/>
        <w:gridCol w:w="1510"/>
      </w:tblGrid>
      <w:tr w:rsidR="00A2649B" w14:paraId="2A68C38B" w14:textId="77777777" w:rsidTr="008645F5">
        <w:tc>
          <w:tcPr>
            <w:tcW w:w="151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00874DC"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F77C9A0"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17EF7B0"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51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EF0E604"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AB50172"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D052BA8"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6275173F" w14:textId="77777777" w:rsidTr="008645F5">
        <w:tc>
          <w:tcPr>
            <w:tcW w:w="151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0227A79"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5C138AB"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0A7C141"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51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EAD98E1"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4CEC767"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0"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BC4A831"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1B3C7828" w14:textId="77777777" w:rsidTr="008645F5">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4109B59C" w14:textId="77777777" w:rsidR="00A2649B" w:rsidRDefault="00A2649B" w:rsidP="008645F5">
            <w:pPr>
              <w:pStyle w:val="TableContents"/>
              <w:jc w:val="center"/>
              <w:rPr>
                <w:rFonts w:ascii="Calibri" w:hAnsi="Calibri"/>
                <w:color w:val="000000"/>
              </w:rPr>
            </w:pPr>
            <w:r>
              <w:rPr>
                <w:rFonts w:ascii="Calibri" w:hAnsi="Calibri"/>
                <w:color w:val="000000"/>
              </w:rPr>
              <w:t>IdOpony</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C8906D4"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FD7AEBC"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3057333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C54CBC7"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1A625D" w14:textId="77777777" w:rsidR="00A2649B" w:rsidRDefault="00A2649B" w:rsidP="008645F5">
            <w:pPr>
              <w:pStyle w:val="TableContents"/>
              <w:jc w:val="center"/>
              <w:rPr>
                <w:rFonts w:ascii="Calibri" w:hAnsi="Calibri"/>
                <w:color w:val="000000"/>
              </w:rPr>
            </w:pPr>
            <w:r>
              <w:rPr>
                <w:rFonts w:ascii="Calibri" w:hAnsi="Calibri"/>
                <w:color w:val="000000"/>
              </w:rPr>
              <w:t>Opony</w:t>
            </w:r>
          </w:p>
        </w:tc>
      </w:tr>
      <w:tr w:rsidR="00A2649B" w14:paraId="7A7E8E9D" w14:textId="77777777" w:rsidTr="008645F5">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79DA5F6F"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98C1B6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F046F2D" w14:textId="77777777" w:rsidR="00A2649B" w:rsidRDefault="00A2649B" w:rsidP="008645F5">
            <w:pPr>
              <w:pStyle w:val="TableContents"/>
              <w:jc w:val="center"/>
              <w:rPr>
                <w:rFonts w:ascii="Calibri" w:hAnsi="Calibri"/>
                <w:color w:val="000000"/>
              </w:rPr>
            </w:pPr>
          </w:p>
        </w:tc>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0829D7A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84223DD"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66B01A"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02E52309" w14:textId="77777777" w:rsidTr="008645F5">
        <w:tc>
          <w:tcPr>
            <w:tcW w:w="1510"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4320D93"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151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F3FBA02"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7ACFD75C"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285CF59"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51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70449A"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804956D" w14:textId="77777777" w:rsidR="00A2649B" w:rsidRDefault="00A2649B" w:rsidP="008645F5">
            <w:pPr>
              <w:pStyle w:val="TableContents"/>
              <w:jc w:val="center"/>
              <w:rPr>
                <w:rFonts w:ascii="Calibri" w:hAnsi="Calibri"/>
                <w:color w:val="000000"/>
              </w:rPr>
            </w:pPr>
            <w:r>
              <w:rPr>
                <w:rFonts w:ascii="Calibri" w:hAnsi="Calibri"/>
                <w:color w:val="000000"/>
              </w:rPr>
              <w:t>Opony</w:t>
            </w:r>
          </w:p>
        </w:tc>
      </w:tr>
      <w:tr w:rsidR="00A2649B" w14:paraId="465945A0" w14:textId="77777777" w:rsidTr="008645F5">
        <w:tc>
          <w:tcPr>
            <w:tcW w:w="1510"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B7DB8BB"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124BB13"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92989EA" w14:textId="77777777" w:rsidR="00A2649B" w:rsidRDefault="00A2649B" w:rsidP="008645F5">
            <w:pPr>
              <w:pStyle w:val="TableContents"/>
              <w:jc w:val="center"/>
              <w:rPr>
                <w:rFonts w:ascii="Calibri" w:hAnsi="Calibri"/>
                <w:color w:val="000000"/>
              </w:rPr>
            </w:pPr>
          </w:p>
        </w:tc>
        <w:tc>
          <w:tcPr>
            <w:tcW w:w="1510"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99CB0D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B3847D2"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2833D4"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746544C3" w14:textId="77777777" w:rsidTr="008645F5">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69D0DD65" w14:textId="77777777" w:rsidR="00A2649B" w:rsidRDefault="00A2649B" w:rsidP="008645F5">
            <w:pPr>
              <w:pStyle w:val="Standard"/>
              <w:jc w:val="center"/>
              <w:rPr>
                <w:rFonts w:ascii="Calibri" w:hAnsi="Calibri"/>
              </w:rPr>
            </w:pPr>
            <w:r>
              <w:rPr>
                <w:rFonts w:ascii="Calibri" w:hAnsi="Calibri"/>
              </w:rPr>
              <w:t>DOT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CCA5678" w14:textId="77777777" w:rsidR="00A2649B" w:rsidRDefault="00A2649B" w:rsidP="008645F5">
            <w:pPr>
              <w:pStyle w:val="TableContents"/>
              <w:jc w:val="center"/>
              <w:rPr>
                <w:rFonts w:ascii="Calibri" w:hAnsi="Calibri"/>
                <w:color w:val="000000"/>
              </w:rPr>
            </w:pPr>
            <w:r>
              <w:rPr>
                <w:rFonts w:ascii="Calibri" w:hAnsi="Calibri"/>
                <w:color w:val="000000"/>
              </w:rPr>
              <w:t>String[4]</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963E6D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189C07F3" w14:textId="77777777" w:rsidR="00A2649B" w:rsidRDefault="00A2649B" w:rsidP="008645F5">
            <w:pPr>
              <w:pStyle w:val="Standard"/>
              <w:jc w:val="center"/>
              <w:rPr>
                <w:rFonts w:ascii="Arial" w:hAnsi="Arial"/>
                <w:color w:val="000000"/>
              </w:rPr>
            </w:pPr>
            <w:r>
              <w:rPr>
                <w:rFonts w:ascii="Arial" w:hAnsi="Arial"/>
                <w:color w:val="000000"/>
              </w:rPr>
              <w:t>{[0-9]}</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4E9A515"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26EEC20" w14:textId="77777777" w:rsidR="00A2649B" w:rsidRDefault="00A2649B" w:rsidP="008645F5">
            <w:pPr>
              <w:pStyle w:val="TableContents"/>
              <w:jc w:val="center"/>
              <w:rPr>
                <w:rFonts w:ascii="Calibri" w:hAnsi="Calibri"/>
                <w:color w:val="000000"/>
              </w:rPr>
            </w:pPr>
            <w:r>
              <w:rPr>
                <w:rFonts w:ascii="Calibri" w:hAnsi="Calibri"/>
                <w:color w:val="000000"/>
              </w:rPr>
              <w:t>Opony</w:t>
            </w:r>
          </w:p>
        </w:tc>
      </w:tr>
      <w:tr w:rsidR="00A2649B" w14:paraId="06A44345" w14:textId="77777777" w:rsidTr="008645F5">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6C0BF56F"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1D39930"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DA895A3" w14:textId="77777777" w:rsidR="00A2649B" w:rsidRDefault="00A2649B" w:rsidP="008645F5">
            <w:pPr>
              <w:pStyle w:val="TableContents"/>
              <w:jc w:val="center"/>
              <w:rPr>
                <w:rFonts w:ascii="Calibri" w:hAnsi="Calibri"/>
                <w:color w:val="000000"/>
              </w:rPr>
            </w:pPr>
          </w:p>
        </w:tc>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578167D4"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A791326"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E05832"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6B32378F" w14:textId="77777777" w:rsidTr="008645F5">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66B55E05" w14:textId="77777777" w:rsidR="00A2649B" w:rsidRDefault="00A2649B" w:rsidP="008645F5">
            <w:pPr>
              <w:pStyle w:val="TableContents"/>
              <w:jc w:val="center"/>
              <w:rPr>
                <w:rFonts w:ascii="Calibri" w:hAnsi="Calibri"/>
                <w:color w:val="000000"/>
              </w:rPr>
            </w:pPr>
            <w:r>
              <w:rPr>
                <w:rFonts w:ascii="Calibri" w:hAnsi="Calibri"/>
                <w:color w:val="000000"/>
              </w:rPr>
              <w:t>Ilosc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6E4C93F"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2095127"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vMerge w:val="restart"/>
            <w:tcBorders>
              <w:left w:val="single" w:sz="2" w:space="0" w:color="000000"/>
              <w:bottom w:val="single" w:sz="2" w:space="0" w:color="000000"/>
            </w:tcBorders>
            <w:tcMar>
              <w:top w:w="55" w:type="dxa"/>
              <w:left w:w="55" w:type="dxa"/>
              <w:bottom w:w="55" w:type="dxa"/>
              <w:right w:w="55" w:type="dxa"/>
            </w:tcMar>
            <w:vAlign w:val="center"/>
          </w:tcPr>
          <w:p w14:paraId="5A7B01C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C0053D6"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9D0E15" w14:textId="77777777" w:rsidR="00A2649B" w:rsidRDefault="00A2649B" w:rsidP="008645F5">
            <w:pPr>
              <w:pStyle w:val="TableContents"/>
              <w:jc w:val="center"/>
              <w:rPr>
                <w:rFonts w:ascii="Calibri" w:hAnsi="Calibri"/>
                <w:color w:val="000000"/>
              </w:rPr>
            </w:pPr>
          </w:p>
        </w:tc>
      </w:tr>
      <w:tr w:rsidR="00A2649B" w14:paraId="2DB40280" w14:textId="77777777" w:rsidTr="008645F5">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008A5394"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5B4F42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A07A6DC" w14:textId="77777777" w:rsidR="00A2649B" w:rsidRDefault="00A2649B" w:rsidP="008645F5">
            <w:pPr>
              <w:pStyle w:val="TableContents"/>
              <w:jc w:val="center"/>
              <w:rPr>
                <w:rFonts w:ascii="Calibri" w:hAnsi="Calibri"/>
                <w:color w:val="000000"/>
              </w:rPr>
            </w:pPr>
          </w:p>
        </w:tc>
        <w:tc>
          <w:tcPr>
            <w:tcW w:w="1510" w:type="dxa"/>
            <w:vMerge/>
            <w:tcBorders>
              <w:left w:val="single" w:sz="2" w:space="0" w:color="000000"/>
              <w:bottom w:val="single" w:sz="2" w:space="0" w:color="000000"/>
            </w:tcBorders>
            <w:tcMar>
              <w:top w:w="55" w:type="dxa"/>
              <w:left w:w="55" w:type="dxa"/>
              <w:bottom w:w="55" w:type="dxa"/>
              <w:right w:w="55" w:type="dxa"/>
            </w:tcMar>
            <w:vAlign w:val="center"/>
          </w:tcPr>
          <w:p w14:paraId="3298FC5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214AAA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E4CDB2"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6DD0C45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2DD954B9"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D09F1C8"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018D894F"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55265AA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0593F974" w14:textId="77777777" w:rsidR="00A2649B" w:rsidRDefault="00A2649B" w:rsidP="00A2649B">
            <w:pPr>
              <w:pStyle w:val="TableContents"/>
              <w:jc w:val="center"/>
              <w:rPr>
                <w:rFonts w:ascii="Calibri" w:hAnsi="Calibri"/>
                <w:color w:val="000000"/>
              </w:rPr>
            </w:pPr>
            <w:r>
              <w:rPr>
                <w:rFonts w:ascii="Calibri" w:hAnsi="Calibri"/>
                <w:color w:val="000000"/>
              </w:rPr>
              <w:t>IdOpony</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8D5979E" w14:textId="77777777" w:rsidR="00A2649B" w:rsidRDefault="00A2649B" w:rsidP="00A2649B">
            <w:pPr>
              <w:pStyle w:val="TableContents"/>
              <w:jc w:val="center"/>
              <w:rPr>
                <w:rFonts w:ascii="Calibri" w:hAnsi="Calibri"/>
                <w:color w:val="000000"/>
              </w:rPr>
            </w:pPr>
            <w:r>
              <w:rPr>
                <w:rFonts w:ascii="Calibri" w:hAnsi="Calibri"/>
                <w:color w:val="000000"/>
              </w:rPr>
              <w:t>Identyfikator opony, klucz główny, klucz obcy z tabeli Opony</w:t>
            </w:r>
          </w:p>
        </w:tc>
      </w:tr>
      <w:tr w:rsidR="00A2649B" w14:paraId="42337225"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B6FCCF6" w14:textId="77777777" w:rsidR="00A2649B" w:rsidRDefault="00A2649B" w:rsidP="00A2649B">
            <w:pPr>
              <w:pStyle w:val="TableContents"/>
              <w:jc w:val="center"/>
              <w:rPr>
                <w:rFonts w:ascii="Calibri" w:hAnsi="Calibri"/>
                <w:color w:val="000000"/>
              </w:rPr>
            </w:pPr>
            <w:r>
              <w:rPr>
                <w:rFonts w:ascii="Calibri" w:hAnsi="Calibri"/>
                <w:color w:val="000000"/>
              </w:rPr>
              <w:t>GrupaTowarowa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16BBE7" w14:textId="77777777" w:rsidR="00A2649B" w:rsidRDefault="00A2649B" w:rsidP="00A2649B">
            <w:pPr>
              <w:pStyle w:val="TableContents"/>
              <w:jc w:val="center"/>
              <w:rPr>
                <w:rFonts w:ascii="Calibri" w:hAnsi="Calibri"/>
                <w:color w:val="000000"/>
              </w:rPr>
            </w:pPr>
            <w:r>
              <w:rPr>
                <w:rFonts w:ascii="Calibri" w:hAnsi="Calibri"/>
                <w:color w:val="000000"/>
              </w:rPr>
              <w:t>Kod grupy towarowej, do której należy opona, klucz główny, klucz obcy z tabeli Opony</w:t>
            </w:r>
          </w:p>
        </w:tc>
      </w:tr>
      <w:tr w:rsidR="00A2649B" w14:paraId="08AB6C37"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4AAEDE7E" w14:textId="77777777" w:rsidR="00A2649B" w:rsidRDefault="00A2649B" w:rsidP="00A2649B">
            <w:pPr>
              <w:pStyle w:val="TableContents"/>
              <w:jc w:val="center"/>
              <w:rPr>
                <w:rFonts w:ascii="Calibri" w:hAnsi="Calibri"/>
                <w:color w:val="000000"/>
              </w:rPr>
            </w:pPr>
            <w:r>
              <w:rPr>
                <w:rFonts w:ascii="Calibri" w:hAnsi="Calibri"/>
                <w:color w:val="000000"/>
              </w:rPr>
              <w:t>DOT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9A5493" w14:textId="77777777" w:rsidR="00A2649B" w:rsidRDefault="00A2649B" w:rsidP="00A2649B">
            <w:pPr>
              <w:pStyle w:val="TableContents"/>
              <w:jc w:val="center"/>
              <w:rPr>
                <w:rFonts w:ascii="Calibri" w:hAnsi="Calibri"/>
                <w:color w:val="000000"/>
              </w:rPr>
            </w:pPr>
            <w:r>
              <w:rPr>
                <w:rFonts w:ascii="Calibri" w:hAnsi="Calibri"/>
                <w:color w:val="000000"/>
              </w:rPr>
              <w:t>Kod DOT opony, klucz główny, klucz obcy z tabeli DOTy</w:t>
            </w:r>
          </w:p>
        </w:tc>
      </w:tr>
      <w:tr w:rsidR="00A2649B" w14:paraId="7571C8AA"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363212B" w14:textId="77777777" w:rsidR="00A2649B" w:rsidRDefault="00A2649B" w:rsidP="00A2649B">
            <w:pPr>
              <w:pStyle w:val="TableContents"/>
              <w:jc w:val="center"/>
              <w:rPr>
                <w:rFonts w:ascii="Calibri" w:hAnsi="Calibri"/>
                <w:color w:val="000000"/>
              </w:rPr>
            </w:pPr>
            <w:r>
              <w:rPr>
                <w:rFonts w:ascii="Calibri" w:hAnsi="Calibri"/>
                <w:color w:val="000000"/>
              </w:rPr>
              <w:t>Ilosc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FC4862" w14:textId="77777777" w:rsidR="00A2649B" w:rsidRDefault="00A2649B" w:rsidP="00A2649B">
            <w:pPr>
              <w:pStyle w:val="TableContents"/>
              <w:jc w:val="center"/>
              <w:rPr>
                <w:rFonts w:ascii="Calibri" w:hAnsi="Calibri"/>
                <w:color w:val="000000"/>
              </w:rPr>
            </w:pPr>
            <w:r>
              <w:rPr>
                <w:rFonts w:ascii="Calibri" w:hAnsi="Calibri"/>
                <w:color w:val="000000"/>
              </w:rPr>
              <w:t>Aktualna ilość opon powiązanych z DOTem w magazynie</w:t>
            </w:r>
          </w:p>
        </w:tc>
      </w:tr>
    </w:tbl>
    <w:p w14:paraId="292C25B5"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14:paraId="19F8D650" w14:textId="77777777"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DAF65A6" w14:textId="77777777" w:rsidR="00A2649B" w:rsidRDefault="00A2649B" w:rsidP="008645F5">
            <w:pPr>
              <w:pStyle w:val="TableContents"/>
              <w:jc w:val="center"/>
              <w:rPr>
                <w:rFonts w:ascii="Calibri" w:hAnsi="Calibri"/>
                <w:color w:val="000000"/>
              </w:rPr>
            </w:pPr>
            <w:r>
              <w:rPr>
                <w:rFonts w:ascii="Calibri" w:hAnsi="Calibri"/>
                <w:color w:val="000000"/>
              </w:rPr>
              <w:t>IdOpony</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CDB636C"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782296F" w14:textId="77777777" w:rsidR="00A2649B" w:rsidRDefault="00A2649B" w:rsidP="008645F5">
            <w:pPr>
              <w:pStyle w:val="TableContents"/>
              <w:jc w:val="center"/>
              <w:rPr>
                <w:rFonts w:ascii="Calibri" w:hAnsi="Calibri"/>
                <w:color w:val="000000"/>
              </w:rPr>
            </w:pPr>
            <w:r>
              <w:rPr>
                <w:rFonts w:ascii="Calibri" w:hAnsi="Calibri"/>
                <w:color w:val="000000"/>
              </w:rPr>
              <w:t>DOT</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77C6344" w14:textId="77777777" w:rsidR="00A2649B" w:rsidRDefault="00A2649B" w:rsidP="008645F5">
            <w:pPr>
              <w:pStyle w:val="TableContents"/>
              <w:jc w:val="center"/>
              <w:rPr>
                <w:rFonts w:ascii="Calibri" w:hAnsi="Calibri"/>
                <w:color w:val="000000"/>
              </w:rPr>
            </w:pPr>
            <w:r>
              <w:rPr>
                <w:rFonts w:ascii="Calibri" w:hAnsi="Calibri"/>
                <w:color w:val="000000"/>
              </w:rPr>
              <w:t>Ilosc</w:t>
            </w:r>
          </w:p>
        </w:tc>
      </w:tr>
      <w:tr w:rsidR="00A2649B" w14:paraId="6F01A9AB"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7A426DC9" w14:textId="77777777" w:rsidR="00A2649B" w:rsidRDefault="00CF1D2D" w:rsidP="008645F5">
            <w:pPr>
              <w:pStyle w:val="TableContents"/>
              <w:jc w:val="center"/>
              <w:rPr>
                <w:rFonts w:ascii="Calibri" w:hAnsi="Calibri"/>
                <w:color w:val="000000"/>
              </w:rPr>
            </w:pPr>
            <w:r>
              <w:rPr>
                <w:rFonts w:ascii="Calibri" w:hAnsi="Calibri"/>
                <w:color w:val="000000"/>
              </w:rPr>
              <w:t>4</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17AB719" w14:textId="77777777" w:rsidR="00A2649B" w:rsidRDefault="00CF1D2D" w:rsidP="008645F5">
            <w:pPr>
              <w:pStyle w:val="TableContents"/>
              <w:jc w:val="center"/>
              <w:rPr>
                <w:rFonts w:ascii="Calibri" w:hAnsi="Calibri"/>
                <w:color w:val="000000"/>
              </w:rPr>
            </w:pPr>
            <w:r>
              <w:rPr>
                <w:rFonts w:ascii="Calibri" w:hAnsi="Calibri"/>
                <w:color w:val="000000"/>
              </w:rPr>
              <w:t>OL</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BCF1652" w14:textId="77777777" w:rsidR="00A2649B" w:rsidRDefault="00CF1D2D" w:rsidP="008645F5">
            <w:pPr>
              <w:pStyle w:val="TableContents"/>
              <w:jc w:val="center"/>
              <w:rPr>
                <w:rFonts w:ascii="Calibri" w:hAnsi="Calibri"/>
                <w:color w:val="000000"/>
              </w:rPr>
            </w:pPr>
            <w:r>
              <w:rPr>
                <w:rFonts w:ascii="Calibri" w:hAnsi="Calibri"/>
                <w:color w:val="000000"/>
              </w:rPr>
              <w:t>2104</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2981245" w14:textId="77777777" w:rsidR="00A2649B" w:rsidRDefault="00CF1D2D" w:rsidP="008645F5">
            <w:pPr>
              <w:pStyle w:val="TableContents"/>
              <w:jc w:val="center"/>
              <w:rPr>
                <w:rFonts w:ascii="Calibri" w:hAnsi="Calibri"/>
                <w:color w:val="000000"/>
              </w:rPr>
            </w:pPr>
            <w:r>
              <w:rPr>
                <w:rFonts w:ascii="Calibri" w:hAnsi="Calibri"/>
                <w:color w:val="000000"/>
              </w:rPr>
              <w:t>0</w:t>
            </w:r>
          </w:p>
        </w:tc>
      </w:tr>
      <w:tr w:rsidR="00A2649B" w14:paraId="4D08414E"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2DD705B3" w14:textId="77777777" w:rsidR="00A2649B" w:rsidRDefault="00CF1D2D" w:rsidP="008645F5">
            <w:pPr>
              <w:pStyle w:val="TableContents"/>
              <w:jc w:val="center"/>
              <w:rPr>
                <w:rFonts w:ascii="Calibri" w:hAnsi="Calibri"/>
                <w:color w:val="000000"/>
              </w:rPr>
            </w:pPr>
            <w:r>
              <w:rPr>
                <w:rFonts w:ascii="Calibri" w:hAnsi="Calibri"/>
                <w:color w:val="000000"/>
              </w:rPr>
              <w:t>7</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D02722E" w14:textId="77777777" w:rsidR="00A2649B" w:rsidRDefault="00CF1D2D" w:rsidP="008645F5">
            <w:pPr>
              <w:pStyle w:val="TableContents"/>
              <w:jc w:val="center"/>
              <w:rPr>
                <w:rFonts w:ascii="Calibri" w:hAnsi="Calibri"/>
                <w:color w:val="000000"/>
              </w:rPr>
            </w:pPr>
            <w:r>
              <w:rPr>
                <w:rFonts w:ascii="Calibri" w:hAnsi="Calibri"/>
                <w:color w:val="000000"/>
              </w:rPr>
              <w:t>OL</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51E3137F" w14:textId="77777777" w:rsidR="00A2649B" w:rsidRDefault="00CF1D2D" w:rsidP="008645F5">
            <w:pPr>
              <w:pStyle w:val="TableContents"/>
              <w:jc w:val="center"/>
              <w:rPr>
                <w:rFonts w:ascii="Calibri" w:hAnsi="Calibri"/>
                <w:color w:val="000000"/>
              </w:rPr>
            </w:pPr>
            <w:r>
              <w:rPr>
                <w:rFonts w:ascii="Calibri" w:hAnsi="Calibri"/>
                <w:color w:val="000000"/>
              </w:rPr>
              <w:t>2104</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F6FBF3D" w14:textId="77777777" w:rsidR="00A2649B" w:rsidRDefault="00CF1D2D" w:rsidP="008645F5">
            <w:pPr>
              <w:pStyle w:val="TableContents"/>
              <w:jc w:val="center"/>
              <w:rPr>
                <w:rFonts w:ascii="Calibri" w:hAnsi="Calibri"/>
                <w:color w:val="000000"/>
              </w:rPr>
            </w:pPr>
            <w:r>
              <w:rPr>
                <w:rFonts w:ascii="Calibri" w:hAnsi="Calibri"/>
                <w:color w:val="000000"/>
              </w:rPr>
              <w:t>12</w:t>
            </w:r>
          </w:p>
        </w:tc>
      </w:tr>
      <w:tr w:rsidR="00A2649B" w14:paraId="22613495"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50BE2560" w14:textId="77777777" w:rsidR="00A2649B" w:rsidRDefault="00CF1D2D" w:rsidP="008645F5">
            <w:pPr>
              <w:pStyle w:val="TableContents"/>
              <w:jc w:val="center"/>
              <w:rPr>
                <w:rFonts w:ascii="Calibri" w:hAnsi="Calibri"/>
                <w:color w:val="000000"/>
              </w:rPr>
            </w:pPr>
            <w:r>
              <w:rPr>
                <w:rFonts w:ascii="Calibri" w:hAnsi="Calibri"/>
                <w:color w:val="000000"/>
              </w:rPr>
              <w:t>9</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9ACBE20" w14:textId="77777777" w:rsidR="00A2649B" w:rsidRDefault="00CF1D2D" w:rsidP="008645F5">
            <w:pPr>
              <w:pStyle w:val="TableContents"/>
              <w:jc w:val="center"/>
              <w:rPr>
                <w:rFonts w:ascii="Calibri" w:hAnsi="Calibri"/>
                <w:color w:val="000000"/>
              </w:rPr>
            </w:pPr>
            <w:r>
              <w:rPr>
                <w:rFonts w:ascii="Calibri" w:hAnsi="Calibri"/>
                <w:color w:val="000000"/>
              </w:rPr>
              <w:t>OZ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3069AD4" w14:textId="77777777" w:rsidR="00A2649B" w:rsidRDefault="00CF1D2D" w:rsidP="008645F5">
            <w:pPr>
              <w:pStyle w:val="TableContents"/>
              <w:jc w:val="center"/>
              <w:rPr>
                <w:rFonts w:ascii="Calibri" w:hAnsi="Calibri"/>
                <w:color w:val="000000"/>
              </w:rPr>
            </w:pPr>
            <w:r>
              <w:rPr>
                <w:rFonts w:ascii="Calibri" w:hAnsi="Calibri"/>
                <w:color w:val="000000"/>
              </w:rPr>
              <w:t>2104</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F6EA29E" w14:textId="77777777" w:rsidR="00A2649B" w:rsidRDefault="00CF1D2D" w:rsidP="008645F5">
            <w:pPr>
              <w:pStyle w:val="TableContents"/>
              <w:jc w:val="center"/>
              <w:rPr>
                <w:rFonts w:ascii="Calibri" w:hAnsi="Calibri"/>
                <w:color w:val="000000"/>
              </w:rPr>
            </w:pPr>
            <w:r>
              <w:rPr>
                <w:rFonts w:ascii="Calibri" w:hAnsi="Calibri"/>
                <w:color w:val="000000"/>
              </w:rPr>
              <w:t>6</w:t>
            </w:r>
          </w:p>
        </w:tc>
      </w:tr>
      <w:tr w:rsidR="00A2649B" w14:paraId="3B4E023D"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062AFFEA" w14:textId="77777777" w:rsidR="00A2649B" w:rsidRDefault="00CF1D2D" w:rsidP="008645F5">
            <w:pPr>
              <w:pStyle w:val="TableContents"/>
              <w:jc w:val="center"/>
              <w:rPr>
                <w:rFonts w:ascii="Calibri" w:hAnsi="Calibri"/>
                <w:color w:val="000000"/>
              </w:rPr>
            </w:pPr>
            <w:r>
              <w:rPr>
                <w:rFonts w:ascii="Calibri" w:hAnsi="Calibri"/>
                <w:color w:val="000000"/>
              </w:rPr>
              <w:t>13</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AA867EF" w14:textId="77777777" w:rsidR="00A2649B" w:rsidRDefault="00CF1D2D" w:rsidP="008645F5">
            <w:pPr>
              <w:pStyle w:val="TableContents"/>
              <w:jc w:val="center"/>
              <w:rPr>
                <w:rFonts w:ascii="Calibri" w:hAnsi="Calibri"/>
                <w:color w:val="000000"/>
              </w:rPr>
            </w:pPr>
            <w:r>
              <w:rPr>
                <w:rFonts w:ascii="Calibri" w:hAnsi="Calibri"/>
                <w:color w:val="000000"/>
              </w:rPr>
              <w:t>OZ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9A810F1" w14:textId="77777777" w:rsidR="00A2649B" w:rsidRDefault="00CF1D2D" w:rsidP="008645F5">
            <w:pPr>
              <w:pStyle w:val="TableContents"/>
              <w:jc w:val="center"/>
              <w:rPr>
                <w:rFonts w:ascii="Calibri" w:hAnsi="Calibri"/>
                <w:color w:val="000000"/>
              </w:rPr>
            </w:pPr>
            <w:r>
              <w:rPr>
                <w:rFonts w:ascii="Calibri" w:hAnsi="Calibri"/>
                <w:color w:val="000000"/>
              </w:rPr>
              <w:t>1010</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9ED493" w14:textId="77777777" w:rsidR="00A2649B" w:rsidRDefault="00CF1D2D" w:rsidP="008645F5">
            <w:pPr>
              <w:pStyle w:val="TableContents"/>
              <w:jc w:val="center"/>
              <w:rPr>
                <w:rFonts w:ascii="Calibri" w:hAnsi="Calibri"/>
                <w:color w:val="000000"/>
              </w:rPr>
            </w:pPr>
            <w:r>
              <w:rPr>
                <w:rFonts w:ascii="Calibri" w:hAnsi="Calibri"/>
                <w:color w:val="000000"/>
              </w:rPr>
              <w:t>8</w:t>
            </w:r>
          </w:p>
        </w:tc>
      </w:tr>
    </w:tbl>
    <w:p w14:paraId="3AB8BB4C" w14:textId="77777777" w:rsidR="00A2649B" w:rsidRDefault="00A2649B" w:rsidP="00A2649B">
      <w:pPr>
        <w:pStyle w:val="Standard"/>
        <w:rPr>
          <w:rFonts w:ascii="Calibri" w:hAnsi="Calibri"/>
          <w:color w:val="000000"/>
        </w:rPr>
      </w:pPr>
    </w:p>
    <w:p w14:paraId="5BF623FB" w14:textId="77777777" w:rsidR="00A2649B" w:rsidRPr="00A2649B" w:rsidRDefault="00A2649B" w:rsidP="00C76F1B">
      <w:pPr>
        <w:pStyle w:val="Standard"/>
        <w:numPr>
          <w:ilvl w:val="0"/>
          <w:numId w:val="20"/>
        </w:numPr>
        <w:ind w:left="426" w:hanging="426"/>
        <w:rPr>
          <w:rFonts w:ascii="Calibri" w:hAnsi="Calibri"/>
          <w:b/>
          <w:bCs/>
          <w:color w:val="000000"/>
        </w:rPr>
      </w:pPr>
      <w:r>
        <w:rPr>
          <w:rFonts w:ascii="Calibri" w:hAnsi="Calibri"/>
          <w:b/>
          <w:bCs/>
          <w:color w:val="000000"/>
        </w:rPr>
        <w:t>GrupyNadrzedne</w:t>
      </w:r>
      <w:r>
        <w:rPr>
          <w:rFonts w:ascii="Calibri" w:hAnsi="Calibri"/>
          <w:color w:val="000000"/>
        </w:rPr>
        <w:t>/GRUPA_TOWAROWA</w:t>
      </w:r>
    </w:p>
    <w:p w14:paraId="0CCF3811" w14:textId="77777777"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741"/>
        <w:gridCol w:w="1279"/>
        <w:gridCol w:w="1511"/>
      </w:tblGrid>
      <w:tr w:rsidR="00A2649B" w14:paraId="19575199"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4A69C87"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6CF8AF0"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311CCE3"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741"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CEE070B"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79"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290FE07"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F6DFB87"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274019E0"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5E20F1B"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C6A6550"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8BD741E"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741"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71C9CBB" w14:textId="77777777" w:rsidR="00A2649B" w:rsidRDefault="00A2649B" w:rsidP="008645F5"/>
        </w:tc>
        <w:tc>
          <w:tcPr>
            <w:tcW w:w="1279"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FB5991C"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4BFA594"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0DDDBADF"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612D6A8F" w14:textId="77777777" w:rsidR="00A2649B" w:rsidRDefault="00A2649B" w:rsidP="008645F5">
            <w:pPr>
              <w:pStyle w:val="TableContents"/>
              <w:jc w:val="center"/>
              <w:rPr>
                <w:rFonts w:ascii="Calibri" w:hAnsi="Calibri"/>
                <w:color w:val="000000"/>
              </w:rPr>
            </w:pPr>
            <w:r>
              <w:rPr>
                <w:rFonts w:ascii="Calibri" w:hAnsi="Calibri"/>
                <w:color w:val="000000"/>
              </w:rPr>
              <w:t>Grupa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65DD508"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8C248A7"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14:paraId="506A2A13"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279" w:type="dxa"/>
            <w:tcBorders>
              <w:left w:val="single" w:sz="2" w:space="0" w:color="000000"/>
              <w:bottom w:val="single" w:sz="2" w:space="0" w:color="000000"/>
            </w:tcBorders>
            <w:tcMar>
              <w:top w:w="55" w:type="dxa"/>
              <w:left w:w="55" w:type="dxa"/>
              <w:bottom w:w="55" w:type="dxa"/>
              <w:right w:w="55" w:type="dxa"/>
            </w:tcMar>
            <w:vAlign w:val="center"/>
          </w:tcPr>
          <w:p w14:paraId="13DCFB0A"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9763D6" w14:textId="77777777" w:rsidR="00A2649B" w:rsidRDefault="00A2649B" w:rsidP="008645F5">
            <w:pPr>
              <w:pStyle w:val="TableContents"/>
              <w:jc w:val="center"/>
              <w:rPr>
                <w:rFonts w:ascii="Calibri" w:hAnsi="Calibri"/>
                <w:color w:val="000000"/>
              </w:rPr>
            </w:pPr>
            <w:r>
              <w:rPr>
                <w:rFonts w:ascii="Calibri" w:hAnsi="Calibri"/>
                <w:color w:val="000000"/>
              </w:rPr>
              <w:t>GrupyTowarowe</w:t>
            </w:r>
          </w:p>
        </w:tc>
      </w:tr>
      <w:tr w:rsidR="00A2649B" w14:paraId="371BBD62"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0E56C459"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1B73AD0"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D58050B" w14:textId="77777777"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14:paraId="14C65BC7" w14:textId="77777777"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14:paraId="18BBA089"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10A66EE"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6B37D7D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3E3D3B6F" w14:textId="77777777" w:rsidR="00A2649B" w:rsidRDefault="00A2649B" w:rsidP="008645F5">
            <w:pPr>
              <w:pStyle w:val="Standard"/>
              <w:jc w:val="center"/>
              <w:rPr>
                <w:rFonts w:ascii="Calibri" w:hAnsi="Calibri"/>
              </w:rPr>
            </w:pPr>
            <w:r>
              <w:rPr>
                <w:rFonts w:ascii="Calibri" w:hAnsi="Calibri"/>
              </w:rPr>
              <w:t>GrupaNadrzedna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E1DDB34"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A6F3779"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741" w:type="dxa"/>
            <w:vMerge w:val="restart"/>
            <w:tcBorders>
              <w:left w:val="single" w:sz="2" w:space="0" w:color="000000"/>
              <w:bottom w:val="single" w:sz="2" w:space="0" w:color="000000"/>
            </w:tcBorders>
            <w:tcMar>
              <w:top w:w="55" w:type="dxa"/>
              <w:left w:w="55" w:type="dxa"/>
              <w:bottom w:w="55" w:type="dxa"/>
              <w:right w:w="55" w:type="dxa"/>
            </w:tcMar>
            <w:vAlign w:val="center"/>
          </w:tcPr>
          <w:p w14:paraId="47B01824" w14:textId="77777777" w:rsidR="00A2649B" w:rsidRDefault="00A2649B" w:rsidP="008645F5">
            <w:pPr>
              <w:pStyle w:val="Standard"/>
              <w:jc w:val="center"/>
              <w:rPr>
                <w:rFonts w:ascii="Arial" w:hAnsi="Arial"/>
              </w:rPr>
            </w:pPr>
            <w:r>
              <w:rPr>
                <w:rFonts w:ascii="Arial" w:hAnsi="Arial"/>
                <w:color w:val="000000"/>
              </w:rPr>
              <w:t>{[A-Z], [a-z], ‘-’, ‘_’}</w:t>
            </w:r>
          </w:p>
        </w:tc>
        <w:tc>
          <w:tcPr>
            <w:tcW w:w="1279" w:type="dxa"/>
            <w:tcBorders>
              <w:left w:val="single" w:sz="2" w:space="0" w:color="000000"/>
              <w:bottom w:val="single" w:sz="2" w:space="0" w:color="000000"/>
            </w:tcBorders>
            <w:tcMar>
              <w:top w:w="55" w:type="dxa"/>
              <w:left w:w="55" w:type="dxa"/>
              <w:bottom w:w="55" w:type="dxa"/>
              <w:right w:w="55" w:type="dxa"/>
            </w:tcMar>
            <w:vAlign w:val="center"/>
          </w:tcPr>
          <w:p w14:paraId="499AE83B"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CC0064" w14:textId="77777777" w:rsidR="00A2649B" w:rsidRDefault="00A2649B" w:rsidP="008645F5">
            <w:pPr>
              <w:pStyle w:val="TableContents"/>
              <w:jc w:val="center"/>
              <w:rPr>
                <w:rFonts w:ascii="Calibri" w:hAnsi="Calibri"/>
                <w:color w:val="000000"/>
              </w:rPr>
            </w:pPr>
            <w:r>
              <w:rPr>
                <w:rFonts w:ascii="Calibri" w:hAnsi="Calibri"/>
                <w:color w:val="000000"/>
              </w:rPr>
              <w:t>GrupyTowarowe</w:t>
            </w:r>
          </w:p>
        </w:tc>
      </w:tr>
      <w:tr w:rsidR="00A2649B" w14:paraId="4C74E03E"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85F3E7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8EB8D3B"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95E6E6" w14:textId="77777777" w:rsidR="00A2649B" w:rsidRDefault="00A2649B" w:rsidP="008645F5">
            <w:pPr>
              <w:pStyle w:val="TableContents"/>
              <w:jc w:val="center"/>
              <w:rPr>
                <w:rFonts w:ascii="Calibri" w:hAnsi="Calibri"/>
                <w:color w:val="000000"/>
              </w:rPr>
            </w:pPr>
          </w:p>
        </w:tc>
        <w:tc>
          <w:tcPr>
            <w:tcW w:w="1741" w:type="dxa"/>
            <w:vMerge/>
            <w:tcBorders>
              <w:left w:val="single" w:sz="2" w:space="0" w:color="000000"/>
              <w:bottom w:val="single" w:sz="2" w:space="0" w:color="000000"/>
            </w:tcBorders>
            <w:tcMar>
              <w:top w:w="55" w:type="dxa"/>
              <w:left w:w="55" w:type="dxa"/>
              <w:bottom w:w="55" w:type="dxa"/>
              <w:right w:w="55" w:type="dxa"/>
            </w:tcMar>
            <w:vAlign w:val="center"/>
          </w:tcPr>
          <w:p w14:paraId="14C7F6ED" w14:textId="77777777" w:rsidR="00A2649B" w:rsidRDefault="00A2649B" w:rsidP="008645F5"/>
        </w:tc>
        <w:tc>
          <w:tcPr>
            <w:tcW w:w="1279" w:type="dxa"/>
            <w:tcBorders>
              <w:left w:val="single" w:sz="2" w:space="0" w:color="000000"/>
              <w:bottom w:val="single" w:sz="2" w:space="0" w:color="000000"/>
            </w:tcBorders>
            <w:tcMar>
              <w:top w:w="55" w:type="dxa"/>
              <w:left w:w="55" w:type="dxa"/>
              <w:bottom w:w="55" w:type="dxa"/>
              <w:right w:w="55" w:type="dxa"/>
            </w:tcMar>
            <w:vAlign w:val="center"/>
          </w:tcPr>
          <w:p w14:paraId="56588EC1"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6965D8" w14:textId="77777777" w:rsidR="00A2649B" w:rsidRDefault="00A2649B" w:rsidP="008645F5">
            <w:pPr>
              <w:pStyle w:val="TableContents"/>
              <w:jc w:val="center"/>
              <w:rPr>
                <w:rFonts w:ascii="Calibri" w:hAnsi="Calibri"/>
                <w:color w:val="000000"/>
              </w:rPr>
            </w:pPr>
            <w:r>
              <w:rPr>
                <w:rFonts w:ascii="Calibri" w:hAnsi="Calibri"/>
                <w:color w:val="000000"/>
              </w:rPr>
              <w:t>DB</w:t>
            </w:r>
          </w:p>
        </w:tc>
      </w:tr>
    </w:tbl>
    <w:p w14:paraId="3ACB7D05"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2CFFC58C"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B880222" w14:textId="77777777" w:rsidR="00A2649B" w:rsidRDefault="00A2649B" w:rsidP="00A2649B">
            <w:pPr>
              <w:pStyle w:val="TableContents"/>
              <w:jc w:val="center"/>
              <w:rPr>
                <w:rFonts w:ascii="Calibri" w:hAnsi="Calibri"/>
                <w:color w:val="000000"/>
              </w:rPr>
            </w:pPr>
            <w:r>
              <w:rPr>
                <w:rFonts w:ascii="Calibri" w:hAnsi="Calibri"/>
                <w:color w:val="000000"/>
              </w:rPr>
              <w:lastRenderedPageBreak/>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BC6999C"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079DF63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6B4A5776" w14:textId="77777777" w:rsidR="00A2649B" w:rsidRDefault="009756C7" w:rsidP="00A2649B">
            <w:pPr>
              <w:pStyle w:val="TableContents"/>
              <w:jc w:val="center"/>
              <w:rPr>
                <w:rFonts w:ascii="Calibri" w:hAnsi="Calibri"/>
                <w:color w:val="000000"/>
              </w:rPr>
            </w:pPr>
            <w:r>
              <w:rPr>
                <w:rFonts w:ascii="Calibri" w:hAnsi="Calibri"/>
                <w:color w:val="000000"/>
              </w:rPr>
              <w:t>Grupa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0A2E46" w14:textId="77777777" w:rsidR="00A2649B" w:rsidRDefault="00A2649B" w:rsidP="00A2649B">
            <w:pPr>
              <w:pStyle w:val="TableContents"/>
              <w:jc w:val="center"/>
              <w:rPr>
                <w:rFonts w:ascii="Calibri" w:hAnsi="Calibri"/>
                <w:color w:val="000000"/>
              </w:rPr>
            </w:pPr>
            <w:r>
              <w:rPr>
                <w:rFonts w:ascii="Calibri" w:hAnsi="Calibri"/>
                <w:color w:val="000000"/>
              </w:rPr>
              <w:t>Kod podrzędnej grupy towarowej, klucz główny, klucz obcy z tabeli GrupyTowarowe</w:t>
            </w:r>
          </w:p>
        </w:tc>
      </w:tr>
      <w:tr w:rsidR="00A2649B" w14:paraId="2AAFE77F"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51FA8992" w14:textId="77777777" w:rsidR="00A2649B" w:rsidRDefault="00A2649B" w:rsidP="00A2649B">
            <w:pPr>
              <w:pStyle w:val="TableContents"/>
              <w:jc w:val="center"/>
              <w:rPr>
                <w:rFonts w:ascii="Calibri" w:hAnsi="Calibri"/>
                <w:color w:val="000000"/>
              </w:rPr>
            </w:pPr>
            <w:r>
              <w:rPr>
                <w:rFonts w:ascii="Calibri" w:hAnsi="Calibri"/>
                <w:color w:val="000000"/>
              </w:rPr>
              <w:t>GrupaNadrzedna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7C82BA" w14:textId="77777777" w:rsidR="00A2649B" w:rsidRDefault="00A2649B" w:rsidP="00A2649B">
            <w:pPr>
              <w:pStyle w:val="TableContents"/>
              <w:jc w:val="center"/>
              <w:rPr>
                <w:rFonts w:ascii="Calibri" w:hAnsi="Calibri"/>
                <w:color w:val="000000"/>
              </w:rPr>
            </w:pPr>
            <w:r>
              <w:rPr>
                <w:rFonts w:ascii="Calibri" w:hAnsi="Calibri"/>
                <w:color w:val="000000"/>
              </w:rPr>
              <w:t>Kod nadrzędnej grupy towarowej, klucz główny, klucz obcy z tabeli GrupyTowarowe</w:t>
            </w:r>
          </w:p>
        </w:tc>
      </w:tr>
    </w:tbl>
    <w:p w14:paraId="3950C961"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30"/>
        <w:gridCol w:w="4530"/>
      </w:tblGrid>
      <w:tr w:rsidR="00A2649B" w14:paraId="20A382D4" w14:textId="77777777" w:rsidTr="008645F5">
        <w:tc>
          <w:tcPr>
            <w:tcW w:w="453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B4A6AB3" w14:textId="77777777" w:rsidR="00A2649B" w:rsidRDefault="009756C7" w:rsidP="008645F5">
            <w:pPr>
              <w:pStyle w:val="TableContents"/>
              <w:jc w:val="center"/>
              <w:rPr>
                <w:rFonts w:ascii="Calibri" w:hAnsi="Calibri"/>
                <w:color w:val="000000"/>
              </w:rPr>
            </w:pPr>
            <w:r>
              <w:rPr>
                <w:rFonts w:ascii="Calibri" w:hAnsi="Calibri"/>
                <w:color w:val="000000"/>
              </w:rPr>
              <w:t>Kod</w:t>
            </w:r>
          </w:p>
        </w:tc>
        <w:tc>
          <w:tcPr>
            <w:tcW w:w="453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0EC346A" w14:textId="77777777" w:rsidR="00A2649B" w:rsidRDefault="009756C7" w:rsidP="008645F5">
            <w:pPr>
              <w:pStyle w:val="TableContents"/>
              <w:jc w:val="center"/>
              <w:rPr>
                <w:rFonts w:ascii="Calibri" w:hAnsi="Calibri"/>
                <w:color w:val="000000"/>
              </w:rPr>
            </w:pPr>
            <w:r>
              <w:rPr>
                <w:rFonts w:ascii="Calibri" w:hAnsi="Calibri"/>
                <w:color w:val="000000"/>
              </w:rPr>
              <w:t>GrupaNadrzedna</w:t>
            </w:r>
          </w:p>
        </w:tc>
      </w:tr>
      <w:tr w:rsidR="00A2649B" w14:paraId="108C7574" w14:textId="77777777" w:rsidTr="008645F5">
        <w:tc>
          <w:tcPr>
            <w:tcW w:w="453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DEBAF5" w14:textId="77777777" w:rsidR="00A2649B" w:rsidRDefault="009756C7" w:rsidP="008645F5">
            <w:pPr>
              <w:pStyle w:val="TableContents"/>
              <w:jc w:val="center"/>
              <w:rPr>
                <w:rFonts w:ascii="Calibri" w:hAnsi="Calibri"/>
                <w:color w:val="000000"/>
              </w:rPr>
            </w:pPr>
            <w:r>
              <w:rPr>
                <w:rFonts w:ascii="Calibri" w:hAnsi="Calibri"/>
                <w:color w:val="000000"/>
              </w:rPr>
              <w:t>OLB</w:t>
            </w:r>
          </w:p>
        </w:tc>
        <w:tc>
          <w:tcPr>
            <w:tcW w:w="45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AB72ED4" w14:textId="77777777" w:rsidR="00A2649B" w:rsidRDefault="009756C7" w:rsidP="008645F5">
            <w:pPr>
              <w:pStyle w:val="TableContents"/>
              <w:jc w:val="center"/>
              <w:rPr>
                <w:rFonts w:ascii="Calibri" w:hAnsi="Calibri"/>
                <w:color w:val="000000"/>
              </w:rPr>
            </w:pPr>
            <w:r>
              <w:rPr>
                <w:rFonts w:ascii="Calibri" w:hAnsi="Calibri"/>
                <w:color w:val="000000"/>
              </w:rPr>
              <w:t>OL</w:t>
            </w:r>
          </w:p>
        </w:tc>
      </w:tr>
      <w:tr w:rsidR="00A2649B" w14:paraId="1A634415" w14:textId="77777777" w:rsidTr="008645F5">
        <w:tc>
          <w:tcPr>
            <w:tcW w:w="453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828EF8" w14:textId="77777777" w:rsidR="00A2649B" w:rsidRDefault="009756C7" w:rsidP="008645F5">
            <w:pPr>
              <w:pStyle w:val="TableContents"/>
              <w:jc w:val="center"/>
              <w:rPr>
                <w:rFonts w:ascii="Calibri" w:hAnsi="Calibri"/>
                <w:color w:val="000000"/>
              </w:rPr>
            </w:pPr>
            <w:r>
              <w:rPr>
                <w:rFonts w:ascii="Calibri" w:hAnsi="Calibri"/>
                <w:color w:val="000000"/>
              </w:rPr>
              <w:t>OZB</w:t>
            </w:r>
          </w:p>
        </w:tc>
        <w:tc>
          <w:tcPr>
            <w:tcW w:w="45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6B3CA42" w14:textId="77777777" w:rsidR="00A2649B" w:rsidRDefault="009756C7" w:rsidP="008645F5">
            <w:pPr>
              <w:pStyle w:val="TableContents"/>
              <w:jc w:val="center"/>
              <w:rPr>
                <w:rFonts w:ascii="Calibri" w:hAnsi="Calibri"/>
                <w:color w:val="000000"/>
              </w:rPr>
            </w:pPr>
            <w:r>
              <w:rPr>
                <w:rFonts w:ascii="Calibri" w:hAnsi="Calibri"/>
                <w:color w:val="000000"/>
              </w:rPr>
              <w:t>OZ</w:t>
            </w:r>
          </w:p>
        </w:tc>
      </w:tr>
    </w:tbl>
    <w:p w14:paraId="6D37A800" w14:textId="77777777" w:rsidR="00A2649B" w:rsidRDefault="00A2649B" w:rsidP="00A2649B">
      <w:pPr>
        <w:pStyle w:val="Standard"/>
        <w:rPr>
          <w:rFonts w:ascii="Calibri" w:hAnsi="Calibri"/>
          <w:color w:val="000000"/>
        </w:rPr>
      </w:pPr>
    </w:p>
    <w:p w14:paraId="0B35080E" w14:textId="77777777" w:rsidR="00A2649B" w:rsidRPr="00A2649B" w:rsidRDefault="00A2649B" w:rsidP="00C76F1B">
      <w:pPr>
        <w:pStyle w:val="Standard"/>
        <w:numPr>
          <w:ilvl w:val="0"/>
          <w:numId w:val="20"/>
        </w:numPr>
        <w:ind w:left="426" w:hanging="426"/>
        <w:rPr>
          <w:rFonts w:ascii="Calibri" w:hAnsi="Calibri"/>
          <w:b/>
          <w:bCs/>
          <w:color w:val="000000"/>
        </w:rPr>
      </w:pPr>
      <w:r>
        <w:rPr>
          <w:rFonts w:ascii="Calibri" w:hAnsi="Calibri"/>
          <w:b/>
          <w:bCs/>
          <w:color w:val="000000"/>
        </w:rPr>
        <w:t>GrupyTowarowe</w:t>
      </w:r>
      <w:r>
        <w:rPr>
          <w:rFonts w:ascii="Calibri" w:hAnsi="Calibri"/>
          <w:color w:val="000000"/>
        </w:rPr>
        <w:t>/GRUPA_TOWAROWA</w:t>
      </w:r>
    </w:p>
    <w:p w14:paraId="0C82C4E6" w14:textId="77777777"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79BAAE74"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FC86DCB"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728CE1B"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3778E9E"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CA70EB3"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FEBD7EB"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5C74BFA"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7D13E9C4"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9C38311"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2C87DE72"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36D88E3"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C2965A0"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B2C7A06"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4521C49"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04BDA90F"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FFC0ED1" w14:textId="77777777" w:rsidR="00A2649B" w:rsidRDefault="00A2649B" w:rsidP="008645F5">
            <w:pPr>
              <w:pStyle w:val="TableContents"/>
              <w:jc w:val="center"/>
              <w:rPr>
                <w:rFonts w:ascii="Calibri" w:hAnsi="Calibri"/>
                <w:color w:val="000000"/>
              </w:rPr>
            </w:pPr>
            <w:r>
              <w:rPr>
                <w:rFonts w:ascii="Calibri" w:hAnsi="Calibri"/>
                <w:color w:val="000000"/>
              </w:rPr>
              <w:t>Kod</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3D169A1"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3CE0927"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6241D177"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120DBA32"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3ACBC39" w14:textId="77777777" w:rsidR="00A2649B" w:rsidRDefault="00A2649B" w:rsidP="008645F5">
            <w:pPr>
              <w:pStyle w:val="TableContents"/>
              <w:jc w:val="center"/>
              <w:rPr>
                <w:rFonts w:ascii="Calibri" w:hAnsi="Calibri"/>
                <w:color w:val="000000"/>
              </w:rPr>
            </w:pPr>
          </w:p>
        </w:tc>
      </w:tr>
      <w:tr w:rsidR="00A2649B" w14:paraId="30C87827"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B0B4976"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B0E29BA"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963BA21"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31E8840B"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01E5DB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7FEB090"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402D53EC"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5B642F7" w14:textId="77777777" w:rsidR="00A2649B" w:rsidRDefault="00A2649B" w:rsidP="008645F5">
            <w:pPr>
              <w:pStyle w:val="Standard"/>
              <w:jc w:val="center"/>
              <w:rPr>
                <w:rFonts w:ascii="Calibri" w:hAnsi="Calibri"/>
              </w:rPr>
            </w:pPr>
            <w:r>
              <w:rPr>
                <w:rFonts w:ascii="Calibri" w:hAnsi="Calibri"/>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C33CC8F" w14:textId="77777777"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A3B40B9"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0E2ECA95" w14:textId="77777777" w:rsidR="00A2649B" w:rsidRDefault="00A2649B" w:rsidP="008645F5">
            <w:pPr>
              <w:pStyle w:val="Standard"/>
              <w:jc w:val="center"/>
              <w:rPr>
                <w:rFonts w:ascii="Arial" w:hAnsi="Arial"/>
              </w:rPr>
            </w:pPr>
            <w:r>
              <w:rPr>
                <w:rFonts w:ascii="Arial" w:hAnsi="Arial"/>
                <w:color w:val="000000"/>
              </w:rPr>
              <w:t>{[A-Ż], [a-ż], ‘-’, ‘_’, ‘~’}</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341E73A5"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F475FA7" w14:textId="77777777" w:rsidR="00A2649B" w:rsidRDefault="00A2649B" w:rsidP="008645F5">
            <w:pPr>
              <w:pStyle w:val="TableContents"/>
              <w:jc w:val="center"/>
              <w:rPr>
                <w:rFonts w:ascii="Calibri" w:hAnsi="Calibri"/>
                <w:color w:val="000000"/>
              </w:rPr>
            </w:pPr>
          </w:p>
        </w:tc>
      </w:tr>
      <w:tr w:rsidR="00A2649B" w14:paraId="23E85F1B"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5F95ECD"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AB69EAF"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AF292F6"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46FCDD14"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DBA2FE4"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CC1FB0"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30C4552F"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2495632E" w14:textId="77777777" w:rsidR="00A2649B" w:rsidRDefault="00A2649B" w:rsidP="008645F5">
            <w:pPr>
              <w:pStyle w:val="Standard"/>
              <w:jc w:val="center"/>
              <w:rPr>
                <w:rFonts w:ascii="Calibri" w:hAnsi="Calibri"/>
              </w:rPr>
            </w:pPr>
            <w:r>
              <w:rPr>
                <w:rFonts w:ascii="Calibri" w:hAnsi="Calibri"/>
              </w:rPr>
              <w:t>Magazyn</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20AA36C" w14:textId="77777777"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D2C1331"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5EE9180A" w14:textId="77777777" w:rsidR="00A2649B" w:rsidRDefault="00A2649B" w:rsidP="008645F5">
            <w:pPr>
              <w:pStyle w:val="Standard"/>
              <w:jc w:val="center"/>
              <w:rPr>
                <w:rFonts w:ascii="Arial" w:hAnsi="Arial"/>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F4C1E49"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632AA84" w14:textId="77777777" w:rsidR="00A2649B" w:rsidRDefault="00A2649B" w:rsidP="008645F5">
            <w:pPr>
              <w:pStyle w:val="TableContents"/>
              <w:jc w:val="center"/>
              <w:rPr>
                <w:rFonts w:ascii="Calibri" w:hAnsi="Calibri"/>
                <w:color w:val="000000"/>
              </w:rPr>
            </w:pPr>
            <w:r>
              <w:rPr>
                <w:rFonts w:ascii="Calibri" w:hAnsi="Calibri"/>
                <w:color w:val="000000"/>
              </w:rPr>
              <w:t>Magazyny</w:t>
            </w:r>
          </w:p>
        </w:tc>
      </w:tr>
      <w:tr w:rsidR="00A2649B" w14:paraId="1A35CC93"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704ADA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9861D96"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929AF2C"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4F322737"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217491D"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5CB919"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0412270B"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CF5EABD" w14:textId="77777777" w:rsidR="00A2649B" w:rsidRDefault="00A2649B" w:rsidP="008645F5">
            <w:pPr>
              <w:pStyle w:val="Standard"/>
              <w:jc w:val="center"/>
              <w:rPr>
                <w:rFonts w:ascii="Calibri" w:hAnsi="Calibri"/>
              </w:rPr>
            </w:pPr>
            <w:r>
              <w:rPr>
                <w:rFonts w:ascii="Calibri" w:hAnsi="Calibri"/>
              </w:rPr>
              <w:t>VAT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13B0524" w14:textId="77777777"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040FD8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084C3BBB"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F9C343F"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8D4162" w14:textId="77777777" w:rsidR="00A2649B" w:rsidRDefault="00A2649B" w:rsidP="008645F5">
            <w:pPr>
              <w:pStyle w:val="TableContents"/>
              <w:jc w:val="center"/>
              <w:rPr>
                <w:rFonts w:ascii="Calibri" w:hAnsi="Calibri"/>
                <w:color w:val="000000"/>
              </w:rPr>
            </w:pPr>
            <w:r>
              <w:rPr>
                <w:rFonts w:ascii="Calibri" w:hAnsi="Calibri"/>
                <w:color w:val="000000"/>
              </w:rPr>
              <w:t>StawkiVAT</w:t>
            </w:r>
          </w:p>
        </w:tc>
      </w:tr>
      <w:tr w:rsidR="00A2649B" w14:paraId="73479B0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47708DB0"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3F877B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E15C56E"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443E2E8"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0B649ED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E2F9A85" w14:textId="77777777" w:rsidR="00A2649B" w:rsidRDefault="00A2649B" w:rsidP="008645F5">
            <w:pPr>
              <w:pStyle w:val="TableContents"/>
              <w:jc w:val="center"/>
              <w:rPr>
                <w:rFonts w:ascii="Calibri" w:hAnsi="Calibri"/>
                <w:color w:val="000000"/>
              </w:rPr>
            </w:pPr>
            <w:r>
              <w:rPr>
                <w:rFonts w:ascii="Calibri" w:hAnsi="Calibri"/>
                <w:color w:val="000000"/>
              </w:rPr>
              <w:t>DB</w:t>
            </w:r>
          </w:p>
        </w:tc>
      </w:tr>
    </w:tbl>
    <w:p w14:paraId="1D1477E0"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6252A91C"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54795BB"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647FA1B"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0741BA8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182E8612" w14:textId="77777777" w:rsidR="00A2649B" w:rsidRDefault="00A2649B" w:rsidP="00A2649B">
            <w:pPr>
              <w:pStyle w:val="TableContents"/>
              <w:jc w:val="center"/>
              <w:rPr>
                <w:rFonts w:ascii="Calibri" w:hAnsi="Calibri"/>
                <w:color w:val="000000"/>
              </w:rPr>
            </w:pPr>
            <w:r>
              <w:rPr>
                <w:rFonts w:ascii="Calibri" w:hAnsi="Calibri"/>
                <w:color w:val="000000"/>
              </w:rPr>
              <w:t>Kod</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DA0D6C" w14:textId="77777777" w:rsidR="00A2649B" w:rsidRDefault="00A2649B" w:rsidP="00A2649B">
            <w:pPr>
              <w:pStyle w:val="TableContents"/>
              <w:jc w:val="center"/>
              <w:rPr>
                <w:rFonts w:ascii="Calibri" w:hAnsi="Calibri"/>
                <w:color w:val="000000"/>
              </w:rPr>
            </w:pPr>
            <w:r>
              <w:rPr>
                <w:rFonts w:ascii="Calibri" w:hAnsi="Calibri"/>
                <w:color w:val="000000"/>
              </w:rPr>
              <w:t>Kod grupy towarowe, klucz główny</w:t>
            </w:r>
          </w:p>
        </w:tc>
      </w:tr>
      <w:tr w:rsidR="00A2649B" w14:paraId="66A2397D"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7F9CD1A2" w14:textId="77777777"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E232DD6" w14:textId="77777777" w:rsidR="00A2649B" w:rsidRDefault="00A2649B" w:rsidP="00A2649B">
            <w:pPr>
              <w:pStyle w:val="TableContents"/>
              <w:jc w:val="center"/>
              <w:rPr>
                <w:rFonts w:ascii="Calibri" w:hAnsi="Calibri"/>
                <w:color w:val="000000"/>
              </w:rPr>
            </w:pPr>
            <w:r>
              <w:rPr>
                <w:rFonts w:ascii="Calibri" w:hAnsi="Calibri"/>
                <w:color w:val="000000"/>
              </w:rPr>
              <w:t>Unikatowa nazwa grupy towarowej</w:t>
            </w:r>
          </w:p>
        </w:tc>
      </w:tr>
      <w:tr w:rsidR="00A2649B" w14:paraId="379D9C94"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78846CF0" w14:textId="77777777" w:rsidR="00A2649B" w:rsidRDefault="00A2649B" w:rsidP="00A2649B">
            <w:pPr>
              <w:pStyle w:val="TableContents"/>
              <w:jc w:val="center"/>
              <w:rPr>
                <w:rFonts w:ascii="Calibri" w:hAnsi="Calibri"/>
                <w:color w:val="000000"/>
              </w:rPr>
            </w:pPr>
            <w:r>
              <w:rPr>
                <w:rFonts w:ascii="Calibri" w:hAnsi="Calibri"/>
                <w:color w:val="000000"/>
              </w:rPr>
              <w:t>Magazyn</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B542F0C" w14:textId="77777777" w:rsidR="00A2649B" w:rsidRDefault="00A2649B" w:rsidP="00A2649B">
            <w:pPr>
              <w:pStyle w:val="TableContents"/>
              <w:jc w:val="center"/>
              <w:rPr>
                <w:rFonts w:ascii="Calibri" w:hAnsi="Calibri"/>
                <w:color w:val="000000"/>
              </w:rPr>
            </w:pPr>
            <w:r>
              <w:rPr>
                <w:rFonts w:ascii="Calibri" w:hAnsi="Calibri"/>
                <w:color w:val="000000"/>
              </w:rPr>
              <w:t>Nazwa magazynu, do którego należy grupa towarowa, klucz obcy z tabeli Magazyny</w:t>
            </w:r>
          </w:p>
        </w:tc>
      </w:tr>
      <w:tr w:rsidR="00A2649B" w14:paraId="421B0424"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48C9C9A" w14:textId="77777777" w:rsidR="00A2649B" w:rsidRDefault="00A2649B" w:rsidP="00A2649B">
            <w:pPr>
              <w:pStyle w:val="TableContents"/>
              <w:jc w:val="center"/>
              <w:rPr>
                <w:rFonts w:ascii="Calibri" w:hAnsi="Calibri"/>
                <w:color w:val="000000"/>
              </w:rPr>
            </w:pPr>
            <w:r>
              <w:rPr>
                <w:rFonts w:ascii="Calibri" w:hAnsi="Calibri"/>
                <w:color w:val="000000"/>
              </w:rPr>
              <w:t>VAT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1609AB0" w14:textId="77777777" w:rsidR="00A2649B" w:rsidRDefault="00A2649B" w:rsidP="00A2649B">
            <w:pPr>
              <w:pStyle w:val="TableContents"/>
              <w:jc w:val="center"/>
              <w:rPr>
                <w:rFonts w:ascii="Calibri" w:hAnsi="Calibri"/>
                <w:color w:val="000000"/>
              </w:rPr>
            </w:pPr>
            <w:r>
              <w:rPr>
                <w:rFonts w:ascii="Calibri" w:hAnsi="Calibri"/>
                <w:color w:val="000000"/>
              </w:rPr>
              <w:t>Stawka VAT grupy towarowej, klucz obcy z tabeli StawkiVAT</w:t>
            </w:r>
          </w:p>
        </w:tc>
      </w:tr>
    </w:tbl>
    <w:p w14:paraId="217AA761"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14:paraId="1ED736BC" w14:textId="77777777"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97406F5" w14:textId="77777777" w:rsidR="00A2649B" w:rsidRDefault="00A2649B" w:rsidP="008645F5">
            <w:pPr>
              <w:pStyle w:val="TableContents"/>
              <w:jc w:val="center"/>
              <w:rPr>
                <w:rFonts w:ascii="Calibri" w:hAnsi="Calibri"/>
                <w:color w:val="000000"/>
              </w:rPr>
            </w:pPr>
            <w:r>
              <w:rPr>
                <w:rFonts w:ascii="Calibri" w:hAnsi="Calibri"/>
                <w:color w:val="000000"/>
              </w:rPr>
              <w:t>Kod</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33BD338"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923130A" w14:textId="77777777" w:rsidR="00A2649B" w:rsidRDefault="00A2649B" w:rsidP="008645F5">
            <w:pPr>
              <w:pStyle w:val="TableContents"/>
              <w:jc w:val="center"/>
              <w:rPr>
                <w:rFonts w:ascii="Calibri" w:hAnsi="Calibri"/>
                <w:color w:val="000000"/>
              </w:rPr>
            </w:pPr>
            <w:r>
              <w:rPr>
                <w:rFonts w:ascii="Calibri" w:hAnsi="Calibri"/>
                <w:color w:val="000000"/>
              </w:rPr>
              <w:t>Magazyn</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19E3EAD" w14:textId="77777777" w:rsidR="00A2649B" w:rsidRDefault="00A2649B" w:rsidP="008645F5">
            <w:pPr>
              <w:pStyle w:val="TableContents"/>
              <w:jc w:val="center"/>
              <w:rPr>
                <w:rFonts w:ascii="Calibri" w:hAnsi="Calibri"/>
                <w:color w:val="000000"/>
              </w:rPr>
            </w:pPr>
            <w:r>
              <w:rPr>
                <w:rFonts w:ascii="Calibri" w:hAnsi="Calibri"/>
                <w:color w:val="000000"/>
              </w:rPr>
              <w:t>VAT</w:t>
            </w:r>
          </w:p>
        </w:tc>
      </w:tr>
      <w:tr w:rsidR="00A2649B" w14:paraId="79978039"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415B9381" w14:textId="77777777" w:rsidR="00A2649B" w:rsidRDefault="002A30BB" w:rsidP="008645F5">
            <w:pPr>
              <w:pStyle w:val="TableContents"/>
              <w:jc w:val="center"/>
              <w:rPr>
                <w:rFonts w:ascii="Calibri" w:hAnsi="Calibri"/>
                <w:color w:val="000000"/>
              </w:rPr>
            </w:pPr>
            <w:r>
              <w:rPr>
                <w:rFonts w:ascii="Calibri" w:hAnsi="Calibri"/>
                <w:color w:val="000000"/>
              </w:rPr>
              <w:t>OL</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1368118" w14:textId="77777777" w:rsidR="00A2649B" w:rsidRDefault="002A30BB" w:rsidP="008645F5">
            <w:pPr>
              <w:pStyle w:val="TableContents"/>
              <w:jc w:val="center"/>
              <w:rPr>
                <w:rFonts w:ascii="Calibri" w:hAnsi="Calibri"/>
                <w:color w:val="000000"/>
              </w:rPr>
            </w:pPr>
            <w:r>
              <w:rPr>
                <w:rFonts w:ascii="Calibri" w:hAnsi="Calibri"/>
                <w:color w:val="000000"/>
              </w:rPr>
              <w:t>Opolny letnie</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53036FA0" w14:textId="77777777" w:rsidR="00A2649B" w:rsidRDefault="002A30BB" w:rsidP="008645F5">
            <w:pPr>
              <w:pStyle w:val="TableContents"/>
              <w:jc w:val="center"/>
              <w:rPr>
                <w:rFonts w:ascii="Calibri" w:hAnsi="Calibri"/>
                <w:color w:val="000000"/>
              </w:rPr>
            </w:pPr>
            <w:r>
              <w:rPr>
                <w:rFonts w:ascii="Calibri" w:hAnsi="Calibri"/>
                <w:color w:val="000000"/>
              </w:rPr>
              <w:t>MO</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5DE3B58" w14:textId="77777777" w:rsidR="00A2649B" w:rsidRDefault="002A30BB" w:rsidP="008645F5">
            <w:pPr>
              <w:pStyle w:val="TableContents"/>
              <w:jc w:val="center"/>
              <w:rPr>
                <w:rFonts w:ascii="Calibri" w:hAnsi="Calibri"/>
                <w:color w:val="000000"/>
              </w:rPr>
            </w:pPr>
            <w:r>
              <w:rPr>
                <w:rFonts w:ascii="Calibri" w:hAnsi="Calibri"/>
                <w:color w:val="000000"/>
              </w:rPr>
              <w:t>23</w:t>
            </w:r>
          </w:p>
        </w:tc>
      </w:tr>
      <w:tr w:rsidR="00A2649B" w14:paraId="59D90095"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441F0211" w14:textId="77777777" w:rsidR="00A2649B" w:rsidRDefault="002A30BB" w:rsidP="008645F5">
            <w:pPr>
              <w:pStyle w:val="TableContents"/>
              <w:jc w:val="center"/>
              <w:rPr>
                <w:rFonts w:ascii="Calibri" w:hAnsi="Calibri"/>
                <w:color w:val="000000"/>
              </w:rPr>
            </w:pPr>
            <w:r>
              <w:rPr>
                <w:rFonts w:ascii="Calibri" w:hAnsi="Calibri"/>
                <w:color w:val="000000"/>
              </w:rPr>
              <w:t>OZB</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49F2DA6" w14:textId="77777777" w:rsidR="00A2649B" w:rsidRDefault="002A30BB" w:rsidP="008645F5">
            <w:pPr>
              <w:pStyle w:val="TableContents"/>
              <w:jc w:val="center"/>
              <w:rPr>
                <w:rFonts w:ascii="Calibri" w:hAnsi="Calibri"/>
                <w:color w:val="000000"/>
              </w:rPr>
            </w:pPr>
            <w:r>
              <w:rPr>
                <w:rFonts w:ascii="Calibri" w:hAnsi="Calibri"/>
                <w:color w:val="000000"/>
              </w:rPr>
              <w:t>Opony zimowe bieżnikowane</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19A73397" w14:textId="77777777" w:rsidR="00A2649B" w:rsidRDefault="002A30BB" w:rsidP="008645F5">
            <w:pPr>
              <w:pStyle w:val="TableContents"/>
              <w:jc w:val="center"/>
              <w:rPr>
                <w:rFonts w:ascii="Calibri" w:hAnsi="Calibri"/>
                <w:color w:val="000000"/>
              </w:rPr>
            </w:pPr>
            <w:r>
              <w:rPr>
                <w:rFonts w:ascii="Calibri" w:hAnsi="Calibri"/>
                <w:color w:val="000000"/>
              </w:rPr>
              <w:t>MO</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E72EC1E" w14:textId="77777777" w:rsidR="00A2649B" w:rsidRDefault="002A30BB" w:rsidP="008645F5">
            <w:pPr>
              <w:pStyle w:val="TableContents"/>
              <w:jc w:val="center"/>
              <w:rPr>
                <w:rFonts w:ascii="Calibri" w:hAnsi="Calibri"/>
                <w:color w:val="000000"/>
              </w:rPr>
            </w:pPr>
            <w:r>
              <w:rPr>
                <w:rFonts w:ascii="Calibri" w:hAnsi="Calibri"/>
                <w:color w:val="000000"/>
              </w:rPr>
              <w:t>23</w:t>
            </w:r>
          </w:p>
        </w:tc>
      </w:tr>
      <w:tr w:rsidR="00A2649B" w14:paraId="78938603"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74F82B1E" w14:textId="77777777" w:rsidR="00A2649B" w:rsidRDefault="002D47FC" w:rsidP="008645F5">
            <w:pPr>
              <w:pStyle w:val="TableContents"/>
              <w:jc w:val="center"/>
              <w:rPr>
                <w:rFonts w:ascii="Calibri" w:hAnsi="Calibri"/>
                <w:color w:val="000000"/>
              </w:rPr>
            </w:pPr>
            <w:r>
              <w:rPr>
                <w:rFonts w:ascii="Calibri" w:hAnsi="Calibri"/>
                <w:color w:val="000000"/>
              </w:rPr>
              <w:t>Z_UN-P</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F9B19AD" w14:textId="77777777" w:rsidR="00A2649B" w:rsidRDefault="002D47FC" w:rsidP="008645F5">
            <w:pPr>
              <w:pStyle w:val="TableContents"/>
              <w:jc w:val="center"/>
              <w:rPr>
                <w:rFonts w:ascii="Calibri" w:hAnsi="Calibri"/>
                <w:color w:val="000000"/>
              </w:rPr>
            </w:pPr>
            <w:r>
              <w:rPr>
                <w:rFonts w:ascii="Calibri" w:hAnsi="Calibri"/>
                <w:color w:val="000000"/>
              </w:rPr>
              <w:t>Przeguby</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C3504C0" w14:textId="77777777" w:rsidR="00A2649B" w:rsidRDefault="002D47FC" w:rsidP="008645F5">
            <w:pPr>
              <w:pStyle w:val="TableContents"/>
              <w:jc w:val="center"/>
              <w:rPr>
                <w:rFonts w:ascii="Calibri" w:hAnsi="Calibri"/>
                <w:color w:val="000000"/>
              </w:rPr>
            </w:pPr>
            <w:r>
              <w:rPr>
                <w:rFonts w:ascii="Calibri" w:hAnsi="Calibri"/>
                <w:color w:val="000000"/>
              </w:rPr>
              <w:t>M_CM</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903F9D1" w14:textId="77777777" w:rsidR="00A2649B" w:rsidRDefault="002A30BB" w:rsidP="008645F5">
            <w:pPr>
              <w:pStyle w:val="TableContents"/>
              <w:jc w:val="center"/>
              <w:rPr>
                <w:rFonts w:ascii="Calibri" w:hAnsi="Calibri"/>
                <w:color w:val="000000"/>
              </w:rPr>
            </w:pPr>
            <w:r>
              <w:rPr>
                <w:rFonts w:ascii="Calibri" w:hAnsi="Calibri"/>
                <w:color w:val="000000"/>
              </w:rPr>
              <w:t>23</w:t>
            </w:r>
          </w:p>
        </w:tc>
      </w:tr>
      <w:tr w:rsidR="00A2649B" w14:paraId="7E00BD0F"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4E891F0B" w14:textId="77777777" w:rsidR="00A2649B" w:rsidRDefault="002D47FC" w:rsidP="008645F5">
            <w:pPr>
              <w:pStyle w:val="TableContents"/>
              <w:jc w:val="center"/>
              <w:rPr>
                <w:rFonts w:ascii="Calibri" w:hAnsi="Calibri"/>
                <w:color w:val="000000"/>
              </w:rPr>
            </w:pPr>
            <w:r>
              <w:rPr>
                <w:rFonts w:ascii="Calibri" w:hAnsi="Calibri"/>
                <w:color w:val="000000"/>
              </w:rPr>
              <w:t>Z_KH</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D78CFDF" w14:textId="77777777" w:rsidR="00A2649B" w:rsidRDefault="002D47FC" w:rsidP="008645F5">
            <w:pPr>
              <w:pStyle w:val="TableContents"/>
              <w:jc w:val="center"/>
              <w:rPr>
                <w:rFonts w:ascii="Calibri" w:hAnsi="Calibri"/>
                <w:color w:val="000000"/>
              </w:rPr>
            </w:pPr>
            <w:r>
              <w:rPr>
                <w:rFonts w:ascii="Calibri" w:hAnsi="Calibri"/>
                <w:color w:val="000000"/>
              </w:rPr>
              <w:t>Klocki hamulcowe</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1ECB86EA" w14:textId="77777777" w:rsidR="00A2649B" w:rsidRDefault="002D47FC" w:rsidP="008645F5">
            <w:pPr>
              <w:pStyle w:val="TableContents"/>
              <w:jc w:val="center"/>
              <w:rPr>
                <w:rFonts w:ascii="Calibri" w:hAnsi="Calibri"/>
                <w:color w:val="000000"/>
              </w:rPr>
            </w:pPr>
            <w:r>
              <w:rPr>
                <w:rFonts w:ascii="Calibri" w:hAnsi="Calibri"/>
                <w:color w:val="000000"/>
              </w:rPr>
              <w:t>MC</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1037DE0" w14:textId="77777777" w:rsidR="00A2649B" w:rsidRDefault="002A30BB" w:rsidP="008645F5">
            <w:pPr>
              <w:pStyle w:val="TableContents"/>
              <w:jc w:val="center"/>
              <w:rPr>
                <w:rFonts w:ascii="Calibri" w:hAnsi="Calibri"/>
                <w:color w:val="000000"/>
              </w:rPr>
            </w:pPr>
            <w:r>
              <w:rPr>
                <w:rFonts w:ascii="Calibri" w:hAnsi="Calibri"/>
                <w:color w:val="000000"/>
              </w:rPr>
              <w:t>8</w:t>
            </w:r>
          </w:p>
        </w:tc>
      </w:tr>
    </w:tbl>
    <w:p w14:paraId="7D61DB9D" w14:textId="77777777" w:rsidR="00A2649B" w:rsidRDefault="00A2649B" w:rsidP="00A2649B">
      <w:pPr>
        <w:pStyle w:val="Standard"/>
        <w:rPr>
          <w:rFonts w:ascii="Calibri" w:hAnsi="Calibri"/>
          <w:color w:val="000000"/>
        </w:rPr>
      </w:pPr>
    </w:p>
    <w:p w14:paraId="2E330275" w14:textId="77777777" w:rsidR="00A2649B" w:rsidRPr="00A2649B" w:rsidRDefault="00A2649B" w:rsidP="00C76F1B">
      <w:pPr>
        <w:pStyle w:val="Standard"/>
        <w:numPr>
          <w:ilvl w:val="0"/>
          <w:numId w:val="20"/>
        </w:numPr>
        <w:ind w:left="426" w:hanging="426"/>
        <w:rPr>
          <w:rFonts w:ascii="Calibri" w:hAnsi="Calibri"/>
          <w:b/>
          <w:bCs/>
          <w:color w:val="000000"/>
        </w:rPr>
      </w:pPr>
      <w:r>
        <w:rPr>
          <w:rFonts w:ascii="Calibri" w:hAnsi="Calibri"/>
          <w:b/>
          <w:bCs/>
          <w:color w:val="000000"/>
        </w:rPr>
        <w:t>IndeksyPredkosciOpon</w:t>
      </w:r>
      <w:r>
        <w:rPr>
          <w:rFonts w:ascii="Calibri" w:hAnsi="Calibri"/>
          <w:color w:val="000000"/>
        </w:rPr>
        <w:t>/INDEKS_PREDKOSCI_OPONY</w:t>
      </w:r>
    </w:p>
    <w:p w14:paraId="75F2160C" w14:textId="77777777"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713370E5"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344B881"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67074D"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18FF807"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B2B0353"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C2B7EBD"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BA9EE9A"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1102A66B"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D7EF135"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9F86D5F"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A88BDA9"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AE0E8AA"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14AADBB"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8F7AF08"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1D66573C"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2DB7088D" w14:textId="77777777" w:rsidR="00A2649B" w:rsidRDefault="00A2649B" w:rsidP="008645F5">
            <w:pPr>
              <w:pStyle w:val="Standard"/>
              <w:jc w:val="center"/>
              <w:rPr>
                <w:rFonts w:ascii="Calibri" w:hAnsi="Calibri"/>
              </w:rPr>
            </w:pPr>
            <w:r>
              <w:rPr>
                <w:rFonts w:ascii="Calibri" w:hAnsi="Calibri"/>
              </w:rPr>
              <w:t>Oznaczenie</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1CFCD1B" w14:textId="77777777" w:rsidR="00A2649B" w:rsidRDefault="00A2649B" w:rsidP="008645F5">
            <w:pPr>
              <w:pStyle w:val="TableContents"/>
              <w:jc w:val="center"/>
              <w:rPr>
                <w:rFonts w:ascii="Calibri" w:hAnsi="Calibri"/>
                <w:color w:val="000000"/>
              </w:rPr>
            </w:pPr>
            <w:r>
              <w:rPr>
                <w:rFonts w:ascii="Calibri" w:hAnsi="Calibri"/>
                <w:color w:val="000000"/>
              </w:rPr>
              <w:t>Char</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BFC746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F097279" w14:textId="77777777" w:rsidR="00A2649B" w:rsidRDefault="00A2649B" w:rsidP="008645F5">
            <w:pPr>
              <w:pStyle w:val="Standard"/>
              <w:jc w:val="center"/>
              <w:rPr>
                <w:rFonts w:ascii="Arial" w:hAnsi="Arial"/>
              </w:rPr>
            </w:pPr>
            <w:r>
              <w:rPr>
                <w:rFonts w:ascii="Arial" w:hAnsi="Arial"/>
                <w:color w:val="000000"/>
              </w:rPr>
              <w:t>{[A-Z]}</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8795F80" w14:textId="77777777" w:rsidR="00A2649B" w:rsidRDefault="00B263A2"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519FA4" w14:textId="77777777" w:rsidR="00A2649B" w:rsidRDefault="00A2649B" w:rsidP="008645F5">
            <w:pPr>
              <w:pStyle w:val="TableContents"/>
              <w:jc w:val="center"/>
              <w:rPr>
                <w:rFonts w:ascii="Calibri" w:hAnsi="Calibri"/>
                <w:color w:val="000000"/>
              </w:rPr>
            </w:pPr>
          </w:p>
        </w:tc>
      </w:tr>
      <w:tr w:rsidR="00A2649B" w14:paraId="0192B161"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A2D47A0"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621B31F"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5E1789D"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75DCFC65"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39CB94F8" w14:textId="77777777" w:rsidR="00A2649B" w:rsidRDefault="00A20A96"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21EC5AF"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210DCAA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3AB91CE" w14:textId="77777777" w:rsidR="00A2649B" w:rsidRDefault="00A2649B" w:rsidP="008645F5">
            <w:pPr>
              <w:pStyle w:val="Standard"/>
              <w:jc w:val="center"/>
              <w:rPr>
                <w:rFonts w:ascii="Calibri" w:hAnsi="Calibri"/>
              </w:rPr>
            </w:pPr>
            <w:r>
              <w:rPr>
                <w:rFonts w:ascii="Calibri" w:hAnsi="Calibri"/>
              </w:rPr>
              <w:t>Predkosc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8057530"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46D804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7DF6629"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05EED1C"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4BB508C" w14:textId="77777777" w:rsidR="00A2649B" w:rsidRDefault="00A2649B" w:rsidP="008645F5">
            <w:pPr>
              <w:pStyle w:val="TableContents"/>
              <w:jc w:val="center"/>
              <w:rPr>
                <w:rFonts w:ascii="Calibri" w:hAnsi="Calibri"/>
                <w:color w:val="000000"/>
              </w:rPr>
            </w:pPr>
          </w:p>
        </w:tc>
      </w:tr>
      <w:tr w:rsidR="00A2649B" w14:paraId="54D81BD9"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92325B5"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46A5277"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DEA8489"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68EB456C"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4D32F48" w14:textId="77777777" w:rsidR="00A2649B" w:rsidRDefault="00A20A96"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4C997F9"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01B13F5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096F86CF"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7D852A4"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0E7031F"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3E9CD3F4"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16937387" w14:textId="77777777" w:rsidR="00A2649B" w:rsidRDefault="00A2649B" w:rsidP="00A2649B">
            <w:pPr>
              <w:pStyle w:val="TableContents"/>
              <w:jc w:val="center"/>
              <w:rPr>
                <w:rFonts w:ascii="Calibri" w:hAnsi="Calibri"/>
                <w:color w:val="000000"/>
              </w:rPr>
            </w:pPr>
            <w:r>
              <w:rPr>
                <w:rFonts w:ascii="Calibri" w:hAnsi="Calibri"/>
                <w:color w:val="000000"/>
              </w:rPr>
              <w:t>Oznaczenie</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C3C657" w14:textId="77777777" w:rsidR="00A2649B" w:rsidRDefault="00A2649B" w:rsidP="00A2649B">
            <w:pPr>
              <w:pStyle w:val="TableContents"/>
              <w:jc w:val="center"/>
              <w:rPr>
                <w:rFonts w:ascii="Calibri" w:hAnsi="Calibri"/>
                <w:color w:val="000000"/>
              </w:rPr>
            </w:pPr>
            <w:r>
              <w:rPr>
                <w:rFonts w:ascii="Calibri" w:hAnsi="Calibri"/>
                <w:color w:val="000000"/>
              </w:rPr>
              <w:t>Znak oznaczenia indeksu opony</w:t>
            </w:r>
          </w:p>
        </w:tc>
      </w:tr>
      <w:tr w:rsidR="00A2649B" w14:paraId="3A4F71AF"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217C1FC1" w14:textId="77777777" w:rsidR="00A2649B" w:rsidRDefault="00A2649B" w:rsidP="00A2649B">
            <w:pPr>
              <w:pStyle w:val="TableContents"/>
              <w:jc w:val="center"/>
              <w:rPr>
                <w:rFonts w:ascii="Calibri" w:hAnsi="Calibri"/>
                <w:color w:val="000000"/>
              </w:rPr>
            </w:pPr>
            <w:r>
              <w:rPr>
                <w:rFonts w:ascii="Calibri" w:hAnsi="Calibri"/>
                <w:color w:val="000000"/>
              </w:rPr>
              <w:t>Predkosc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DB04AF" w14:textId="77777777" w:rsidR="00A2649B" w:rsidRDefault="00A2649B" w:rsidP="00A2649B">
            <w:pPr>
              <w:pStyle w:val="TableContents"/>
              <w:jc w:val="center"/>
              <w:rPr>
                <w:rFonts w:ascii="Calibri" w:hAnsi="Calibri"/>
                <w:color w:val="000000"/>
              </w:rPr>
            </w:pPr>
            <w:r>
              <w:rPr>
                <w:rFonts w:ascii="Calibri" w:hAnsi="Calibri"/>
                <w:color w:val="000000"/>
              </w:rPr>
              <w:t>Prędkość związana z indeksem</w:t>
            </w:r>
          </w:p>
        </w:tc>
      </w:tr>
    </w:tbl>
    <w:p w14:paraId="14C924B0" w14:textId="77777777" w:rsidR="00A2649B" w:rsidRDefault="00A2649B" w:rsidP="00A2649B">
      <w:pPr>
        <w:pStyle w:val="Standard"/>
        <w:rPr>
          <w:rFonts w:ascii="Calibri" w:hAnsi="Calibri"/>
          <w:color w:val="000000"/>
        </w:rPr>
      </w:pPr>
    </w:p>
    <w:tbl>
      <w:tblPr>
        <w:tblW w:w="9074" w:type="dxa"/>
        <w:tblInd w:w="567" w:type="dxa"/>
        <w:tblLayout w:type="fixed"/>
        <w:tblCellMar>
          <w:left w:w="10" w:type="dxa"/>
          <w:right w:w="10" w:type="dxa"/>
        </w:tblCellMar>
        <w:tblLook w:val="0000" w:firstRow="0" w:lastRow="0" w:firstColumn="0" w:lastColumn="0" w:noHBand="0" w:noVBand="0"/>
      </w:tblPr>
      <w:tblGrid>
        <w:gridCol w:w="4537"/>
        <w:gridCol w:w="4537"/>
      </w:tblGrid>
      <w:tr w:rsidR="00B263A2" w14:paraId="4AC9893A" w14:textId="77777777" w:rsidTr="00B263A2">
        <w:trPr>
          <w:trHeight w:val="291"/>
        </w:trPr>
        <w:tc>
          <w:tcPr>
            <w:tcW w:w="453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3912CD0" w14:textId="77777777" w:rsidR="00B263A2" w:rsidRDefault="00B263A2" w:rsidP="008645F5">
            <w:pPr>
              <w:pStyle w:val="TableContents"/>
              <w:jc w:val="center"/>
              <w:rPr>
                <w:rFonts w:ascii="Calibri" w:hAnsi="Calibri"/>
                <w:color w:val="000000"/>
              </w:rPr>
            </w:pPr>
            <w:r>
              <w:rPr>
                <w:rFonts w:ascii="Calibri" w:hAnsi="Calibri"/>
                <w:color w:val="000000"/>
              </w:rPr>
              <w:t>Oznaczenie</w:t>
            </w:r>
          </w:p>
        </w:tc>
        <w:tc>
          <w:tcPr>
            <w:tcW w:w="4537"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370D5DE" w14:textId="77777777" w:rsidR="00B263A2" w:rsidRDefault="00B263A2" w:rsidP="008645F5">
            <w:pPr>
              <w:pStyle w:val="TableContents"/>
              <w:jc w:val="center"/>
              <w:rPr>
                <w:rFonts w:ascii="Calibri" w:hAnsi="Calibri"/>
                <w:color w:val="000000"/>
              </w:rPr>
            </w:pPr>
            <w:r>
              <w:rPr>
                <w:rFonts w:ascii="Calibri" w:hAnsi="Calibri"/>
                <w:color w:val="000000"/>
              </w:rPr>
              <w:t>Predkosc</w:t>
            </w:r>
          </w:p>
        </w:tc>
      </w:tr>
      <w:tr w:rsidR="00B263A2" w14:paraId="42C4854B" w14:textId="77777777" w:rsidTr="00B263A2">
        <w:trPr>
          <w:trHeight w:val="307"/>
        </w:trPr>
        <w:tc>
          <w:tcPr>
            <w:tcW w:w="4537" w:type="dxa"/>
            <w:tcBorders>
              <w:left w:val="single" w:sz="2" w:space="0" w:color="000000"/>
              <w:bottom w:val="single" w:sz="2" w:space="0" w:color="000000"/>
            </w:tcBorders>
            <w:tcMar>
              <w:top w:w="55" w:type="dxa"/>
              <w:left w:w="55" w:type="dxa"/>
              <w:bottom w:w="55" w:type="dxa"/>
              <w:right w:w="55" w:type="dxa"/>
            </w:tcMar>
            <w:vAlign w:val="center"/>
          </w:tcPr>
          <w:p w14:paraId="30A25F59" w14:textId="77777777" w:rsidR="00B263A2" w:rsidRDefault="00B263A2" w:rsidP="008645F5">
            <w:pPr>
              <w:pStyle w:val="TableContents"/>
              <w:jc w:val="center"/>
              <w:rPr>
                <w:rFonts w:ascii="Calibri" w:hAnsi="Calibri"/>
                <w:color w:val="000000"/>
              </w:rPr>
            </w:pPr>
            <w:r>
              <w:rPr>
                <w:rFonts w:ascii="Calibri" w:hAnsi="Calibri"/>
                <w:color w:val="000000"/>
              </w:rPr>
              <w:t>Q</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03094AC" w14:textId="77777777" w:rsidR="00B263A2" w:rsidRDefault="00B263A2" w:rsidP="008645F5">
            <w:pPr>
              <w:pStyle w:val="TableContents"/>
              <w:jc w:val="center"/>
              <w:rPr>
                <w:rFonts w:ascii="Calibri" w:hAnsi="Calibri"/>
                <w:color w:val="000000"/>
              </w:rPr>
            </w:pPr>
            <w:r>
              <w:rPr>
                <w:rFonts w:ascii="Calibri" w:hAnsi="Calibri"/>
                <w:color w:val="000000"/>
              </w:rPr>
              <w:t>160</w:t>
            </w:r>
          </w:p>
        </w:tc>
      </w:tr>
      <w:tr w:rsidR="00B263A2" w14:paraId="51F6E270" w14:textId="77777777" w:rsidTr="00B263A2">
        <w:trPr>
          <w:trHeight w:val="307"/>
        </w:trPr>
        <w:tc>
          <w:tcPr>
            <w:tcW w:w="4537" w:type="dxa"/>
            <w:tcBorders>
              <w:left w:val="single" w:sz="2" w:space="0" w:color="000000"/>
              <w:bottom w:val="single" w:sz="2" w:space="0" w:color="000000"/>
            </w:tcBorders>
            <w:tcMar>
              <w:top w:w="55" w:type="dxa"/>
              <w:left w:w="55" w:type="dxa"/>
              <w:bottom w:w="55" w:type="dxa"/>
              <w:right w:w="55" w:type="dxa"/>
            </w:tcMar>
            <w:vAlign w:val="center"/>
          </w:tcPr>
          <w:p w14:paraId="083A5CED" w14:textId="77777777" w:rsidR="00B263A2" w:rsidRDefault="00B263A2" w:rsidP="008645F5">
            <w:pPr>
              <w:pStyle w:val="TableContents"/>
              <w:jc w:val="center"/>
              <w:rPr>
                <w:rFonts w:ascii="Calibri" w:hAnsi="Calibri"/>
                <w:color w:val="000000"/>
              </w:rPr>
            </w:pPr>
            <w:r>
              <w:rPr>
                <w:rFonts w:ascii="Calibri" w:hAnsi="Calibri"/>
                <w:color w:val="000000"/>
              </w:rPr>
              <w:t>Q</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0B98EF" w14:textId="77777777" w:rsidR="00B263A2" w:rsidRDefault="00B263A2" w:rsidP="008645F5">
            <w:pPr>
              <w:pStyle w:val="TableContents"/>
              <w:jc w:val="center"/>
              <w:rPr>
                <w:rFonts w:ascii="Calibri" w:hAnsi="Calibri"/>
                <w:color w:val="000000"/>
              </w:rPr>
            </w:pPr>
            <w:r>
              <w:rPr>
                <w:rFonts w:ascii="Calibri" w:hAnsi="Calibri"/>
                <w:color w:val="000000"/>
              </w:rPr>
              <w:t>150</w:t>
            </w:r>
          </w:p>
        </w:tc>
      </w:tr>
      <w:tr w:rsidR="00B263A2" w14:paraId="114D8851" w14:textId="77777777" w:rsidTr="00B263A2">
        <w:trPr>
          <w:trHeight w:val="307"/>
        </w:trPr>
        <w:tc>
          <w:tcPr>
            <w:tcW w:w="4537" w:type="dxa"/>
            <w:tcBorders>
              <w:left w:val="single" w:sz="2" w:space="0" w:color="000000"/>
              <w:bottom w:val="single" w:sz="2" w:space="0" w:color="000000"/>
            </w:tcBorders>
            <w:tcMar>
              <w:top w:w="55" w:type="dxa"/>
              <w:left w:w="55" w:type="dxa"/>
              <w:bottom w:w="55" w:type="dxa"/>
              <w:right w:w="55" w:type="dxa"/>
            </w:tcMar>
            <w:vAlign w:val="center"/>
          </w:tcPr>
          <w:p w14:paraId="0759C5D2" w14:textId="77777777" w:rsidR="00B263A2" w:rsidRDefault="00B263A2" w:rsidP="008645F5">
            <w:pPr>
              <w:pStyle w:val="TableContents"/>
              <w:jc w:val="center"/>
              <w:rPr>
                <w:rFonts w:ascii="Calibri" w:hAnsi="Calibri"/>
                <w:color w:val="000000"/>
              </w:rPr>
            </w:pPr>
            <w:r>
              <w:rPr>
                <w:rFonts w:ascii="Calibri" w:hAnsi="Calibri"/>
                <w:color w:val="000000"/>
              </w:rPr>
              <w:t>V</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06C8AE" w14:textId="77777777" w:rsidR="00B263A2" w:rsidRDefault="00B263A2" w:rsidP="008645F5">
            <w:pPr>
              <w:pStyle w:val="TableContents"/>
              <w:jc w:val="center"/>
              <w:rPr>
                <w:rFonts w:ascii="Calibri" w:hAnsi="Calibri"/>
                <w:color w:val="000000"/>
              </w:rPr>
            </w:pPr>
            <w:r>
              <w:rPr>
                <w:rFonts w:ascii="Calibri" w:hAnsi="Calibri"/>
                <w:color w:val="000000"/>
              </w:rPr>
              <w:t>240</w:t>
            </w:r>
          </w:p>
        </w:tc>
      </w:tr>
      <w:tr w:rsidR="00B263A2" w14:paraId="0E2D0A63" w14:textId="77777777" w:rsidTr="00B263A2">
        <w:trPr>
          <w:trHeight w:val="291"/>
        </w:trPr>
        <w:tc>
          <w:tcPr>
            <w:tcW w:w="4537" w:type="dxa"/>
            <w:tcBorders>
              <w:left w:val="single" w:sz="2" w:space="0" w:color="000000"/>
              <w:bottom w:val="single" w:sz="2" w:space="0" w:color="000000"/>
            </w:tcBorders>
            <w:tcMar>
              <w:top w:w="55" w:type="dxa"/>
              <w:left w:w="55" w:type="dxa"/>
              <w:bottom w:w="55" w:type="dxa"/>
              <w:right w:w="55" w:type="dxa"/>
            </w:tcMar>
            <w:vAlign w:val="center"/>
          </w:tcPr>
          <w:p w14:paraId="66733B61" w14:textId="77777777" w:rsidR="00B263A2" w:rsidRDefault="00B263A2" w:rsidP="008645F5">
            <w:pPr>
              <w:pStyle w:val="TableContents"/>
              <w:jc w:val="center"/>
              <w:rPr>
                <w:rFonts w:ascii="Calibri" w:hAnsi="Calibri"/>
                <w:color w:val="000000"/>
              </w:rPr>
            </w:pPr>
            <w:r>
              <w:rPr>
                <w:rFonts w:ascii="Calibri" w:hAnsi="Calibri"/>
                <w:color w:val="000000"/>
              </w:rPr>
              <w:t>T</w:t>
            </w:r>
          </w:p>
        </w:tc>
        <w:tc>
          <w:tcPr>
            <w:tcW w:w="4537"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DB9DBAA" w14:textId="77777777" w:rsidR="00B263A2" w:rsidRDefault="00B263A2" w:rsidP="008645F5">
            <w:pPr>
              <w:pStyle w:val="TableContents"/>
              <w:jc w:val="center"/>
              <w:rPr>
                <w:rFonts w:ascii="Calibri" w:hAnsi="Calibri"/>
                <w:color w:val="000000"/>
              </w:rPr>
            </w:pPr>
            <w:r>
              <w:rPr>
                <w:rFonts w:ascii="Calibri" w:hAnsi="Calibri"/>
                <w:color w:val="000000"/>
              </w:rPr>
              <w:t>190</w:t>
            </w:r>
          </w:p>
        </w:tc>
      </w:tr>
    </w:tbl>
    <w:p w14:paraId="70F434BB" w14:textId="77777777" w:rsidR="00A2649B" w:rsidRDefault="00A2649B" w:rsidP="00A2649B">
      <w:pPr>
        <w:pStyle w:val="Standard"/>
        <w:rPr>
          <w:rFonts w:ascii="Calibri" w:hAnsi="Calibri"/>
          <w:color w:val="000000"/>
        </w:rPr>
      </w:pPr>
    </w:p>
    <w:p w14:paraId="6397CFAF" w14:textId="77777777"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Magazyny</w:t>
      </w:r>
      <w:r>
        <w:rPr>
          <w:rFonts w:ascii="Calibri" w:hAnsi="Calibri"/>
          <w:color w:val="000000"/>
        </w:rPr>
        <w:t>/MAGAZYN</w:t>
      </w:r>
    </w:p>
    <w:p w14:paraId="52076030" w14:textId="77777777" w:rsidR="00A2649B" w:rsidRDefault="00A2649B" w:rsidP="00A2649B">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4179FD29"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001F5B2"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63B627D"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F3E316D"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FFAE608"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757AD07"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995C381"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2BA75783"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FF1EACD"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EC9C3AA"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D644114"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A215A88"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C9AEB12"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E38FF4F"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6C4324BE"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DD4FFF3" w14:textId="77777777" w:rsidR="00A2649B" w:rsidRDefault="00A2649B" w:rsidP="008645F5">
            <w:pPr>
              <w:pStyle w:val="TableContents"/>
              <w:jc w:val="center"/>
              <w:rPr>
                <w:rFonts w:ascii="Calibri" w:hAnsi="Calibri"/>
                <w:color w:val="000000"/>
              </w:rPr>
            </w:pPr>
            <w:r>
              <w:rPr>
                <w:rFonts w:ascii="Calibri" w:hAnsi="Calibri"/>
                <w:color w:val="000000"/>
              </w:rPr>
              <w:t>Kod</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F6BF26D"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B40480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C189EFF" w14:textId="77777777" w:rsidR="00A2649B" w:rsidRDefault="00A2649B" w:rsidP="008645F5">
            <w:pPr>
              <w:pStyle w:val="Standard"/>
              <w:jc w:val="center"/>
              <w:rPr>
                <w:rFonts w:ascii="Arial" w:hAnsi="Arial"/>
                <w:color w:val="000000"/>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7985DBF"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5162AC" w14:textId="77777777" w:rsidR="00A2649B" w:rsidRDefault="00A2649B" w:rsidP="008645F5">
            <w:pPr>
              <w:pStyle w:val="TableContents"/>
              <w:jc w:val="center"/>
              <w:rPr>
                <w:rFonts w:ascii="Calibri" w:hAnsi="Calibri"/>
                <w:color w:val="000000"/>
              </w:rPr>
            </w:pPr>
          </w:p>
        </w:tc>
      </w:tr>
      <w:tr w:rsidR="00A2649B" w14:paraId="0E1D8F2D"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6E57911"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C627EAF"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9A2BC91"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3328DAF9"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1654332"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4CFAC9A"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7E5942B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F0A7529" w14:textId="77777777" w:rsidR="00A2649B" w:rsidRDefault="00A2649B" w:rsidP="008645F5">
            <w:pPr>
              <w:pStyle w:val="Standard"/>
              <w:jc w:val="center"/>
              <w:rPr>
                <w:rFonts w:ascii="Calibri" w:hAnsi="Calibri"/>
              </w:rPr>
            </w:pPr>
            <w:r>
              <w:rPr>
                <w:rFonts w:ascii="Calibri" w:hAnsi="Calibri"/>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F3D6821" w14:textId="77777777" w:rsidR="00A2649B" w:rsidRDefault="00A2649B" w:rsidP="008645F5">
            <w:pPr>
              <w:pStyle w:val="TableContents"/>
              <w:jc w:val="center"/>
              <w:rPr>
                <w:rFonts w:ascii="Calibri" w:hAnsi="Calibri"/>
                <w:color w:val="000000"/>
              </w:rPr>
            </w:pPr>
            <w:r>
              <w:rPr>
                <w:rFonts w:ascii="Calibri" w:hAnsi="Calibri"/>
                <w:color w:val="000000"/>
              </w:rPr>
              <w:t>String[30]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1D0A9B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5D0B57FF" w14:textId="77777777" w:rsidR="00A2649B" w:rsidRDefault="00A2649B" w:rsidP="008645F5">
            <w:pPr>
              <w:pStyle w:val="Standard"/>
              <w:jc w:val="center"/>
              <w:rPr>
                <w:rFonts w:ascii="Arial" w:hAnsi="Arial"/>
              </w:rPr>
            </w:pPr>
            <w:r>
              <w:rPr>
                <w:rFonts w:ascii="Arial" w:hAnsi="Arial"/>
                <w:color w:val="000000"/>
              </w:rPr>
              <w:t>{[A-Ż], [a-ż], ‘-’, ‘_’, ‘~’}</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173BCA46"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BCBA3D6" w14:textId="77777777" w:rsidR="00A2649B" w:rsidRDefault="00A2649B" w:rsidP="008645F5">
            <w:pPr>
              <w:pStyle w:val="TableContents"/>
              <w:jc w:val="center"/>
              <w:rPr>
                <w:rFonts w:ascii="Calibri" w:hAnsi="Calibri"/>
                <w:color w:val="000000"/>
              </w:rPr>
            </w:pPr>
          </w:p>
        </w:tc>
      </w:tr>
      <w:tr w:rsidR="00A2649B" w14:paraId="605D736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4161A85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A832808"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4A3975D"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42F2D088"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836D41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73324C" w14:textId="77777777" w:rsidR="00A2649B" w:rsidRDefault="00A2649B" w:rsidP="008645F5">
            <w:pPr>
              <w:pStyle w:val="TableContents"/>
              <w:jc w:val="center"/>
              <w:rPr>
                <w:rFonts w:ascii="Calibri" w:hAnsi="Calibri"/>
                <w:color w:val="000000"/>
              </w:rPr>
            </w:pPr>
          </w:p>
        </w:tc>
      </w:tr>
    </w:tbl>
    <w:p w14:paraId="7C2263C1"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759E837E"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E59DBAC"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84D395D"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2975F1C7"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5D276964" w14:textId="77777777" w:rsidR="00A2649B" w:rsidRDefault="00A2649B" w:rsidP="00A2649B">
            <w:pPr>
              <w:pStyle w:val="TableContents"/>
              <w:jc w:val="center"/>
              <w:rPr>
                <w:rFonts w:ascii="Calibri" w:hAnsi="Calibri"/>
                <w:color w:val="000000"/>
              </w:rPr>
            </w:pPr>
            <w:r>
              <w:rPr>
                <w:rFonts w:ascii="Calibri" w:hAnsi="Calibri"/>
                <w:color w:val="000000"/>
              </w:rPr>
              <w:t>Kod</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C02FB77" w14:textId="77777777" w:rsidR="00A2649B" w:rsidRDefault="00A2649B" w:rsidP="00A2649B">
            <w:pPr>
              <w:pStyle w:val="TableContents"/>
              <w:jc w:val="center"/>
              <w:rPr>
                <w:rFonts w:ascii="Calibri" w:hAnsi="Calibri"/>
                <w:color w:val="000000"/>
              </w:rPr>
            </w:pPr>
            <w:r>
              <w:rPr>
                <w:rFonts w:ascii="Calibri" w:hAnsi="Calibri"/>
                <w:color w:val="000000"/>
              </w:rPr>
              <w:t>Unikatowe oznaczenie magazynu, klucz główny</w:t>
            </w:r>
          </w:p>
        </w:tc>
      </w:tr>
      <w:tr w:rsidR="00A2649B" w14:paraId="7F350747"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2CC92833" w14:textId="77777777"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17FC40" w14:textId="77777777" w:rsidR="00A2649B" w:rsidRDefault="00A2649B" w:rsidP="00A2649B">
            <w:pPr>
              <w:pStyle w:val="TableContents"/>
              <w:jc w:val="center"/>
              <w:rPr>
                <w:rFonts w:ascii="Calibri" w:hAnsi="Calibri"/>
                <w:color w:val="000000"/>
              </w:rPr>
            </w:pPr>
            <w:r>
              <w:rPr>
                <w:rFonts w:ascii="Calibri" w:hAnsi="Calibri"/>
                <w:color w:val="000000"/>
              </w:rPr>
              <w:t>Unikatowa opisowa nazwa magazynu</w:t>
            </w:r>
          </w:p>
        </w:tc>
      </w:tr>
    </w:tbl>
    <w:p w14:paraId="30651B71"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30"/>
        <w:gridCol w:w="4530"/>
      </w:tblGrid>
      <w:tr w:rsidR="00A2649B" w14:paraId="04CA6D72" w14:textId="77777777" w:rsidTr="008645F5">
        <w:tc>
          <w:tcPr>
            <w:tcW w:w="453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1DA8037" w14:textId="77777777" w:rsidR="00A2649B" w:rsidRDefault="00A2649B" w:rsidP="008645F5">
            <w:pPr>
              <w:pStyle w:val="TableContents"/>
              <w:jc w:val="center"/>
              <w:rPr>
                <w:rFonts w:ascii="Calibri" w:hAnsi="Calibri"/>
                <w:color w:val="000000"/>
              </w:rPr>
            </w:pPr>
            <w:r>
              <w:rPr>
                <w:rFonts w:ascii="Calibri" w:hAnsi="Calibri"/>
                <w:color w:val="000000"/>
              </w:rPr>
              <w:t>Kod</w:t>
            </w:r>
          </w:p>
        </w:tc>
        <w:tc>
          <w:tcPr>
            <w:tcW w:w="453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675805E" w14:textId="77777777" w:rsidR="00A2649B" w:rsidRDefault="00A2649B" w:rsidP="008645F5">
            <w:pPr>
              <w:pStyle w:val="TableContents"/>
              <w:jc w:val="center"/>
              <w:rPr>
                <w:rFonts w:ascii="Calibri" w:hAnsi="Calibri"/>
                <w:color w:val="000000"/>
              </w:rPr>
            </w:pPr>
            <w:r>
              <w:rPr>
                <w:rFonts w:ascii="Calibri" w:hAnsi="Calibri"/>
                <w:color w:val="000000"/>
              </w:rPr>
              <w:t>Nazwa</w:t>
            </w:r>
          </w:p>
        </w:tc>
      </w:tr>
      <w:tr w:rsidR="00A2649B" w14:paraId="4F036CA6"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64D552FA" w14:textId="77777777" w:rsidR="00A2649B" w:rsidRDefault="000A73DF" w:rsidP="008645F5">
            <w:pPr>
              <w:pStyle w:val="TableContents"/>
              <w:jc w:val="center"/>
              <w:rPr>
                <w:rFonts w:ascii="Calibri" w:hAnsi="Calibri"/>
                <w:color w:val="000000"/>
              </w:rPr>
            </w:pPr>
            <w:r>
              <w:rPr>
                <w:rFonts w:ascii="Calibri" w:hAnsi="Calibri"/>
                <w:color w:val="000000"/>
              </w:rPr>
              <w:t>MO</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DD333C" w14:textId="77777777" w:rsidR="00A2649B" w:rsidRDefault="000A73DF" w:rsidP="008645F5">
            <w:pPr>
              <w:pStyle w:val="TableContents"/>
              <w:jc w:val="center"/>
              <w:rPr>
                <w:rFonts w:ascii="Calibri" w:hAnsi="Calibri"/>
                <w:color w:val="000000"/>
              </w:rPr>
            </w:pPr>
            <w:r>
              <w:rPr>
                <w:rFonts w:ascii="Calibri" w:hAnsi="Calibri"/>
                <w:color w:val="000000"/>
              </w:rPr>
              <w:t>Opony</w:t>
            </w:r>
          </w:p>
        </w:tc>
      </w:tr>
      <w:tr w:rsidR="00A2649B" w14:paraId="104502B4"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516BECB4" w14:textId="77777777" w:rsidR="00A2649B" w:rsidRDefault="000A73DF" w:rsidP="008645F5">
            <w:pPr>
              <w:pStyle w:val="TableContents"/>
              <w:jc w:val="center"/>
              <w:rPr>
                <w:rFonts w:ascii="Calibri" w:hAnsi="Calibri"/>
                <w:color w:val="000000"/>
              </w:rPr>
            </w:pPr>
            <w:r>
              <w:rPr>
                <w:rFonts w:ascii="Calibri" w:hAnsi="Calibri"/>
                <w:color w:val="000000"/>
              </w:rPr>
              <w:t>MM</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4648B69" w14:textId="77777777" w:rsidR="00A2649B" w:rsidRDefault="000A73DF" w:rsidP="008645F5">
            <w:pPr>
              <w:pStyle w:val="TableContents"/>
              <w:jc w:val="center"/>
              <w:rPr>
                <w:rFonts w:ascii="Calibri" w:hAnsi="Calibri"/>
                <w:color w:val="000000"/>
              </w:rPr>
            </w:pPr>
            <w:r>
              <w:rPr>
                <w:rFonts w:ascii="Calibri" w:hAnsi="Calibri"/>
                <w:color w:val="000000"/>
              </w:rPr>
              <w:t>Materiały eksploatacyjne</w:t>
            </w:r>
          </w:p>
        </w:tc>
      </w:tr>
      <w:tr w:rsidR="00A2649B" w14:paraId="16E3130D"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428578C6" w14:textId="77777777" w:rsidR="00A2649B" w:rsidRDefault="000A73DF" w:rsidP="008645F5">
            <w:pPr>
              <w:pStyle w:val="TableContents"/>
              <w:jc w:val="center"/>
              <w:rPr>
                <w:rFonts w:ascii="Calibri" w:hAnsi="Calibri"/>
                <w:color w:val="000000"/>
              </w:rPr>
            </w:pPr>
            <w:r>
              <w:rPr>
                <w:rFonts w:ascii="Calibri" w:hAnsi="Calibri"/>
                <w:color w:val="000000"/>
              </w:rPr>
              <w:lastRenderedPageBreak/>
              <w:t>M_CM</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77256A" w14:textId="77777777" w:rsidR="00A2649B" w:rsidRDefault="000A73DF" w:rsidP="008645F5">
            <w:pPr>
              <w:pStyle w:val="TableContents"/>
              <w:jc w:val="center"/>
              <w:rPr>
                <w:rFonts w:ascii="Calibri" w:hAnsi="Calibri"/>
                <w:color w:val="000000"/>
              </w:rPr>
            </w:pPr>
            <w:r>
              <w:rPr>
                <w:rFonts w:ascii="Calibri" w:hAnsi="Calibri"/>
                <w:color w:val="000000"/>
              </w:rPr>
              <w:t>Części mechaniczne</w:t>
            </w:r>
          </w:p>
        </w:tc>
      </w:tr>
      <w:tr w:rsidR="00A2649B" w14:paraId="4AC3AF2B"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205E8E66" w14:textId="77777777" w:rsidR="00A2649B" w:rsidRDefault="000A73DF" w:rsidP="008645F5">
            <w:pPr>
              <w:pStyle w:val="TableContents"/>
              <w:jc w:val="center"/>
              <w:rPr>
                <w:rFonts w:ascii="Calibri" w:hAnsi="Calibri"/>
                <w:color w:val="000000"/>
              </w:rPr>
            </w:pPr>
            <w:r>
              <w:rPr>
                <w:rFonts w:ascii="Calibri" w:hAnsi="Calibri"/>
                <w:color w:val="000000"/>
              </w:rPr>
              <w:t>M-C</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89AD21" w14:textId="77777777" w:rsidR="00A2649B" w:rsidRDefault="000A73DF" w:rsidP="008645F5">
            <w:pPr>
              <w:pStyle w:val="TableContents"/>
              <w:jc w:val="center"/>
              <w:rPr>
                <w:rFonts w:ascii="Calibri" w:hAnsi="Calibri"/>
                <w:color w:val="000000"/>
              </w:rPr>
            </w:pPr>
            <w:r>
              <w:rPr>
                <w:rFonts w:ascii="Calibri" w:hAnsi="Calibri"/>
                <w:color w:val="000000"/>
              </w:rPr>
              <w:t>Części</w:t>
            </w:r>
          </w:p>
        </w:tc>
      </w:tr>
    </w:tbl>
    <w:p w14:paraId="5023D8D7" w14:textId="77777777" w:rsidR="00A2649B" w:rsidRDefault="00A2649B" w:rsidP="00A2649B">
      <w:pPr>
        <w:pStyle w:val="Standard"/>
        <w:rPr>
          <w:rFonts w:ascii="Calibri" w:hAnsi="Calibri"/>
          <w:color w:val="000000"/>
        </w:rPr>
      </w:pPr>
    </w:p>
    <w:p w14:paraId="0A42903E" w14:textId="77777777" w:rsidR="00A2649B" w:rsidRDefault="00A2649B" w:rsidP="00A2649B">
      <w:pPr>
        <w:pStyle w:val="Standard"/>
        <w:rPr>
          <w:rFonts w:ascii="Calibri" w:hAnsi="Calibri"/>
          <w:color w:val="000000"/>
        </w:rPr>
      </w:pPr>
      <w:r>
        <w:rPr>
          <w:rFonts w:ascii="Calibri" w:hAnsi="Calibri"/>
          <w:b/>
          <w:bCs/>
          <w:color w:val="000000"/>
        </w:rPr>
        <w:t>Opony</w:t>
      </w:r>
      <w:r>
        <w:rPr>
          <w:rFonts w:ascii="Calibri" w:hAnsi="Calibri"/>
          <w:color w:val="000000"/>
        </w:rPr>
        <w:t>/OPONA</w:t>
      </w: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161BE9CD"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6A44FB9"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89344B2"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4BF4E5C"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A2DF643"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04D5630"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1F02DDB"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41DB3812"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7E51CA3"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B8877C6"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7D67C99B"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1AE47FB"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60C27A5"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B59DF5F"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26EE9A4A"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202EE6C" w14:textId="77777777" w:rsidR="00A2649B" w:rsidRDefault="00A2649B" w:rsidP="008645F5">
            <w:pPr>
              <w:pStyle w:val="TableContents"/>
              <w:jc w:val="center"/>
              <w:rPr>
                <w:rFonts w:ascii="Calibri" w:hAnsi="Calibri"/>
                <w:color w:val="000000"/>
              </w:rPr>
            </w:pPr>
            <w:r>
              <w:rPr>
                <w:rFonts w:ascii="Calibri" w:hAnsi="Calibri"/>
                <w:color w:val="000000"/>
              </w:rPr>
              <w:t>IdOpony</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5815D95"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EEFE76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748C74AA"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B648456"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35A457" w14:textId="77777777" w:rsidR="00A2649B" w:rsidRDefault="00A2649B" w:rsidP="008645F5">
            <w:pPr>
              <w:pStyle w:val="TableContents"/>
              <w:jc w:val="center"/>
              <w:rPr>
                <w:rFonts w:ascii="Calibri" w:hAnsi="Calibri"/>
                <w:color w:val="000000"/>
              </w:rPr>
            </w:pPr>
          </w:p>
        </w:tc>
      </w:tr>
      <w:tr w:rsidR="00A2649B" w14:paraId="74D540F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AA1C5F3"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B33D68B"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EBA4F1D"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3C79E35A"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B13C90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145A34"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4C63187B"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342B7B1C" w14:textId="77777777" w:rsidR="00A2649B" w:rsidRDefault="00A2649B" w:rsidP="008645F5">
            <w:pPr>
              <w:pStyle w:val="Standard"/>
              <w:jc w:val="center"/>
              <w:rPr>
                <w:rFonts w:ascii="Calibri" w:hAnsi="Calibri"/>
              </w:rPr>
            </w:pPr>
            <w:r>
              <w:rPr>
                <w:rFonts w:ascii="Calibri" w:hAnsi="Calibri"/>
              </w:rPr>
              <w:t>GrupaTowarowa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31EC069" w14:textId="77777777" w:rsidR="00A2649B" w:rsidRDefault="00A2649B" w:rsidP="008645F5">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DC82A73"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311615D" w14:textId="77777777" w:rsidR="00A2649B" w:rsidRDefault="00A2649B" w:rsidP="008645F5">
            <w:pPr>
              <w:pStyle w:val="Standard"/>
              <w:jc w:val="center"/>
              <w:rPr>
                <w:rFonts w:ascii="Arial" w:hAnsi="Arial"/>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1CD0E043"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4383C04" w14:textId="77777777" w:rsidR="00A2649B" w:rsidRDefault="00A2649B" w:rsidP="008645F5">
            <w:pPr>
              <w:pStyle w:val="TableContents"/>
              <w:jc w:val="center"/>
              <w:rPr>
                <w:rFonts w:ascii="Calibri" w:hAnsi="Calibri"/>
                <w:color w:val="000000"/>
              </w:rPr>
            </w:pPr>
            <w:r>
              <w:rPr>
                <w:rFonts w:ascii="Calibri" w:hAnsi="Calibri"/>
                <w:color w:val="000000"/>
              </w:rPr>
              <w:t>GrupyTowarowe</w:t>
            </w:r>
          </w:p>
        </w:tc>
      </w:tr>
      <w:tr w:rsidR="00A2649B" w14:paraId="05649D65"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0AEF4E9"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2F65A66"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F6C708"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93E5ECB"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08C73FE8"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EB568F"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6BC243C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FF6DF50" w14:textId="77777777" w:rsidR="00A2649B" w:rsidRDefault="00A2649B" w:rsidP="008645F5">
            <w:pPr>
              <w:pStyle w:val="Standard"/>
              <w:jc w:val="center"/>
              <w:rPr>
                <w:rFonts w:ascii="Calibri" w:hAnsi="Calibri"/>
              </w:rPr>
            </w:pPr>
            <w:r>
              <w:rPr>
                <w:rFonts w:ascii="Calibri" w:hAnsi="Calibri"/>
              </w:rPr>
              <w:t>Bieznik</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CE20609"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60E586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F62CFD9" w14:textId="77777777" w:rsidR="00A2649B" w:rsidRDefault="00A2649B" w:rsidP="008645F5">
            <w:pPr>
              <w:pStyle w:val="Standard"/>
              <w:jc w:val="cente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CCC7C8A"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D2A9A0" w14:textId="77777777" w:rsidR="00A2649B" w:rsidRDefault="00A2649B" w:rsidP="008645F5">
            <w:pPr>
              <w:pStyle w:val="TableContents"/>
              <w:jc w:val="center"/>
              <w:rPr>
                <w:rFonts w:ascii="Calibri" w:hAnsi="Calibri"/>
                <w:color w:val="000000"/>
              </w:rPr>
            </w:pPr>
            <w:r>
              <w:rPr>
                <w:rFonts w:ascii="Calibri" w:hAnsi="Calibri"/>
                <w:color w:val="000000"/>
              </w:rPr>
              <w:t>BieznikiOpon</w:t>
            </w:r>
          </w:p>
        </w:tc>
      </w:tr>
      <w:tr w:rsidR="00A2649B" w14:paraId="7490DD7B"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6AE1AC8"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0463237"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0012D5E"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8362A45"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100589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5540D59"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20F42F66"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48DA2D4" w14:textId="77777777" w:rsidR="00A2649B" w:rsidRDefault="00A2649B" w:rsidP="008645F5">
            <w:pPr>
              <w:pStyle w:val="Standard"/>
              <w:jc w:val="center"/>
              <w:rPr>
                <w:rFonts w:ascii="Calibri" w:hAnsi="Calibri"/>
              </w:rPr>
            </w:pPr>
            <w:r>
              <w:rPr>
                <w:rFonts w:ascii="Calibri" w:hAnsi="Calibri"/>
              </w:rPr>
              <w:t>Rozmiar</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8AC95A0"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FF509A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467FD5C9"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31394781"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78DE46" w14:textId="77777777" w:rsidR="00A2649B" w:rsidRDefault="00A2649B" w:rsidP="008645F5">
            <w:pPr>
              <w:pStyle w:val="TableContents"/>
              <w:jc w:val="center"/>
              <w:rPr>
                <w:rFonts w:ascii="Calibri" w:hAnsi="Calibri"/>
                <w:color w:val="000000"/>
              </w:rPr>
            </w:pPr>
            <w:r>
              <w:rPr>
                <w:rFonts w:ascii="Calibri" w:hAnsi="Calibri"/>
                <w:color w:val="000000"/>
              </w:rPr>
              <w:t>RozmiaryOpon</w:t>
            </w:r>
          </w:p>
        </w:tc>
      </w:tr>
      <w:tr w:rsidR="00A2649B" w14:paraId="309324A0"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2CB1B38"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4E011E7"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31BAD9A"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47DFA8E3"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A5EF24A"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781FB51"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5E6CE4E7"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7F0CB92" w14:textId="77777777" w:rsidR="00A2649B" w:rsidRDefault="00A2649B" w:rsidP="008645F5">
            <w:pPr>
              <w:pStyle w:val="Standard"/>
              <w:jc w:val="center"/>
              <w:rPr>
                <w:rFonts w:ascii="Calibri" w:hAnsi="Calibri"/>
              </w:rPr>
            </w:pPr>
            <w:r>
              <w:rPr>
                <w:rFonts w:ascii="Calibri" w:hAnsi="Calibri"/>
              </w:rPr>
              <w:t>IndeksNosnosci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BBE516C"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F46444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65B4FE93"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B973780"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3390B22" w14:textId="77777777" w:rsidR="00A2649B" w:rsidRDefault="00A2649B" w:rsidP="008645F5">
            <w:pPr>
              <w:pStyle w:val="TableContents"/>
              <w:jc w:val="center"/>
              <w:rPr>
                <w:rFonts w:ascii="Calibri" w:hAnsi="Calibri"/>
                <w:color w:val="000000"/>
              </w:rPr>
            </w:pPr>
          </w:p>
        </w:tc>
      </w:tr>
      <w:tr w:rsidR="00A2649B" w14:paraId="12C34E0A"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2964BAF"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AE24348"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53BD84E"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23E5F630"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8225EB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9984CB3"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5FAB454F"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69959565" w14:textId="77777777" w:rsidR="00A2649B" w:rsidRDefault="00A2649B" w:rsidP="008645F5">
            <w:pPr>
              <w:pStyle w:val="Standard"/>
              <w:jc w:val="center"/>
              <w:rPr>
                <w:rFonts w:ascii="Calibri" w:hAnsi="Calibri"/>
              </w:rPr>
            </w:pPr>
            <w:r>
              <w:rPr>
                <w:rFonts w:ascii="Calibri" w:hAnsi="Calibri"/>
              </w:rPr>
              <w:t>IndeksPredkosci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A9133A3" w14:textId="77777777" w:rsidR="00A2649B" w:rsidRDefault="00B263A2" w:rsidP="008645F5">
            <w:pPr>
              <w:pStyle w:val="TableContents"/>
              <w:jc w:val="center"/>
              <w:rPr>
                <w:rFonts w:ascii="Calibri" w:hAnsi="Calibri"/>
                <w:color w:val="000000"/>
              </w:rPr>
            </w:pPr>
            <w:r>
              <w:rPr>
                <w:rFonts w:ascii="Calibri" w:hAnsi="Calibri"/>
                <w:color w:val="000000"/>
              </w:rPr>
              <w:t>Char</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F76B5EE"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82E2A67"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0E1D7B13"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C075096" w14:textId="77777777" w:rsidR="00A2649B" w:rsidRDefault="00A2649B" w:rsidP="008645F5">
            <w:pPr>
              <w:pStyle w:val="TableContents"/>
              <w:jc w:val="center"/>
              <w:rPr>
                <w:rFonts w:ascii="Calibri" w:hAnsi="Calibri"/>
                <w:color w:val="000000"/>
              </w:rPr>
            </w:pPr>
            <w:r>
              <w:rPr>
                <w:rFonts w:ascii="Calibri" w:hAnsi="Calibri"/>
                <w:color w:val="000000"/>
              </w:rPr>
              <w:t>IndeksyPredkosciOpon</w:t>
            </w:r>
          </w:p>
        </w:tc>
      </w:tr>
      <w:tr w:rsidR="00A2649B" w14:paraId="6962671A"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488ED817"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B04D5E1"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38DE550"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25A32055"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E1C108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B2047A"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787C41B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7F1A45C8" w14:textId="77777777" w:rsidR="00A2649B" w:rsidRDefault="00A2649B" w:rsidP="008645F5">
            <w:pPr>
              <w:pStyle w:val="Standard"/>
              <w:jc w:val="center"/>
              <w:rPr>
                <w:rFonts w:ascii="Calibri" w:hAnsi="Calibri"/>
              </w:rPr>
            </w:pPr>
            <w:r>
              <w:rPr>
                <w:rFonts w:ascii="Calibri" w:hAnsi="Calibri"/>
              </w:rPr>
              <w:t>Marza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DF3F4BB" w14:textId="77777777"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300732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434DF150"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02F5D9D"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4270875" w14:textId="77777777" w:rsidR="00A2649B" w:rsidRDefault="00A2649B" w:rsidP="008645F5">
            <w:pPr>
              <w:pStyle w:val="TableContents"/>
              <w:jc w:val="center"/>
              <w:rPr>
                <w:rFonts w:ascii="Calibri" w:hAnsi="Calibri"/>
                <w:color w:val="000000"/>
              </w:rPr>
            </w:pPr>
          </w:p>
        </w:tc>
      </w:tr>
      <w:tr w:rsidR="00A2649B" w14:paraId="6B6F035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1F25283"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854529D"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5F247DF"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2ABC1300"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0C31AA7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8645072"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5D1A5628"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CE14B2D" w14:textId="77777777" w:rsidR="00A2649B" w:rsidRDefault="00A2649B" w:rsidP="008645F5">
            <w:pPr>
              <w:pStyle w:val="Standard"/>
              <w:jc w:val="center"/>
              <w:rPr>
                <w:rFonts w:ascii="Calibri" w:hAnsi="Calibri"/>
              </w:rPr>
            </w:pPr>
            <w:r>
              <w:rPr>
                <w:rFonts w:ascii="Calibri" w:hAnsi="Calibri"/>
              </w:rPr>
              <w:t>Cena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A0DB3F9" w14:textId="77777777"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ABE1AE4"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7A1A88F2"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704B03C"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9E9E59C" w14:textId="77777777" w:rsidR="00A2649B" w:rsidRDefault="00A2649B" w:rsidP="008645F5">
            <w:pPr>
              <w:pStyle w:val="TableContents"/>
              <w:jc w:val="center"/>
              <w:rPr>
                <w:rFonts w:ascii="Calibri" w:hAnsi="Calibri"/>
                <w:color w:val="000000"/>
              </w:rPr>
            </w:pPr>
          </w:p>
        </w:tc>
      </w:tr>
      <w:tr w:rsidR="00A2649B" w14:paraId="53A13945"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668171E"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24BCAE3"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0B3635E"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5CF8058F"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31FA14D1"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1FD75E8"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6B1EECC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1F0F8B88"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C6F3B0F"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239661E"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336F8CA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26892FC" w14:textId="77777777" w:rsidR="00A2649B" w:rsidRDefault="00A2649B" w:rsidP="00A2649B">
            <w:pPr>
              <w:pStyle w:val="TableContents"/>
              <w:jc w:val="center"/>
              <w:rPr>
                <w:rFonts w:ascii="Calibri" w:hAnsi="Calibri"/>
                <w:color w:val="000000"/>
              </w:rPr>
            </w:pPr>
            <w:r>
              <w:rPr>
                <w:rFonts w:ascii="Calibri" w:hAnsi="Calibri"/>
                <w:color w:val="000000"/>
              </w:rPr>
              <w:t>IdOpony</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DB9853" w14:textId="77777777" w:rsidR="00A2649B" w:rsidRDefault="00A2649B" w:rsidP="00A2649B">
            <w:pPr>
              <w:pStyle w:val="TableContents"/>
              <w:jc w:val="center"/>
              <w:rPr>
                <w:rFonts w:ascii="Calibri" w:hAnsi="Calibri"/>
                <w:color w:val="000000"/>
              </w:rPr>
            </w:pPr>
            <w:r>
              <w:rPr>
                <w:rFonts w:ascii="Calibri" w:hAnsi="Calibri"/>
                <w:color w:val="000000"/>
              </w:rPr>
              <w:t>Identyfikator opony w grupie towarowej, klucz główny</w:t>
            </w:r>
          </w:p>
        </w:tc>
      </w:tr>
      <w:tr w:rsidR="00A2649B" w14:paraId="43DE1C3F"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5972ECA8" w14:textId="77777777" w:rsidR="00A2649B" w:rsidRDefault="00A2649B" w:rsidP="00A2649B">
            <w:pPr>
              <w:pStyle w:val="TableContents"/>
              <w:jc w:val="center"/>
              <w:rPr>
                <w:rFonts w:ascii="Calibri" w:hAnsi="Calibri"/>
                <w:color w:val="000000"/>
              </w:rPr>
            </w:pPr>
            <w:r>
              <w:rPr>
                <w:rFonts w:ascii="Calibri" w:hAnsi="Calibri"/>
                <w:color w:val="000000"/>
              </w:rPr>
              <w:t>GrupaTowarowa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8EDBFA6" w14:textId="77777777" w:rsidR="00A2649B" w:rsidRDefault="00A2649B" w:rsidP="00A2649B">
            <w:pPr>
              <w:pStyle w:val="TableContents"/>
              <w:jc w:val="center"/>
              <w:rPr>
                <w:rFonts w:ascii="Calibri" w:hAnsi="Calibri"/>
                <w:color w:val="000000"/>
              </w:rPr>
            </w:pPr>
            <w:r>
              <w:rPr>
                <w:rFonts w:ascii="Calibri" w:hAnsi="Calibri"/>
                <w:color w:val="000000"/>
              </w:rPr>
              <w:t>Kod grupy towarowej, do której należy część, klucz główny, klucz obcy z tabeli GrupyTowarowe</w:t>
            </w:r>
          </w:p>
        </w:tc>
      </w:tr>
      <w:tr w:rsidR="00A2649B" w14:paraId="4A33F2E4"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AEE67AA" w14:textId="77777777" w:rsidR="00A2649B" w:rsidRDefault="00A2649B" w:rsidP="00A2649B">
            <w:pPr>
              <w:pStyle w:val="TableContents"/>
              <w:jc w:val="center"/>
              <w:rPr>
                <w:rFonts w:ascii="Calibri" w:hAnsi="Calibri"/>
                <w:color w:val="000000"/>
              </w:rPr>
            </w:pPr>
            <w:r>
              <w:rPr>
                <w:rFonts w:ascii="Calibri" w:hAnsi="Calibri"/>
                <w:color w:val="000000"/>
              </w:rPr>
              <w:t>Bieznik</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70BC93C" w14:textId="77777777" w:rsidR="00A2649B" w:rsidRDefault="00A2649B" w:rsidP="00A2649B">
            <w:pPr>
              <w:pStyle w:val="TableContents"/>
              <w:jc w:val="center"/>
              <w:rPr>
                <w:rFonts w:ascii="Calibri" w:hAnsi="Calibri"/>
                <w:color w:val="000000"/>
              </w:rPr>
            </w:pPr>
            <w:r>
              <w:rPr>
                <w:rFonts w:ascii="Calibri" w:hAnsi="Calibri"/>
                <w:color w:val="000000"/>
              </w:rPr>
              <w:t>Bieżnik danej opony, klucz obcy z tabeli BieznikiOpon</w:t>
            </w:r>
          </w:p>
        </w:tc>
      </w:tr>
      <w:tr w:rsidR="00A2649B" w14:paraId="1F71EF0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45F9E47A" w14:textId="77777777" w:rsidR="00A2649B" w:rsidRDefault="00A2649B" w:rsidP="00A2649B">
            <w:pPr>
              <w:pStyle w:val="TableContents"/>
              <w:jc w:val="center"/>
              <w:rPr>
                <w:rFonts w:ascii="Calibri" w:hAnsi="Calibri"/>
                <w:color w:val="000000"/>
              </w:rPr>
            </w:pPr>
            <w:r>
              <w:rPr>
                <w:rFonts w:ascii="Calibri" w:hAnsi="Calibri"/>
                <w:color w:val="000000"/>
              </w:rPr>
              <w:t>Rozmiar</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BEF962" w14:textId="77777777" w:rsidR="00A2649B" w:rsidRDefault="00A2649B" w:rsidP="00A2649B">
            <w:pPr>
              <w:pStyle w:val="TableContents"/>
              <w:jc w:val="center"/>
              <w:rPr>
                <w:rFonts w:ascii="Calibri" w:hAnsi="Calibri"/>
                <w:color w:val="000000"/>
              </w:rPr>
            </w:pPr>
            <w:r>
              <w:rPr>
                <w:rFonts w:ascii="Calibri" w:hAnsi="Calibri"/>
                <w:color w:val="000000"/>
              </w:rPr>
              <w:t>Rozmiar danej opony, klucz obcy z tabeli RozmiaryOpon</w:t>
            </w:r>
          </w:p>
        </w:tc>
      </w:tr>
      <w:tr w:rsidR="00A2649B" w14:paraId="5DE9F21C"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70EAE15C" w14:textId="77777777" w:rsidR="00A2649B" w:rsidRDefault="00A2649B" w:rsidP="00A2649B">
            <w:pPr>
              <w:pStyle w:val="TableContents"/>
              <w:jc w:val="center"/>
              <w:rPr>
                <w:rFonts w:ascii="Calibri" w:hAnsi="Calibri"/>
                <w:color w:val="000000"/>
              </w:rPr>
            </w:pPr>
            <w:r>
              <w:rPr>
                <w:rFonts w:ascii="Calibri" w:hAnsi="Calibri"/>
                <w:color w:val="000000"/>
              </w:rPr>
              <w:t>IndeksNosnosci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D48B1E" w14:textId="77777777" w:rsidR="00A2649B" w:rsidRDefault="00A2649B" w:rsidP="00A2649B">
            <w:pPr>
              <w:pStyle w:val="TableContents"/>
              <w:jc w:val="center"/>
              <w:rPr>
                <w:rFonts w:ascii="Calibri" w:hAnsi="Calibri"/>
                <w:color w:val="000000"/>
              </w:rPr>
            </w:pPr>
            <w:r>
              <w:rPr>
                <w:rFonts w:ascii="Calibri" w:hAnsi="Calibri"/>
                <w:color w:val="000000"/>
              </w:rPr>
              <w:t>Indeks nośności opony</w:t>
            </w:r>
          </w:p>
        </w:tc>
      </w:tr>
      <w:tr w:rsidR="00A2649B" w14:paraId="0045CBB6"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72FA11E2" w14:textId="77777777" w:rsidR="00A2649B" w:rsidRDefault="00A2649B" w:rsidP="00A2649B">
            <w:pPr>
              <w:pStyle w:val="TableContents"/>
              <w:jc w:val="center"/>
              <w:rPr>
                <w:rFonts w:ascii="Calibri" w:hAnsi="Calibri"/>
                <w:color w:val="000000"/>
              </w:rPr>
            </w:pPr>
            <w:r>
              <w:rPr>
                <w:rFonts w:ascii="Calibri" w:hAnsi="Calibri"/>
                <w:color w:val="000000"/>
              </w:rPr>
              <w:t>IndeksPredkosci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E8CF2A6" w14:textId="77777777" w:rsidR="00A2649B" w:rsidRDefault="00A2649B" w:rsidP="00A2649B">
            <w:pPr>
              <w:pStyle w:val="TableContents"/>
              <w:jc w:val="center"/>
              <w:rPr>
                <w:rFonts w:ascii="Calibri" w:hAnsi="Calibri"/>
                <w:color w:val="000000"/>
              </w:rPr>
            </w:pPr>
            <w:r>
              <w:rPr>
                <w:rFonts w:ascii="Calibri" w:hAnsi="Calibri"/>
                <w:color w:val="000000"/>
              </w:rPr>
              <w:t>Indeks prędkości opony, klucz obcy z tabeli IndeksyPredkosciOpon</w:t>
            </w:r>
          </w:p>
        </w:tc>
      </w:tr>
      <w:tr w:rsidR="00A2649B" w14:paraId="01F13BA5"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10A4ACE8" w14:textId="77777777" w:rsidR="00A2649B" w:rsidRDefault="00A2649B" w:rsidP="00A2649B">
            <w:pPr>
              <w:pStyle w:val="TableContents"/>
              <w:jc w:val="center"/>
              <w:rPr>
                <w:rFonts w:ascii="Calibri" w:hAnsi="Calibri"/>
                <w:color w:val="000000"/>
              </w:rPr>
            </w:pPr>
            <w:r>
              <w:rPr>
                <w:rFonts w:ascii="Calibri" w:hAnsi="Calibri"/>
                <w:color w:val="000000"/>
              </w:rPr>
              <w:t>Marza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88A0512" w14:textId="77777777" w:rsidR="00A2649B" w:rsidRDefault="00A2649B" w:rsidP="00A2649B">
            <w:pPr>
              <w:pStyle w:val="TableContents"/>
              <w:jc w:val="center"/>
              <w:rPr>
                <w:rFonts w:ascii="Calibri" w:hAnsi="Calibri"/>
                <w:color w:val="000000"/>
              </w:rPr>
            </w:pPr>
            <w:r>
              <w:rPr>
                <w:rFonts w:ascii="Calibri" w:hAnsi="Calibri"/>
                <w:color w:val="000000"/>
              </w:rPr>
              <w:t>Marża naliczana od sprzedaży opony</w:t>
            </w:r>
          </w:p>
        </w:tc>
      </w:tr>
      <w:tr w:rsidR="00A2649B" w14:paraId="06D2DE30"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1E89E624" w14:textId="77777777" w:rsidR="00A2649B" w:rsidRDefault="00A2649B" w:rsidP="00A2649B">
            <w:pPr>
              <w:pStyle w:val="TableContents"/>
              <w:jc w:val="center"/>
              <w:rPr>
                <w:rFonts w:ascii="Calibri" w:hAnsi="Calibri"/>
                <w:color w:val="000000"/>
              </w:rPr>
            </w:pPr>
            <w:r>
              <w:rPr>
                <w:rFonts w:ascii="Calibri" w:hAnsi="Calibri"/>
                <w:color w:val="000000"/>
              </w:rPr>
              <w:lastRenderedPageBreak/>
              <w:t>Cena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4EBDC4" w14:textId="77777777" w:rsidR="00A2649B" w:rsidRDefault="00A2649B" w:rsidP="00A2649B">
            <w:pPr>
              <w:pStyle w:val="TableContents"/>
              <w:jc w:val="center"/>
              <w:rPr>
                <w:rFonts w:ascii="Calibri" w:hAnsi="Calibri"/>
                <w:color w:val="000000"/>
              </w:rPr>
            </w:pPr>
            <w:r>
              <w:rPr>
                <w:rFonts w:ascii="Calibri" w:hAnsi="Calibri"/>
                <w:color w:val="000000"/>
              </w:rPr>
              <w:t>Detaliczna cena brutto opony</w:t>
            </w:r>
          </w:p>
        </w:tc>
      </w:tr>
    </w:tbl>
    <w:p w14:paraId="62A28854"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132"/>
        <w:gridCol w:w="1132"/>
        <w:gridCol w:w="1132"/>
        <w:gridCol w:w="1133"/>
        <w:gridCol w:w="1133"/>
        <w:gridCol w:w="1132"/>
        <w:gridCol w:w="1133"/>
        <w:gridCol w:w="1133"/>
      </w:tblGrid>
      <w:tr w:rsidR="00A2649B" w14:paraId="20DE3413" w14:textId="77777777" w:rsidTr="008645F5">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054D925" w14:textId="77777777" w:rsidR="00A2649B" w:rsidRDefault="00A2649B" w:rsidP="008645F5">
            <w:pPr>
              <w:pStyle w:val="TableContents"/>
              <w:jc w:val="center"/>
              <w:rPr>
                <w:rFonts w:ascii="Calibri" w:hAnsi="Calibri"/>
                <w:color w:val="000000"/>
              </w:rPr>
            </w:pPr>
            <w:r>
              <w:rPr>
                <w:rFonts w:ascii="Calibri" w:hAnsi="Calibri"/>
                <w:color w:val="000000"/>
              </w:rPr>
              <w:t>IdOpony</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21B1B56"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4F4833E" w14:textId="77777777" w:rsidR="00A2649B" w:rsidRDefault="00A2649B" w:rsidP="008645F5">
            <w:pPr>
              <w:pStyle w:val="TableContents"/>
              <w:jc w:val="center"/>
              <w:rPr>
                <w:rFonts w:ascii="Calibri" w:hAnsi="Calibri"/>
                <w:color w:val="000000"/>
              </w:rPr>
            </w:pPr>
            <w:r>
              <w:rPr>
                <w:rFonts w:ascii="Calibri" w:hAnsi="Calibri"/>
                <w:color w:val="000000"/>
              </w:rPr>
              <w:t>Bieznik</w:t>
            </w:r>
          </w:p>
        </w:tc>
        <w:tc>
          <w:tcPr>
            <w:tcW w:w="113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35BA290" w14:textId="77777777" w:rsidR="00A2649B" w:rsidRDefault="00A2649B" w:rsidP="008645F5">
            <w:pPr>
              <w:pStyle w:val="TableContents"/>
              <w:jc w:val="center"/>
              <w:rPr>
                <w:rFonts w:ascii="Calibri" w:hAnsi="Calibri"/>
                <w:color w:val="000000"/>
              </w:rPr>
            </w:pPr>
            <w:r>
              <w:rPr>
                <w:rFonts w:ascii="Calibri" w:hAnsi="Calibri"/>
                <w:color w:val="000000"/>
              </w:rPr>
              <w:t>Rozmiar</w:t>
            </w:r>
          </w:p>
        </w:tc>
        <w:tc>
          <w:tcPr>
            <w:tcW w:w="113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D783B43" w14:textId="77777777" w:rsidR="00A2649B" w:rsidRDefault="00A2649B" w:rsidP="008645F5">
            <w:pPr>
              <w:pStyle w:val="TableContents"/>
              <w:jc w:val="center"/>
              <w:rPr>
                <w:rFonts w:ascii="Calibri" w:hAnsi="Calibri"/>
                <w:color w:val="000000"/>
              </w:rPr>
            </w:pPr>
            <w:r>
              <w:rPr>
                <w:rFonts w:ascii="Calibri" w:hAnsi="Calibri"/>
                <w:color w:val="000000"/>
              </w:rPr>
              <w:t>IndeksNosnosci</w:t>
            </w:r>
          </w:p>
        </w:tc>
        <w:tc>
          <w:tcPr>
            <w:tcW w:w="1132"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8866815" w14:textId="77777777" w:rsidR="00A2649B" w:rsidRDefault="00A2649B" w:rsidP="008645F5">
            <w:pPr>
              <w:pStyle w:val="TableContents"/>
              <w:jc w:val="center"/>
              <w:rPr>
                <w:rFonts w:ascii="Calibri" w:hAnsi="Calibri"/>
                <w:color w:val="000000"/>
              </w:rPr>
            </w:pPr>
            <w:r>
              <w:rPr>
                <w:rFonts w:ascii="Calibri" w:hAnsi="Calibri"/>
                <w:color w:val="000000"/>
              </w:rPr>
              <w:t>IndeksPredkosci</w:t>
            </w:r>
          </w:p>
        </w:tc>
        <w:tc>
          <w:tcPr>
            <w:tcW w:w="1133"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753D94E" w14:textId="77777777" w:rsidR="00A2649B" w:rsidRDefault="00A2649B" w:rsidP="008645F5">
            <w:pPr>
              <w:pStyle w:val="TableContents"/>
              <w:jc w:val="center"/>
              <w:rPr>
                <w:rFonts w:ascii="Calibri" w:hAnsi="Calibri"/>
                <w:color w:val="000000"/>
              </w:rPr>
            </w:pPr>
            <w:r>
              <w:rPr>
                <w:rFonts w:ascii="Calibri" w:hAnsi="Calibri"/>
                <w:color w:val="000000"/>
              </w:rPr>
              <w:t>Marza</w:t>
            </w:r>
          </w:p>
        </w:tc>
        <w:tc>
          <w:tcPr>
            <w:tcW w:w="1133"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6C4397D" w14:textId="77777777" w:rsidR="00A2649B" w:rsidRDefault="00A2649B" w:rsidP="008645F5">
            <w:pPr>
              <w:pStyle w:val="TableContents"/>
              <w:jc w:val="center"/>
              <w:rPr>
                <w:rFonts w:ascii="Calibri" w:hAnsi="Calibri"/>
                <w:color w:val="000000"/>
              </w:rPr>
            </w:pPr>
            <w:r>
              <w:rPr>
                <w:rFonts w:ascii="Calibri" w:hAnsi="Calibri"/>
                <w:color w:val="000000"/>
              </w:rPr>
              <w:t>Cena</w:t>
            </w:r>
          </w:p>
        </w:tc>
      </w:tr>
      <w:tr w:rsidR="00A2649B" w14:paraId="615A2934"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07807135" w14:textId="77777777" w:rsidR="00A2649B" w:rsidRDefault="000A73DF" w:rsidP="008645F5">
            <w:pPr>
              <w:pStyle w:val="TableContents"/>
              <w:jc w:val="center"/>
              <w:rPr>
                <w:rFonts w:ascii="Calibri" w:hAnsi="Calibri"/>
                <w:color w:val="000000"/>
              </w:rPr>
            </w:pPr>
            <w:r>
              <w:rPr>
                <w:rFonts w:ascii="Calibri" w:hAnsi="Calibri"/>
                <w:color w:val="000000"/>
              </w:rPr>
              <w:t>2</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6583A97C" w14:textId="77777777" w:rsidR="00A2649B" w:rsidRDefault="000A73DF" w:rsidP="008645F5">
            <w:pPr>
              <w:pStyle w:val="TableContents"/>
              <w:jc w:val="center"/>
              <w:rPr>
                <w:rFonts w:ascii="Calibri" w:hAnsi="Calibri"/>
                <w:color w:val="000000"/>
              </w:rPr>
            </w:pPr>
            <w:r>
              <w:rPr>
                <w:rFonts w:ascii="Calibri" w:hAnsi="Calibri"/>
                <w:color w:val="000000"/>
              </w:rPr>
              <w:t>OL</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0709F2D6" w14:textId="77777777" w:rsidR="00A2649B" w:rsidRDefault="000A73DF" w:rsidP="008645F5">
            <w:pPr>
              <w:pStyle w:val="TableContents"/>
              <w:jc w:val="center"/>
              <w:rPr>
                <w:rFonts w:ascii="Calibri" w:hAnsi="Calibri"/>
                <w:color w:val="000000"/>
              </w:rPr>
            </w:pPr>
            <w:r>
              <w:rPr>
                <w:rFonts w:ascii="Calibri" w:hAnsi="Calibri"/>
                <w:color w:val="000000"/>
              </w:rPr>
              <w:t>8</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23B5A7BA" w14:textId="77777777" w:rsidR="00A2649B" w:rsidRDefault="000A73DF" w:rsidP="008645F5">
            <w:pPr>
              <w:pStyle w:val="TableContents"/>
              <w:jc w:val="center"/>
              <w:rPr>
                <w:rFonts w:ascii="Calibri" w:hAnsi="Calibri"/>
                <w:color w:val="000000"/>
              </w:rPr>
            </w:pPr>
            <w:r>
              <w:rPr>
                <w:rFonts w:ascii="Calibri" w:hAnsi="Calibri"/>
                <w:color w:val="000000"/>
              </w:rPr>
              <w:t>2</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0AF055F4" w14:textId="77777777" w:rsidR="00A2649B" w:rsidRDefault="000A73DF" w:rsidP="008645F5">
            <w:pPr>
              <w:pStyle w:val="TableContents"/>
              <w:jc w:val="center"/>
              <w:rPr>
                <w:rFonts w:ascii="Calibri" w:hAnsi="Calibri"/>
                <w:color w:val="000000"/>
              </w:rPr>
            </w:pPr>
            <w:r>
              <w:rPr>
                <w:rFonts w:ascii="Calibri" w:hAnsi="Calibri"/>
                <w:color w:val="000000"/>
              </w:rPr>
              <w:t>93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11E1AC7" w14:textId="77777777" w:rsidR="00A2649B" w:rsidRDefault="000A73DF" w:rsidP="008645F5">
            <w:pPr>
              <w:pStyle w:val="TableContents"/>
              <w:jc w:val="center"/>
              <w:rPr>
                <w:rFonts w:ascii="Calibri" w:hAnsi="Calibri"/>
                <w:color w:val="000000"/>
              </w:rPr>
            </w:pPr>
            <w:r>
              <w:rPr>
                <w:rFonts w:ascii="Calibri" w:hAnsi="Calibri"/>
                <w:color w:val="000000"/>
              </w:rPr>
              <w:t>7</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3AF6136B" w14:textId="77777777" w:rsidR="00A2649B" w:rsidRDefault="000A73DF" w:rsidP="008645F5">
            <w:pPr>
              <w:pStyle w:val="TableContents"/>
              <w:jc w:val="center"/>
              <w:rPr>
                <w:rFonts w:ascii="Calibri" w:hAnsi="Calibri"/>
                <w:color w:val="000000"/>
              </w:rPr>
            </w:pPr>
            <w:r>
              <w:rPr>
                <w:rFonts w:ascii="Calibri" w:hAnsi="Calibri"/>
                <w:color w:val="000000"/>
              </w:rPr>
              <w:t>25</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D53C285" w14:textId="77777777" w:rsidR="00A2649B" w:rsidRDefault="000A73DF" w:rsidP="008645F5">
            <w:pPr>
              <w:pStyle w:val="TableContents"/>
              <w:jc w:val="center"/>
              <w:rPr>
                <w:rFonts w:ascii="Calibri" w:hAnsi="Calibri"/>
                <w:color w:val="000000"/>
              </w:rPr>
            </w:pPr>
            <w:r>
              <w:rPr>
                <w:rFonts w:ascii="Calibri" w:hAnsi="Calibri"/>
                <w:color w:val="000000"/>
              </w:rPr>
              <w:t>180</w:t>
            </w:r>
          </w:p>
        </w:tc>
      </w:tr>
      <w:tr w:rsidR="00A2649B" w14:paraId="074767E6"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5AEB9544" w14:textId="77777777" w:rsidR="00A2649B" w:rsidRDefault="000A73DF" w:rsidP="008645F5">
            <w:pPr>
              <w:pStyle w:val="TableContents"/>
              <w:jc w:val="center"/>
              <w:rPr>
                <w:rFonts w:ascii="Calibri" w:hAnsi="Calibri"/>
                <w:color w:val="000000"/>
              </w:rPr>
            </w:pPr>
            <w:r>
              <w:rPr>
                <w:rFonts w:ascii="Calibri" w:hAnsi="Calibri"/>
                <w:color w:val="000000"/>
              </w:rPr>
              <w:t>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1ACA48B1" w14:textId="77777777" w:rsidR="00A2649B" w:rsidRDefault="000A73DF" w:rsidP="008645F5">
            <w:pPr>
              <w:pStyle w:val="TableContents"/>
              <w:jc w:val="center"/>
              <w:rPr>
                <w:rFonts w:ascii="Calibri" w:hAnsi="Calibri"/>
                <w:color w:val="000000"/>
              </w:rPr>
            </w:pPr>
            <w:r>
              <w:rPr>
                <w:rFonts w:ascii="Calibri" w:hAnsi="Calibri"/>
                <w:color w:val="000000"/>
              </w:rPr>
              <w:t>OL</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5D5372DC" w14:textId="77777777" w:rsidR="00A2649B" w:rsidRDefault="000A73DF" w:rsidP="008645F5">
            <w:pPr>
              <w:pStyle w:val="TableContents"/>
              <w:jc w:val="center"/>
              <w:rPr>
                <w:rFonts w:ascii="Calibri" w:hAnsi="Calibri"/>
                <w:color w:val="000000"/>
              </w:rPr>
            </w:pPr>
            <w:r>
              <w:rPr>
                <w:rFonts w:ascii="Calibri" w:hAnsi="Calibri"/>
                <w:color w:val="000000"/>
              </w:rPr>
              <w:t>8</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656A437A" w14:textId="77777777" w:rsidR="00A2649B" w:rsidRDefault="000A73DF" w:rsidP="008645F5">
            <w:pPr>
              <w:pStyle w:val="TableContents"/>
              <w:jc w:val="center"/>
              <w:rPr>
                <w:rFonts w:ascii="Calibri" w:hAnsi="Calibri"/>
                <w:color w:val="000000"/>
              </w:rPr>
            </w:pPr>
            <w:r>
              <w:rPr>
                <w:rFonts w:ascii="Calibri" w:hAnsi="Calibri"/>
                <w:color w:val="000000"/>
              </w:rPr>
              <w:t>3</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38AB8C31" w14:textId="77777777" w:rsidR="00A2649B" w:rsidRDefault="000A73DF" w:rsidP="008645F5">
            <w:pPr>
              <w:pStyle w:val="TableContents"/>
              <w:jc w:val="center"/>
              <w:rPr>
                <w:rFonts w:ascii="Calibri" w:hAnsi="Calibri"/>
                <w:color w:val="000000"/>
              </w:rPr>
            </w:pPr>
            <w:r>
              <w:rPr>
                <w:rFonts w:ascii="Calibri" w:hAnsi="Calibri"/>
                <w:color w:val="000000"/>
              </w:rPr>
              <w:t>91</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282E0AB8" w14:textId="77777777" w:rsidR="00A2649B" w:rsidRDefault="000A73DF" w:rsidP="008645F5">
            <w:pPr>
              <w:pStyle w:val="TableContents"/>
              <w:jc w:val="center"/>
              <w:rPr>
                <w:rFonts w:ascii="Calibri" w:hAnsi="Calibri"/>
                <w:color w:val="000000"/>
              </w:rPr>
            </w:pPr>
            <w:r>
              <w:rPr>
                <w:rFonts w:ascii="Calibri" w:hAnsi="Calibri"/>
                <w:color w:val="000000"/>
              </w:rPr>
              <w:t>7</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095E034C" w14:textId="77777777" w:rsidR="00A2649B" w:rsidRDefault="000A73DF" w:rsidP="008645F5">
            <w:pPr>
              <w:pStyle w:val="TableContents"/>
              <w:jc w:val="center"/>
              <w:rPr>
                <w:rFonts w:ascii="Calibri" w:hAnsi="Calibri"/>
                <w:color w:val="000000"/>
              </w:rPr>
            </w:pPr>
            <w:r>
              <w:rPr>
                <w:rFonts w:ascii="Calibri" w:hAnsi="Calibri"/>
                <w:color w:val="000000"/>
              </w:rPr>
              <w:t>25</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6B134E7" w14:textId="77777777" w:rsidR="00A2649B" w:rsidRDefault="000A73DF" w:rsidP="008645F5">
            <w:pPr>
              <w:pStyle w:val="TableContents"/>
              <w:jc w:val="center"/>
              <w:rPr>
                <w:rFonts w:ascii="Calibri" w:hAnsi="Calibri"/>
                <w:color w:val="000000"/>
              </w:rPr>
            </w:pPr>
            <w:r>
              <w:rPr>
                <w:rFonts w:ascii="Calibri" w:hAnsi="Calibri"/>
                <w:color w:val="000000"/>
              </w:rPr>
              <w:t>165</w:t>
            </w:r>
          </w:p>
        </w:tc>
      </w:tr>
      <w:tr w:rsidR="00A2649B" w14:paraId="428A1FBC"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59699E45" w14:textId="77777777" w:rsidR="00A2649B" w:rsidRDefault="000A73DF" w:rsidP="008645F5">
            <w:pPr>
              <w:pStyle w:val="TableContents"/>
              <w:jc w:val="center"/>
              <w:rPr>
                <w:rFonts w:ascii="Calibri" w:hAnsi="Calibri"/>
                <w:color w:val="000000"/>
              </w:rPr>
            </w:pPr>
            <w:r>
              <w:rPr>
                <w:rFonts w:ascii="Calibri" w:hAnsi="Calibri"/>
                <w:color w:val="000000"/>
              </w:rPr>
              <w:t>7</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3E9B45A" w14:textId="77777777" w:rsidR="00A2649B" w:rsidRDefault="000A73DF" w:rsidP="008645F5">
            <w:pPr>
              <w:pStyle w:val="TableContents"/>
              <w:jc w:val="center"/>
              <w:rPr>
                <w:rFonts w:ascii="Calibri" w:hAnsi="Calibri"/>
                <w:color w:val="000000"/>
              </w:rPr>
            </w:pPr>
            <w:r>
              <w:rPr>
                <w:rFonts w:ascii="Calibri" w:hAnsi="Calibri"/>
                <w:color w:val="000000"/>
              </w:rPr>
              <w:t>OLB</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77B8C120" w14:textId="77777777" w:rsidR="00A2649B" w:rsidRDefault="000A73DF" w:rsidP="008645F5">
            <w:pPr>
              <w:pStyle w:val="TableContents"/>
              <w:jc w:val="center"/>
              <w:rPr>
                <w:rFonts w:ascii="Calibri" w:hAnsi="Calibri"/>
                <w:color w:val="000000"/>
              </w:rPr>
            </w:pPr>
            <w:r>
              <w:rPr>
                <w:rFonts w:ascii="Calibri" w:hAnsi="Calibri"/>
                <w:color w:val="000000"/>
              </w:rPr>
              <w:t>4</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05D5E011" w14:textId="77777777" w:rsidR="00A2649B" w:rsidRDefault="000A73DF" w:rsidP="008645F5">
            <w:pPr>
              <w:pStyle w:val="TableContents"/>
              <w:jc w:val="center"/>
              <w:rPr>
                <w:rFonts w:ascii="Calibri" w:hAnsi="Calibri"/>
                <w:color w:val="000000"/>
              </w:rPr>
            </w:pPr>
            <w:r>
              <w:rPr>
                <w:rFonts w:ascii="Calibri" w:hAnsi="Calibri"/>
                <w:color w:val="000000"/>
              </w:rPr>
              <w:t>13</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79018DF7" w14:textId="77777777" w:rsidR="00A2649B" w:rsidRDefault="000A73DF" w:rsidP="008645F5">
            <w:pPr>
              <w:pStyle w:val="TableContents"/>
              <w:jc w:val="center"/>
              <w:rPr>
                <w:rFonts w:ascii="Calibri" w:hAnsi="Calibri"/>
                <w:color w:val="000000"/>
              </w:rPr>
            </w:pPr>
            <w:r>
              <w:rPr>
                <w:rFonts w:ascii="Calibri" w:hAnsi="Calibri"/>
                <w:color w:val="000000"/>
              </w:rPr>
              <w:t>93</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BB039DC" w14:textId="77777777" w:rsidR="00A2649B" w:rsidRDefault="000A73DF" w:rsidP="008645F5">
            <w:pPr>
              <w:pStyle w:val="TableContents"/>
              <w:jc w:val="center"/>
              <w:rPr>
                <w:rFonts w:ascii="Calibri" w:hAnsi="Calibri"/>
                <w:color w:val="000000"/>
              </w:rPr>
            </w:pPr>
            <w:r>
              <w:rPr>
                <w:rFonts w:ascii="Calibri" w:hAnsi="Calibri"/>
                <w:color w:val="000000"/>
              </w:rPr>
              <w:t>12</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42A893F3" w14:textId="77777777" w:rsidR="00A2649B" w:rsidRDefault="00A2649B" w:rsidP="008645F5">
            <w:pPr>
              <w:pStyle w:val="TableContents"/>
              <w:jc w:val="center"/>
              <w:rPr>
                <w:rFonts w:ascii="Calibri" w:hAnsi="Calibri"/>
                <w:color w:val="000000"/>
              </w:rPr>
            </w:pP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40A1C0" w14:textId="77777777" w:rsidR="00A2649B" w:rsidRDefault="00A2649B" w:rsidP="008645F5">
            <w:pPr>
              <w:pStyle w:val="TableContents"/>
              <w:jc w:val="center"/>
              <w:rPr>
                <w:rFonts w:ascii="Calibri" w:hAnsi="Calibri"/>
                <w:color w:val="000000"/>
              </w:rPr>
            </w:pPr>
          </w:p>
        </w:tc>
      </w:tr>
      <w:tr w:rsidR="00A2649B" w14:paraId="59547E5F" w14:textId="77777777" w:rsidTr="008645F5">
        <w:tc>
          <w:tcPr>
            <w:tcW w:w="1132" w:type="dxa"/>
            <w:tcBorders>
              <w:left w:val="single" w:sz="2" w:space="0" w:color="000000"/>
              <w:bottom w:val="single" w:sz="2" w:space="0" w:color="000000"/>
            </w:tcBorders>
            <w:tcMar>
              <w:top w:w="55" w:type="dxa"/>
              <w:left w:w="55" w:type="dxa"/>
              <w:bottom w:w="55" w:type="dxa"/>
              <w:right w:w="55" w:type="dxa"/>
            </w:tcMar>
            <w:vAlign w:val="center"/>
          </w:tcPr>
          <w:p w14:paraId="47F05918" w14:textId="77777777" w:rsidR="00A2649B" w:rsidRDefault="000A73DF" w:rsidP="008645F5">
            <w:pPr>
              <w:pStyle w:val="TableContents"/>
              <w:jc w:val="center"/>
              <w:rPr>
                <w:rFonts w:ascii="Calibri" w:hAnsi="Calibri"/>
                <w:color w:val="000000"/>
              </w:rPr>
            </w:pPr>
            <w:r>
              <w:rPr>
                <w:rFonts w:ascii="Calibri" w:hAnsi="Calibri"/>
                <w:color w:val="000000"/>
              </w:rPr>
              <w:t>12</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6A96D9D7" w14:textId="77777777" w:rsidR="00A2649B" w:rsidRDefault="000A73DF" w:rsidP="008645F5">
            <w:pPr>
              <w:pStyle w:val="TableContents"/>
              <w:jc w:val="center"/>
              <w:rPr>
                <w:rFonts w:ascii="Calibri" w:hAnsi="Calibri"/>
                <w:color w:val="000000"/>
              </w:rPr>
            </w:pPr>
            <w:r>
              <w:rPr>
                <w:rFonts w:ascii="Calibri" w:hAnsi="Calibri"/>
                <w:color w:val="000000"/>
              </w:rPr>
              <w:t>OZ</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382FEB11" w14:textId="77777777" w:rsidR="00A2649B" w:rsidRDefault="000A73DF" w:rsidP="008645F5">
            <w:pPr>
              <w:pStyle w:val="TableContents"/>
              <w:jc w:val="center"/>
              <w:rPr>
                <w:rFonts w:ascii="Calibri" w:hAnsi="Calibri"/>
                <w:color w:val="000000"/>
              </w:rPr>
            </w:pPr>
            <w:r>
              <w:rPr>
                <w:rFonts w:ascii="Calibri" w:hAnsi="Calibri"/>
                <w:color w:val="000000"/>
              </w:rPr>
              <w:t>16</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2159BC7A" w14:textId="77777777" w:rsidR="00A2649B" w:rsidRDefault="000A73DF" w:rsidP="008645F5">
            <w:pPr>
              <w:pStyle w:val="TableContents"/>
              <w:jc w:val="center"/>
              <w:rPr>
                <w:rFonts w:ascii="Calibri" w:hAnsi="Calibri"/>
                <w:color w:val="000000"/>
              </w:rPr>
            </w:pPr>
            <w:r>
              <w:rPr>
                <w:rFonts w:ascii="Calibri" w:hAnsi="Calibri"/>
                <w:color w:val="000000"/>
              </w:rPr>
              <w:t>9</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0AA04ADF" w14:textId="77777777" w:rsidR="00A2649B" w:rsidRDefault="000A73DF" w:rsidP="008645F5">
            <w:pPr>
              <w:pStyle w:val="TableContents"/>
              <w:jc w:val="center"/>
              <w:rPr>
                <w:rFonts w:ascii="Calibri" w:hAnsi="Calibri"/>
                <w:color w:val="000000"/>
              </w:rPr>
            </w:pPr>
            <w:r>
              <w:rPr>
                <w:rFonts w:ascii="Calibri" w:hAnsi="Calibri"/>
                <w:color w:val="000000"/>
              </w:rPr>
              <w:t>95</w:t>
            </w:r>
          </w:p>
        </w:tc>
        <w:tc>
          <w:tcPr>
            <w:tcW w:w="1132" w:type="dxa"/>
            <w:tcBorders>
              <w:left w:val="single" w:sz="2" w:space="0" w:color="000000"/>
              <w:bottom w:val="single" w:sz="2" w:space="0" w:color="000000"/>
            </w:tcBorders>
            <w:tcMar>
              <w:top w:w="55" w:type="dxa"/>
              <w:left w:w="55" w:type="dxa"/>
              <w:bottom w:w="55" w:type="dxa"/>
              <w:right w:w="55" w:type="dxa"/>
            </w:tcMar>
            <w:vAlign w:val="center"/>
          </w:tcPr>
          <w:p w14:paraId="4265097B" w14:textId="77777777" w:rsidR="00A2649B" w:rsidRDefault="000A73DF" w:rsidP="008645F5">
            <w:pPr>
              <w:pStyle w:val="TableContents"/>
              <w:jc w:val="center"/>
              <w:rPr>
                <w:rFonts w:ascii="Calibri" w:hAnsi="Calibri"/>
                <w:color w:val="000000"/>
              </w:rPr>
            </w:pPr>
            <w:r>
              <w:rPr>
                <w:rFonts w:ascii="Calibri" w:hAnsi="Calibri"/>
                <w:color w:val="000000"/>
              </w:rPr>
              <w:t>1</w:t>
            </w:r>
          </w:p>
        </w:tc>
        <w:tc>
          <w:tcPr>
            <w:tcW w:w="1133" w:type="dxa"/>
            <w:tcBorders>
              <w:left w:val="single" w:sz="2" w:space="0" w:color="000000"/>
              <w:bottom w:val="single" w:sz="2" w:space="0" w:color="000000"/>
            </w:tcBorders>
            <w:tcMar>
              <w:top w:w="55" w:type="dxa"/>
              <w:left w:w="55" w:type="dxa"/>
              <w:bottom w:w="55" w:type="dxa"/>
              <w:right w:w="55" w:type="dxa"/>
            </w:tcMar>
            <w:vAlign w:val="center"/>
          </w:tcPr>
          <w:p w14:paraId="39297D90" w14:textId="77777777" w:rsidR="00A2649B" w:rsidRDefault="000A73DF" w:rsidP="008645F5">
            <w:pPr>
              <w:pStyle w:val="TableContents"/>
              <w:jc w:val="center"/>
              <w:rPr>
                <w:rFonts w:ascii="Calibri" w:hAnsi="Calibri"/>
                <w:color w:val="000000"/>
              </w:rPr>
            </w:pPr>
            <w:r>
              <w:rPr>
                <w:rFonts w:ascii="Calibri" w:hAnsi="Calibri"/>
                <w:color w:val="000000"/>
              </w:rPr>
              <w:t>25</w:t>
            </w:r>
          </w:p>
        </w:tc>
        <w:tc>
          <w:tcPr>
            <w:tcW w:w="113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7C2DAE7" w14:textId="77777777" w:rsidR="00A2649B" w:rsidRDefault="000A73DF" w:rsidP="008645F5">
            <w:pPr>
              <w:pStyle w:val="TableContents"/>
              <w:jc w:val="center"/>
              <w:rPr>
                <w:rFonts w:ascii="Calibri" w:hAnsi="Calibri"/>
                <w:color w:val="000000"/>
              </w:rPr>
            </w:pPr>
            <w:r>
              <w:rPr>
                <w:rFonts w:ascii="Calibri" w:hAnsi="Calibri"/>
                <w:color w:val="000000"/>
              </w:rPr>
              <w:t>205</w:t>
            </w:r>
          </w:p>
        </w:tc>
      </w:tr>
    </w:tbl>
    <w:p w14:paraId="1980F408" w14:textId="77777777" w:rsidR="00A2649B" w:rsidRDefault="00A2649B" w:rsidP="00A2649B">
      <w:pPr>
        <w:pStyle w:val="Standard"/>
        <w:rPr>
          <w:rFonts w:ascii="Calibri" w:hAnsi="Calibri"/>
          <w:color w:val="000000"/>
        </w:rPr>
      </w:pPr>
    </w:p>
    <w:p w14:paraId="031E9181" w14:textId="77777777" w:rsidR="00A2649B" w:rsidRPr="00A2649B" w:rsidRDefault="00A2649B" w:rsidP="00C76F1B">
      <w:pPr>
        <w:pStyle w:val="Standard"/>
        <w:numPr>
          <w:ilvl w:val="0"/>
          <w:numId w:val="20"/>
        </w:numPr>
        <w:ind w:left="426" w:hanging="426"/>
        <w:rPr>
          <w:rFonts w:ascii="Calibri" w:hAnsi="Calibri"/>
          <w:b/>
          <w:bCs/>
          <w:color w:val="000000"/>
        </w:rPr>
      </w:pPr>
      <w:r>
        <w:rPr>
          <w:rFonts w:ascii="Calibri" w:hAnsi="Calibri"/>
          <w:b/>
          <w:bCs/>
          <w:color w:val="000000"/>
        </w:rPr>
        <w:t>Producenci</w:t>
      </w:r>
      <w:r>
        <w:rPr>
          <w:rFonts w:ascii="Calibri" w:hAnsi="Calibri"/>
          <w:color w:val="000000"/>
        </w:rPr>
        <w:t>/PRODUCENT</w:t>
      </w:r>
    </w:p>
    <w:p w14:paraId="46C0B6FD" w14:textId="77777777" w:rsidR="00A2649B" w:rsidRDefault="00A2649B" w:rsidP="00A2649B">
      <w:pPr>
        <w:pStyle w:val="Standard"/>
        <w:ind w:left="426"/>
        <w:rPr>
          <w:rFonts w:ascii="Calibri" w:hAnsi="Calibri"/>
          <w:b/>
          <w:bCs/>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002FFF22"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A38D96F"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1FA59C8"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C531B0F"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B41DA47"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85FA8BD"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8D9376C"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623951F6"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C5B671C"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98F7A02"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04888FA"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9BBA807"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F29D9C6"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3947AD7"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7ACAF0C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C0A2BA0"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D386A1F"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84C0EA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58DB5CB5"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2807A7F"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5E845CF" w14:textId="77777777" w:rsidR="00A2649B" w:rsidRDefault="00A2649B" w:rsidP="008645F5">
            <w:pPr>
              <w:pStyle w:val="TableContents"/>
              <w:jc w:val="center"/>
              <w:rPr>
                <w:rFonts w:ascii="Calibri" w:hAnsi="Calibri"/>
                <w:color w:val="000000"/>
              </w:rPr>
            </w:pPr>
          </w:p>
        </w:tc>
      </w:tr>
      <w:tr w:rsidR="00A2649B" w14:paraId="1A45B576"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6844003"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A9889A2"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8E4DDD3"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3F1EB68D"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184E2354"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8AE1AC5"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7F4F24B0"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233B4FF9"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A3F7651"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0FAAB701"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0B727EA0"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577B62F" w14:textId="77777777" w:rsidR="00A2649B" w:rsidRDefault="00A2649B" w:rsidP="00A2649B">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C9501CA" w14:textId="77777777" w:rsidR="00A2649B" w:rsidRDefault="00A2649B" w:rsidP="00A2649B">
            <w:pPr>
              <w:pStyle w:val="TableContents"/>
              <w:jc w:val="center"/>
              <w:rPr>
                <w:rFonts w:ascii="Calibri" w:hAnsi="Calibri"/>
                <w:color w:val="000000"/>
              </w:rPr>
            </w:pPr>
            <w:r>
              <w:rPr>
                <w:rFonts w:ascii="Calibri" w:hAnsi="Calibri"/>
                <w:color w:val="000000"/>
              </w:rPr>
              <w:t>Unikatowa opisowa nazwa producenta, klucz główny</w:t>
            </w:r>
          </w:p>
        </w:tc>
      </w:tr>
    </w:tbl>
    <w:p w14:paraId="4270643E"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9060"/>
      </w:tblGrid>
      <w:tr w:rsidR="00A2649B" w14:paraId="78FB3733" w14:textId="77777777" w:rsidTr="008645F5">
        <w:tc>
          <w:tcPr>
            <w:tcW w:w="906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CC26720" w14:textId="77777777" w:rsidR="00A2649B" w:rsidRDefault="00A2649B" w:rsidP="008645F5">
            <w:pPr>
              <w:pStyle w:val="TableContents"/>
              <w:jc w:val="center"/>
              <w:rPr>
                <w:rFonts w:ascii="Calibri" w:hAnsi="Calibri"/>
                <w:color w:val="000000"/>
              </w:rPr>
            </w:pPr>
            <w:r>
              <w:rPr>
                <w:rFonts w:ascii="Calibri" w:hAnsi="Calibri"/>
                <w:color w:val="000000"/>
              </w:rPr>
              <w:t>Nazwa</w:t>
            </w:r>
          </w:p>
        </w:tc>
      </w:tr>
      <w:tr w:rsidR="00A2649B" w14:paraId="7E192EDA"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81940A" w14:textId="77777777" w:rsidR="00A2649B" w:rsidRDefault="00162176" w:rsidP="008645F5">
            <w:pPr>
              <w:pStyle w:val="TableContents"/>
              <w:jc w:val="center"/>
              <w:rPr>
                <w:rFonts w:ascii="Calibri" w:hAnsi="Calibri"/>
                <w:color w:val="000000"/>
              </w:rPr>
            </w:pPr>
            <w:r>
              <w:rPr>
                <w:rFonts w:ascii="Calibri" w:hAnsi="Calibri"/>
                <w:color w:val="000000"/>
              </w:rPr>
              <w:t>Dayton</w:t>
            </w:r>
          </w:p>
        </w:tc>
      </w:tr>
      <w:tr w:rsidR="00A2649B" w14:paraId="2C65FCAA"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7275EA1" w14:textId="77777777" w:rsidR="00A2649B" w:rsidRDefault="00162176" w:rsidP="008645F5">
            <w:pPr>
              <w:pStyle w:val="TableContents"/>
              <w:jc w:val="center"/>
              <w:rPr>
                <w:rFonts w:ascii="Calibri" w:hAnsi="Calibri"/>
                <w:color w:val="000000"/>
              </w:rPr>
            </w:pPr>
            <w:r>
              <w:rPr>
                <w:rFonts w:ascii="Calibri" w:hAnsi="Calibri"/>
                <w:color w:val="000000"/>
              </w:rPr>
              <w:t>Bremo</w:t>
            </w:r>
          </w:p>
        </w:tc>
      </w:tr>
      <w:tr w:rsidR="00A2649B" w14:paraId="4FA10EDF"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F9AC5BF" w14:textId="77777777" w:rsidR="00A2649B" w:rsidRDefault="00162176" w:rsidP="008645F5">
            <w:pPr>
              <w:pStyle w:val="TableContents"/>
              <w:jc w:val="center"/>
              <w:rPr>
                <w:rFonts w:ascii="Calibri" w:hAnsi="Calibri"/>
                <w:color w:val="000000"/>
              </w:rPr>
            </w:pPr>
            <w:r>
              <w:rPr>
                <w:rFonts w:ascii="Calibri" w:hAnsi="Calibri"/>
                <w:color w:val="000000"/>
              </w:rPr>
              <w:t>Barum</w:t>
            </w:r>
          </w:p>
        </w:tc>
      </w:tr>
      <w:tr w:rsidR="00A2649B" w14:paraId="38260BA3"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C45CB9" w14:textId="77777777" w:rsidR="00A2649B" w:rsidRDefault="00162176" w:rsidP="008645F5">
            <w:pPr>
              <w:pStyle w:val="TableContents"/>
              <w:jc w:val="center"/>
              <w:rPr>
                <w:rFonts w:ascii="Calibri" w:hAnsi="Calibri"/>
                <w:color w:val="000000"/>
              </w:rPr>
            </w:pPr>
            <w:r>
              <w:rPr>
                <w:rFonts w:ascii="Calibri" w:hAnsi="Calibri"/>
                <w:color w:val="000000"/>
              </w:rPr>
              <w:t>TipTop</w:t>
            </w:r>
          </w:p>
        </w:tc>
      </w:tr>
    </w:tbl>
    <w:p w14:paraId="26992B62" w14:textId="77777777" w:rsidR="00A2649B" w:rsidRDefault="00A2649B" w:rsidP="00A2649B">
      <w:pPr>
        <w:pStyle w:val="Standard"/>
        <w:rPr>
          <w:rFonts w:ascii="Calibri" w:hAnsi="Calibri"/>
          <w:color w:val="000000"/>
        </w:rPr>
      </w:pPr>
    </w:p>
    <w:p w14:paraId="5D2206CC" w14:textId="77777777"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ProducenciCzesci</w:t>
      </w:r>
      <w:r>
        <w:rPr>
          <w:rFonts w:ascii="Calibri" w:hAnsi="Calibri"/>
          <w:color w:val="000000"/>
        </w:rPr>
        <w:t>/CZESC, PRODUCENT</w:t>
      </w:r>
    </w:p>
    <w:p w14:paraId="7D6BA2C9" w14:textId="77777777" w:rsidR="00A2649B" w:rsidRDefault="00A2649B" w:rsidP="00A2649B">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55FF8044"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55101B1"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FBAA2C4"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6030D46"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2108A0"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454C5EE"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33A1334"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3826FF83"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5E88A64"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512086E"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FDA1F3B"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DECE7EA"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5489A870"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00FC5E0"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4E298F89"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4B2515F6"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8C8623F"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A6DE998"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5A75CD7"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0A157CE"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B26069" w14:textId="77777777" w:rsidR="00A2649B" w:rsidRDefault="00A2649B" w:rsidP="008645F5">
            <w:pPr>
              <w:pStyle w:val="TableContents"/>
              <w:jc w:val="center"/>
              <w:rPr>
                <w:rFonts w:ascii="Calibri" w:hAnsi="Calibri"/>
                <w:color w:val="000000"/>
              </w:rPr>
            </w:pPr>
            <w:r>
              <w:rPr>
                <w:rFonts w:ascii="Calibri" w:hAnsi="Calibri"/>
                <w:color w:val="000000"/>
              </w:rPr>
              <w:t>Czesci</w:t>
            </w:r>
          </w:p>
        </w:tc>
      </w:tr>
      <w:tr w:rsidR="00A2649B" w14:paraId="64A0F5DB"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2B744A1F"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74C4873"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4843EAB"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5064E642"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9E25E6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C4C4287"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034A87A2"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0E04B0F9" w14:textId="77777777" w:rsidR="00A2649B" w:rsidRDefault="00A2649B" w:rsidP="008645F5">
            <w:pPr>
              <w:pStyle w:val="Standard"/>
              <w:jc w:val="center"/>
              <w:rPr>
                <w:rFonts w:ascii="Calibri" w:hAnsi="Calibri"/>
              </w:rPr>
            </w:pPr>
            <w:r>
              <w:rPr>
                <w:rFonts w:ascii="Calibri" w:hAnsi="Calibri"/>
              </w:rPr>
              <w:t>Producent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505EED6"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FA8724B"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6C3565F5"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795697B" w14:textId="77777777" w:rsidR="00A2649B" w:rsidRDefault="00A2649B" w:rsidP="008645F5">
            <w:pPr>
              <w:pStyle w:val="TableContents"/>
              <w:jc w:val="center"/>
              <w:rPr>
                <w:rFonts w:ascii="Calibri" w:hAnsi="Calibri"/>
                <w:color w:val="000000"/>
              </w:rPr>
            </w:pPr>
            <w:r>
              <w:rPr>
                <w:rFonts w:ascii="Calibri" w:hAnsi="Calibri"/>
                <w:color w:val="000000"/>
              </w:rPr>
              <w:t>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9FC68BB" w14:textId="77777777" w:rsidR="00A2649B" w:rsidRDefault="00A2649B" w:rsidP="008645F5">
            <w:pPr>
              <w:pStyle w:val="TableContents"/>
              <w:jc w:val="center"/>
              <w:rPr>
                <w:rFonts w:ascii="Calibri" w:hAnsi="Calibri"/>
                <w:color w:val="000000"/>
              </w:rPr>
            </w:pPr>
          </w:p>
        </w:tc>
      </w:tr>
      <w:tr w:rsidR="00A2649B" w14:paraId="6B7388FE"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5D420015"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80A023E"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304E27C"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2D718058"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6558CE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B0A7691" w14:textId="77777777" w:rsidR="00A2649B" w:rsidRDefault="00A2649B" w:rsidP="008645F5">
            <w:pPr>
              <w:pStyle w:val="TableContents"/>
              <w:jc w:val="center"/>
              <w:rPr>
                <w:rFonts w:ascii="Calibri" w:hAnsi="Calibri"/>
                <w:color w:val="000000"/>
              </w:rPr>
            </w:pPr>
            <w:r>
              <w:rPr>
                <w:rFonts w:ascii="Calibri" w:hAnsi="Calibri"/>
                <w:color w:val="000000"/>
              </w:rPr>
              <w:t>DB</w:t>
            </w:r>
          </w:p>
        </w:tc>
      </w:tr>
    </w:tbl>
    <w:p w14:paraId="4A5B5CD4"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60311EF1" w14:textId="77777777" w:rsidTr="00A2649B">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E0501DD" w14:textId="77777777" w:rsidR="00A2649B" w:rsidRDefault="00A2649B" w:rsidP="00A2649B">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12554C1" w14:textId="77777777" w:rsidR="00A2649B" w:rsidRDefault="00A2649B" w:rsidP="00A2649B">
            <w:pPr>
              <w:pStyle w:val="TableContents"/>
              <w:jc w:val="center"/>
              <w:rPr>
                <w:rFonts w:ascii="Calibri" w:hAnsi="Calibri"/>
                <w:color w:val="000000"/>
              </w:rPr>
            </w:pPr>
            <w:r>
              <w:rPr>
                <w:rFonts w:ascii="Calibri" w:hAnsi="Calibri"/>
                <w:color w:val="000000"/>
              </w:rPr>
              <w:t>Znaczenie</w:t>
            </w:r>
          </w:p>
        </w:tc>
      </w:tr>
      <w:tr w:rsidR="00A2649B" w14:paraId="37EA78FB"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577CF18B" w14:textId="77777777" w:rsidR="00A2649B" w:rsidRDefault="00A2649B" w:rsidP="00A2649B">
            <w:pPr>
              <w:pStyle w:val="TableContents"/>
              <w:jc w:val="center"/>
              <w:rPr>
                <w:rFonts w:ascii="Calibri" w:hAnsi="Calibri"/>
                <w:color w:val="000000"/>
              </w:rPr>
            </w:pPr>
            <w:r>
              <w:rPr>
                <w:rFonts w:ascii="Calibri" w:hAnsi="Calibri"/>
                <w:color w:val="000000"/>
              </w:rPr>
              <w:t>IdCzesci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4B5435" w14:textId="77777777" w:rsidR="00A2649B" w:rsidRDefault="00A2649B" w:rsidP="00A2649B">
            <w:pPr>
              <w:pStyle w:val="TableContents"/>
              <w:jc w:val="center"/>
              <w:rPr>
                <w:rFonts w:ascii="Calibri" w:hAnsi="Calibri"/>
                <w:color w:val="000000"/>
              </w:rPr>
            </w:pPr>
            <w:r>
              <w:rPr>
                <w:rFonts w:ascii="Calibri" w:hAnsi="Calibri"/>
                <w:color w:val="000000"/>
              </w:rPr>
              <w:t>Identyfikator produkowanej części, klucz główny, klucz obcy z tabeli Czesci</w:t>
            </w:r>
          </w:p>
        </w:tc>
      </w:tr>
      <w:tr w:rsidR="00A2649B" w14:paraId="5C837C32" w14:textId="77777777" w:rsidTr="00A2649B">
        <w:tc>
          <w:tcPr>
            <w:tcW w:w="1515" w:type="dxa"/>
            <w:tcBorders>
              <w:left w:val="single" w:sz="2" w:space="0" w:color="000000"/>
              <w:bottom w:val="single" w:sz="2" w:space="0" w:color="000000"/>
            </w:tcBorders>
            <w:tcMar>
              <w:top w:w="55" w:type="dxa"/>
              <w:left w:w="55" w:type="dxa"/>
              <w:bottom w:w="55" w:type="dxa"/>
              <w:right w:w="55" w:type="dxa"/>
            </w:tcMar>
            <w:vAlign w:val="center"/>
          </w:tcPr>
          <w:p w14:paraId="392FF53F" w14:textId="77777777" w:rsidR="00A2649B" w:rsidRDefault="00A2649B" w:rsidP="00A2649B">
            <w:pPr>
              <w:pStyle w:val="TableContents"/>
              <w:jc w:val="center"/>
              <w:rPr>
                <w:rFonts w:ascii="Calibri" w:hAnsi="Calibri"/>
                <w:color w:val="000000"/>
              </w:rPr>
            </w:pPr>
            <w:r>
              <w:rPr>
                <w:rFonts w:ascii="Calibri" w:hAnsi="Calibri"/>
                <w:color w:val="000000"/>
              </w:rPr>
              <w:lastRenderedPageBreak/>
              <w:t>Producent</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FE05756" w14:textId="77777777" w:rsidR="00A2649B" w:rsidRDefault="00A2649B" w:rsidP="00A2649B">
            <w:pPr>
              <w:pStyle w:val="TableContents"/>
              <w:jc w:val="center"/>
              <w:rPr>
                <w:rFonts w:ascii="Calibri" w:hAnsi="Calibri"/>
                <w:color w:val="000000"/>
              </w:rPr>
            </w:pPr>
            <w:r>
              <w:rPr>
                <w:rFonts w:ascii="Calibri" w:hAnsi="Calibri"/>
                <w:color w:val="000000"/>
              </w:rPr>
              <w:t>Producent produkujący część, klucz obcy z tabeli Producenci</w:t>
            </w:r>
          </w:p>
        </w:tc>
      </w:tr>
    </w:tbl>
    <w:p w14:paraId="3B40710B"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4530"/>
        <w:gridCol w:w="4530"/>
      </w:tblGrid>
      <w:tr w:rsidR="00A2649B" w14:paraId="03417AE8" w14:textId="77777777" w:rsidTr="008645F5">
        <w:tc>
          <w:tcPr>
            <w:tcW w:w="453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23D7589"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453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AD2C7A2" w14:textId="77777777" w:rsidR="00A2649B" w:rsidRDefault="00A2649B" w:rsidP="008645F5">
            <w:pPr>
              <w:pStyle w:val="TableContents"/>
              <w:jc w:val="center"/>
              <w:rPr>
                <w:rFonts w:ascii="Calibri" w:hAnsi="Calibri"/>
                <w:color w:val="000000"/>
              </w:rPr>
            </w:pPr>
            <w:r>
              <w:rPr>
                <w:rFonts w:ascii="Calibri" w:hAnsi="Calibri"/>
                <w:color w:val="000000"/>
              </w:rPr>
              <w:t>Produce</w:t>
            </w:r>
            <w:r w:rsidR="00162176">
              <w:rPr>
                <w:rFonts w:ascii="Calibri" w:hAnsi="Calibri"/>
                <w:color w:val="000000"/>
              </w:rPr>
              <w:t>nt</w:t>
            </w:r>
          </w:p>
        </w:tc>
      </w:tr>
      <w:tr w:rsidR="00A2649B" w14:paraId="0B8A2200"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0214BCE0" w14:textId="77777777" w:rsidR="00A2649B" w:rsidRDefault="00162176" w:rsidP="008645F5">
            <w:pPr>
              <w:pStyle w:val="TableContents"/>
              <w:jc w:val="center"/>
              <w:rPr>
                <w:rFonts w:ascii="Calibri" w:hAnsi="Calibri"/>
                <w:color w:val="000000"/>
              </w:rPr>
            </w:pPr>
            <w:r>
              <w:rPr>
                <w:rFonts w:ascii="Calibri" w:hAnsi="Calibri"/>
                <w:color w:val="000000"/>
              </w:rPr>
              <w:t>1</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9E7F64" w14:textId="77777777" w:rsidR="00A2649B" w:rsidRDefault="00162176" w:rsidP="008645F5">
            <w:pPr>
              <w:pStyle w:val="TableContents"/>
              <w:jc w:val="center"/>
              <w:rPr>
                <w:rFonts w:ascii="Calibri" w:hAnsi="Calibri"/>
                <w:color w:val="000000"/>
              </w:rPr>
            </w:pPr>
            <w:r>
              <w:rPr>
                <w:rFonts w:ascii="Calibri" w:hAnsi="Calibri"/>
                <w:color w:val="000000"/>
              </w:rPr>
              <w:t>Bremo</w:t>
            </w:r>
          </w:p>
        </w:tc>
      </w:tr>
      <w:tr w:rsidR="00A2649B" w14:paraId="221B4ADD"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4D4723F4" w14:textId="77777777" w:rsidR="00A2649B" w:rsidRDefault="00162176" w:rsidP="008645F5">
            <w:pPr>
              <w:pStyle w:val="TableContents"/>
              <w:jc w:val="center"/>
              <w:rPr>
                <w:rFonts w:ascii="Calibri" w:hAnsi="Calibri"/>
                <w:color w:val="000000"/>
              </w:rPr>
            </w:pPr>
            <w:r>
              <w:rPr>
                <w:rFonts w:ascii="Calibri" w:hAnsi="Calibri"/>
                <w:color w:val="000000"/>
              </w:rPr>
              <w:t>5</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3B2C32" w14:textId="77777777" w:rsidR="00A2649B" w:rsidRDefault="00162176" w:rsidP="008645F5">
            <w:pPr>
              <w:pStyle w:val="TableContents"/>
              <w:jc w:val="center"/>
              <w:rPr>
                <w:rFonts w:ascii="Calibri" w:hAnsi="Calibri"/>
                <w:color w:val="000000"/>
              </w:rPr>
            </w:pPr>
            <w:r>
              <w:rPr>
                <w:rFonts w:ascii="Calibri" w:hAnsi="Calibri"/>
                <w:color w:val="000000"/>
              </w:rPr>
              <w:t>Speedan</w:t>
            </w:r>
          </w:p>
        </w:tc>
      </w:tr>
      <w:tr w:rsidR="00A2649B" w14:paraId="10CB6EE3"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0C13CBD1" w14:textId="77777777" w:rsidR="00A2649B" w:rsidRDefault="00162176" w:rsidP="008645F5">
            <w:pPr>
              <w:pStyle w:val="TableContents"/>
              <w:jc w:val="center"/>
              <w:rPr>
                <w:rFonts w:ascii="Calibri" w:hAnsi="Calibri"/>
                <w:color w:val="000000"/>
              </w:rPr>
            </w:pPr>
            <w:r>
              <w:rPr>
                <w:rFonts w:ascii="Calibri" w:hAnsi="Calibri"/>
                <w:color w:val="000000"/>
              </w:rPr>
              <w:t>8</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7EC7FF" w14:textId="77777777" w:rsidR="00A2649B" w:rsidRDefault="00162176" w:rsidP="008645F5">
            <w:pPr>
              <w:pStyle w:val="TableContents"/>
              <w:jc w:val="center"/>
              <w:rPr>
                <w:rFonts w:ascii="Calibri" w:hAnsi="Calibri"/>
                <w:color w:val="000000"/>
              </w:rPr>
            </w:pPr>
            <w:r>
              <w:rPr>
                <w:rFonts w:ascii="Calibri" w:hAnsi="Calibri"/>
                <w:color w:val="000000"/>
              </w:rPr>
              <w:t>Bremo</w:t>
            </w:r>
          </w:p>
        </w:tc>
      </w:tr>
      <w:tr w:rsidR="00A2649B" w14:paraId="59ED4D48" w14:textId="77777777" w:rsidTr="008645F5">
        <w:tc>
          <w:tcPr>
            <w:tcW w:w="4530" w:type="dxa"/>
            <w:tcBorders>
              <w:left w:val="single" w:sz="2" w:space="0" w:color="000000"/>
              <w:bottom w:val="single" w:sz="2" w:space="0" w:color="000000"/>
            </w:tcBorders>
            <w:tcMar>
              <w:top w:w="55" w:type="dxa"/>
              <w:left w:w="55" w:type="dxa"/>
              <w:bottom w:w="55" w:type="dxa"/>
              <w:right w:w="55" w:type="dxa"/>
            </w:tcMar>
            <w:vAlign w:val="center"/>
          </w:tcPr>
          <w:p w14:paraId="6769A7A5" w14:textId="77777777" w:rsidR="00A2649B" w:rsidRDefault="00162176" w:rsidP="008645F5">
            <w:pPr>
              <w:pStyle w:val="TableContents"/>
              <w:jc w:val="center"/>
              <w:rPr>
                <w:rFonts w:ascii="Calibri" w:hAnsi="Calibri"/>
                <w:color w:val="000000"/>
              </w:rPr>
            </w:pPr>
            <w:r>
              <w:rPr>
                <w:rFonts w:ascii="Calibri" w:hAnsi="Calibri"/>
                <w:color w:val="000000"/>
              </w:rPr>
              <w:t>15</w:t>
            </w:r>
          </w:p>
        </w:tc>
        <w:tc>
          <w:tcPr>
            <w:tcW w:w="453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B515316" w14:textId="77777777" w:rsidR="00A2649B" w:rsidRDefault="00162176" w:rsidP="008645F5">
            <w:pPr>
              <w:pStyle w:val="TableContents"/>
              <w:jc w:val="center"/>
              <w:rPr>
                <w:rFonts w:ascii="Calibri" w:hAnsi="Calibri"/>
                <w:color w:val="000000"/>
              </w:rPr>
            </w:pPr>
            <w:r>
              <w:rPr>
                <w:rFonts w:ascii="Calibri" w:hAnsi="Calibri"/>
                <w:color w:val="000000"/>
              </w:rPr>
              <w:t>BOSCH</w:t>
            </w:r>
          </w:p>
        </w:tc>
      </w:tr>
    </w:tbl>
    <w:p w14:paraId="7FBA9845" w14:textId="77777777" w:rsidR="00A2649B" w:rsidRDefault="00A2649B" w:rsidP="00A2649B">
      <w:pPr>
        <w:pStyle w:val="Standard"/>
        <w:rPr>
          <w:rFonts w:ascii="Calibri" w:hAnsi="Calibri"/>
          <w:color w:val="000000"/>
        </w:rPr>
      </w:pPr>
    </w:p>
    <w:p w14:paraId="34709C75" w14:textId="77777777"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RozmiaryOpon</w:t>
      </w:r>
      <w:r>
        <w:rPr>
          <w:rFonts w:ascii="Calibri" w:hAnsi="Calibri"/>
          <w:color w:val="000000"/>
        </w:rPr>
        <w:t>/ROZMIAR_OPONY</w:t>
      </w:r>
    </w:p>
    <w:p w14:paraId="5F2F050D" w14:textId="77777777" w:rsidR="00A2649B" w:rsidRDefault="00A2649B" w:rsidP="00A2649B">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16A1C02A"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9E1A7AE"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0EA7D86"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EDE6A2D"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59C1AC9"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0BC7414"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8BDDBB0"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2E582CCA"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655BAD6"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31ED8AB2"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0EE982C"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508ABA"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8E6EB00"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DD20D61"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6EA5C934"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07BB0040" w14:textId="77777777" w:rsidR="00A2649B" w:rsidRDefault="00A2649B" w:rsidP="008645F5">
            <w:pPr>
              <w:pStyle w:val="TableContents"/>
              <w:jc w:val="center"/>
              <w:rPr>
                <w:rFonts w:ascii="Calibri" w:hAnsi="Calibri"/>
                <w:color w:val="000000"/>
              </w:rPr>
            </w:pPr>
            <w:r>
              <w:rPr>
                <w:rFonts w:ascii="Calibri" w:hAnsi="Calibri"/>
                <w:color w:val="000000"/>
              </w:rPr>
              <w:t>IdRozmiaru</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C0559F0"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45818FD"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2C382B8"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17A9A65"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81EE75" w14:textId="77777777" w:rsidR="00A2649B" w:rsidRDefault="00A2649B" w:rsidP="008645F5">
            <w:pPr>
              <w:pStyle w:val="TableContents"/>
              <w:jc w:val="center"/>
              <w:rPr>
                <w:rFonts w:ascii="Calibri" w:hAnsi="Calibri"/>
                <w:color w:val="000000"/>
              </w:rPr>
            </w:pPr>
          </w:p>
        </w:tc>
      </w:tr>
      <w:tr w:rsidR="00A2649B" w14:paraId="24EFA229"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924D3C3"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4DCD40E"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6BFEC5C"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6BDB6601"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AE5135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2509A4" w14:textId="77777777" w:rsidR="00A2649B" w:rsidRDefault="00A2649B" w:rsidP="008645F5">
            <w:pPr>
              <w:pStyle w:val="TableContents"/>
              <w:jc w:val="center"/>
              <w:rPr>
                <w:rFonts w:ascii="Calibri" w:hAnsi="Calibri"/>
                <w:color w:val="000000"/>
              </w:rPr>
            </w:pPr>
            <w:r>
              <w:rPr>
                <w:rFonts w:ascii="Calibri" w:hAnsi="Calibri"/>
                <w:color w:val="000000"/>
              </w:rPr>
              <w:t>DBMS</w:t>
            </w:r>
          </w:p>
        </w:tc>
      </w:tr>
      <w:tr w:rsidR="00A2649B" w14:paraId="11DF40DF"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182CC09C" w14:textId="77777777" w:rsidR="00A2649B" w:rsidRDefault="00A2649B" w:rsidP="008645F5">
            <w:pPr>
              <w:pStyle w:val="Standard"/>
              <w:jc w:val="center"/>
              <w:rPr>
                <w:rFonts w:ascii="Calibri" w:hAnsi="Calibri"/>
              </w:rPr>
            </w:pPr>
            <w:r>
              <w:rPr>
                <w:rFonts w:ascii="Calibri" w:hAnsi="Calibri"/>
              </w:rPr>
              <w:t>Szerokosc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7E5DF9E" w14:textId="77777777" w:rsidR="00A2649B" w:rsidRDefault="00A2649B" w:rsidP="008645F5">
            <w:pPr>
              <w:pStyle w:val="TableContents"/>
              <w:jc w:val="center"/>
              <w:rPr>
                <w:rFonts w:ascii="Calibri" w:hAnsi="Calibri"/>
                <w:color w:val="000000"/>
              </w:rPr>
            </w:pPr>
            <w:r>
              <w:rPr>
                <w:rFonts w:ascii="Calibri" w:hAnsi="Calibri"/>
                <w:color w:val="000000"/>
              </w:rPr>
              <w:t>String[3]</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8C053B1"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55775FC" w14:textId="77777777" w:rsidR="00A2649B" w:rsidRDefault="00A2649B" w:rsidP="008645F5">
            <w:pPr>
              <w:pStyle w:val="Standard"/>
              <w:jc w:val="center"/>
              <w:rPr>
                <w:rFonts w:ascii="Arial" w:hAnsi="Arial"/>
              </w:rPr>
            </w:pPr>
            <w:r>
              <w:rPr>
                <w:rFonts w:ascii="Arial" w:hAnsi="Arial"/>
                <w:color w:val="000000"/>
              </w:rPr>
              <w:t>{[0-9]}</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755FF5E"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932832E" w14:textId="77777777" w:rsidR="00A2649B" w:rsidRDefault="00A2649B" w:rsidP="008645F5">
            <w:pPr>
              <w:pStyle w:val="TableContents"/>
              <w:jc w:val="center"/>
              <w:rPr>
                <w:rFonts w:ascii="Calibri" w:hAnsi="Calibri"/>
                <w:color w:val="000000"/>
              </w:rPr>
            </w:pPr>
          </w:p>
        </w:tc>
      </w:tr>
      <w:tr w:rsidR="00A2649B" w14:paraId="2B424633"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3CC87797"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71A0A7C1"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B509764"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DCCAFF9"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087925D"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06C862"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6088AEAC"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288BC9E7" w14:textId="77777777" w:rsidR="00A2649B" w:rsidRDefault="00A2649B" w:rsidP="008645F5">
            <w:pPr>
              <w:pStyle w:val="Standard"/>
              <w:jc w:val="center"/>
              <w:rPr>
                <w:rFonts w:ascii="Calibri" w:hAnsi="Calibri"/>
              </w:rPr>
            </w:pPr>
            <w:r>
              <w:rPr>
                <w:rFonts w:ascii="Calibri" w:hAnsi="Calibri"/>
              </w:rPr>
              <w:t>Profil</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5CD5F50" w14:textId="77777777" w:rsidR="00A2649B" w:rsidRDefault="00A2649B" w:rsidP="008645F5">
            <w:pPr>
              <w:pStyle w:val="TableContents"/>
              <w:jc w:val="center"/>
              <w:rPr>
                <w:rFonts w:ascii="Calibri" w:hAnsi="Calibri"/>
                <w:color w:val="000000"/>
              </w:rPr>
            </w:pPr>
            <w:r>
              <w:rPr>
                <w:rFonts w:ascii="Calibri" w:hAnsi="Calibri"/>
                <w:color w:val="000000"/>
              </w:rPr>
              <w:t>String[2]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2CE42F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3DEC2C2A" w14:textId="77777777" w:rsidR="00A2649B" w:rsidRDefault="00A2649B" w:rsidP="008645F5">
            <w:pPr>
              <w:pStyle w:val="Standard"/>
              <w:jc w:val="center"/>
              <w:rPr>
                <w:rFonts w:ascii="Arial" w:hAnsi="Arial"/>
              </w:rPr>
            </w:pPr>
            <w:r>
              <w:rPr>
                <w:rFonts w:ascii="Arial" w:hAnsi="Arial"/>
                <w:color w:val="000000"/>
              </w:rPr>
              <w:t>{[0-9]}</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8671BB5"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69EAE12" w14:textId="77777777" w:rsidR="00A2649B" w:rsidRDefault="00A2649B" w:rsidP="008645F5">
            <w:pPr>
              <w:pStyle w:val="TableContents"/>
              <w:jc w:val="center"/>
              <w:rPr>
                <w:rFonts w:ascii="Calibri" w:hAnsi="Calibri"/>
                <w:color w:val="000000"/>
              </w:rPr>
            </w:pPr>
          </w:p>
        </w:tc>
      </w:tr>
      <w:tr w:rsidR="00A2649B" w14:paraId="7F57EA1A"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6A1D6EB"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9BEFECA"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F416A50"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3B988496"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5233C57"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CECB3F" w14:textId="77777777" w:rsidR="00A2649B" w:rsidRDefault="00A2649B" w:rsidP="008645F5">
            <w:pPr>
              <w:pStyle w:val="TableContents"/>
              <w:jc w:val="center"/>
              <w:rPr>
                <w:rFonts w:ascii="Calibri" w:hAnsi="Calibri"/>
                <w:color w:val="000000"/>
              </w:rPr>
            </w:pPr>
            <w:r>
              <w:rPr>
                <w:rFonts w:ascii="Calibri" w:hAnsi="Calibri"/>
                <w:color w:val="000000"/>
              </w:rPr>
              <w:t>USER</w:t>
            </w:r>
          </w:p>
        </w:tc>
      </w:tr>
      <w:tr w:rsidR="00A2649B" w14:paraId="68EAF284"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6ABCECD1" w14:textId="77777777" w:rsidR="00A2649B" w:rsidRDefault="00A2649B" w:rsidP="008645F5">
            <w:pPr>
              <w:pStyle w:val="Standard"/>
              <w:jc w:val="center"/>
              <w:rPr>
                <w:rFonts w:ascii="Calibri" w:hAnsi="Calibri"/>
              </w:rPr>
            </w:pPr>
            <w:r>
              <w:rPr>
                <w:rFonts w:ascii="Calibri" w:hAnsi="Calibri"/>
              </w:rPr>
              <w:t>Srednica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CD5F40D" w14:textId="77777777" w:rsidR="00A2649B" w:rsidRDefault="00A2649B" w:rsidP="008645F5">
            <w:pPr>
              <w:pStyle w:val="TableContents"/>
              <w:jc w:val="center"/>
              <w:rPr>
                <w:rFonts w:ascii="Calibri" w:hAnsi="Calibri"/>
                <w:color w:val="000000"/>
              </w:rPr>
            </w:pPr>
            <w:r>
              <w:rPr>
                <w:rFonts w:ascii="Calibri" w:hAnsi="Calibri"/>
                <w:color w:val="000000"/>
              </w:rPr>
              <w:t>String[4]</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70086AA"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A3B0FFC" w14:textId="77777777" w:rsidR="00A2649B" w:rsidRDefault="00A2649B" w:rsidP="008645F5">
            <w:pPr>
              <w:pStyle w:val="Standard"/>
              <w:jc w:val="center"/>
              <w:rPr>
                <w:rFonts w:ascii="Arial" w:hAnsi="Arial"/>
              </w:rPr>
            </w:pPr>
            <w:r>
              <w:rPr>
                <w:rFonts w:ascii="Arial" w:hAnsi="Arial"/>
                <w:color w:val="000000"/>
              </w:rPr>
              <w:t>{[0-9]}</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6E1036C"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14D2E02" w14:textId="77777777" w:rsidR="00A2649B" w:rsidRDefault="00A2649B" w:rsidP="008645F5">
            <w:pPr>
              <w:pStyle w:val="TableContents"/>
              <w:jc w:val="center"/>
              <w:rPr>
                <w:rFonts w:ascii="Calibri" w:hAnsi="Calibri"/>
                <w:color w:val="000000"/>
              </w:rPr>
            </w:pPr>
          </w:p>
        </w:tc>
      </w:tr>
      <w:tr w:rsidR="00A2649B" w14:paraId="59B5EEC5"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866B275"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6D8F9B0"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CEF9DD8"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4F873731"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115D36D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00D4FA9"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3395D661"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566BB944" w14:textId="77777777" w:rsidTr="008645F5">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64E26C6"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F32441C" w14:textId="77777777" w:rsidR="00A2649B" w:rsidRDefault="00A2649B" w:rsidP="008645F5">
            <w:pPr>
              <w:pStyle w:val="TableContents"/>
              <w:jc w:val="center"/>
              <w:rPr>
                <w:rFonts w:ascii="Calibri" w:hAnsi="Calibri"/>
                <w:color w:val="000000"/>
              </w:rPr>
            </w:pPr>
            <w:r>
              <w:rPr>
                <w:rFonts w:ascii="Calibri" w:hAnsi="Calibri"/>
                <w:color w:val="000000"/>
              </w:rPr>
              <w:t>Znaczenie</w:t>
            </w:r>
          </w:p>
        </w:tc>
      </w:tr>
      <w:tr w:rsidR="00A2649B" w14:paraId="71EF217B"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7DAF5066" w14:textId="77777777" w:rsidR="00A2649B" w:rsidRDefault="00A2649B" w:rsidP="008645F5">
            <w:pPr>
              <w:pStyle w:val="TableContents"/>
              <w:jc w:val="center"/>
              <w:rPr>
                <w:rFonts w:ascii="Calibri" w:hAnsi="Calibri"/>
                <w:color w:val="000000"/>
              </w:rPr>
            </w:pPr>
            <w:r>
              <w:rPr>
                <w:rFonts w:ascii="Calibri" w:hAnsi="Calibri"/>
                <w:color w:val="000000"/>
              </w:rPr>
              <w:t>IdRozmiaru</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AC4C12" w14:textId="77777777" w:rsidR="00A2649B" w:rsidRDefault="00A2649B" w:rsidP="008645F5">
            <w:pPr>
              <w:pStyle w:val="TableContents"/>
              <w:jc w:val="center"/>
              <w:rPr>
                <w:rFonts w:ascii="Calibri" w:hAnsi="Calibri"/>
                <w:color w:val="000000"/>
              </w:rPr>
            </w:pPr>
            <w:r>
              <w:rPr>
                <w:rFonts w:ascii="Calibri" w:hAnsi="Calibri"/>
                <w:color w:val="000000"/>
              </w:rPr>
              <w:t>Identyfikator rozmiaru opony, klucz główny</w:t>
            </w:r>
          </w:p>
        </w:tc>
      </w:tr>
      <w:tr w:rsidR="00A2649B" w14:paraId="0BF0BAA9"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7DE46ECE" w14:textId="77777777" w:rsidR="00A2649B" w:rsidRDefault="00A2649B" w:rsidP="008645F5">
            <w:pPr>
              <w:pStyle w:val="TableContents"/>
              <w:jc w:val="center"/>
              <w:rPr>
                <w:rFonts w:ascii="Calibri" w:hAnsi="Calibri"/>
                <w:color w:val="000000"/>
              </w:rPr>
            </w:pPr>
            <w:r>
              <w:rPr>
                <w:rFonts w:ascii="Calibri" w:hAnsi="Calibri"/>
                <w:color w:val="000000"/>
              </w:rPr>
              <w:t>Szerokosc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7BD03E" w14:textId="77777777" w:rsidR="00A2649B" w:rsidRDefault="00A2649B" w:rsidP="008645F5">
            <w:pPr>
              <w:pStyle w:val="TableContents"/>
              <w:jc w:val="center"/>
              <w:rPr>
                <w:rFonts w:ascii="Calibri" w:hAnsi="Calibri"/>
                <w:color w:val="000000"/>
              </w:rPr>
            </w:pPr>
            <w:r>
              <w:rPr>
                <w:rFonts w:ascii="Calibri" w:hAnsi="Calibri"/>
                <w:color w:val="000000"/>
              </w:rPr>
              <w:t>Szerokość opony w mm</w:t>
            </w:r>
          </w:p>
        </w:tc>
      </w:tr>
      <w:tr w:rsidR="00A2649B" w14:paraId="387ABA73"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2D359A98" w14:textId="77777777" w:rsidR="00A2649B" w:rsidRDefault="00A2649B" w:rsidP="008645F5">
            <w:pPr>
              <w:pStyle w:val="TableContents"/>
              <w:jc w:val="center"/>
              <w:rPr>
                <w:rFonts w:ascii="Calibri" w:hAnsi="Calibri"/>
                <w:color w:val="000000"/>
              </w:rPr>
            </w:pPr>
            <w:r>
              <w:rPr>
                <w:rFonts w:ascii="Calibri" w:hAnsi="Calibri"/>
                <w:color w:val="000000"/>
              </w:rPr>
              <w:t>Profil</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C7891B5" w14:textId="77777777" w:rsidR="00A2649B" w:rsidRDefault="00A2649B" w:rsidP="008645F5">
            <w:pPr>
              <w:pStyle w:val="TableContents"/>
              <w:jc w:val="center"/>
              <w:rPr>
                <w:rFonts w:ascii="Calibri" w:hAnsi="Calibri"/>
                <w:color w:val="000000"/>
              </w:rPr>
            </w:pPr>
            <w:r>
              <w:rPr>
                <w:rFonts w:ascii="Calibri" w:hAnsi="Calibri"/>
                <w:color w:val="000000"/>
              </w:rPr>
              <w:t>Profil opony jako procent z szerokości</w:t>
            </w:r>
          </w:p>
        </w:tc>
      </w:tr>
      <w:tr w:rsidR="00A2649B" w14:paraId="1C00424E" w14:textId="77777777" w:rsidTr="008645F5">
        <w:tc>
          <w:tcPr>
            <w:tcW w:w="1515" w:type="dxa"/>
            <w:tcBorders>
              <w:left w:val="single" w:sz="2" w:space="0" w:color="000000"/>
              <w:bottom w:val="single" w:sz="2" w:space="0" w:color="000000"/>
            </w:tcBorders>
            <w:tcMar>
              <w:top w:w="55" w:type="dxa"/>
              <w:left w:w="55" w:type="dxa"/>
              <w:bottom w:w="55" w:type="dxa"/>
              <w:right w:w="55" w:type="dxa"/>
            </w:tcMar>
            <w:vAlign w:val="center"/>
          </w:tcPr>
          <w:p w14:paraId="574FA49E" w14:textId="77777777" w:rsidR="00A2649B" w:rsidRDefault="00A2649B" w:rsidP="008645F5">
            <w:pPr>
              <w:pStyle w:val="TableContents"/>
              <w:jc w:val="center"/>
              <w:rPr>
                <w:rFonts w:ascii="Calibri" w:hAnsi="Calibri"/>
                <w:color w:val="000000"/>
              </w:rPr>
            </w:pPr>
            <w:r>
              <w:rPr>
                <w:rFonts w:ascii="Calibri" w:hAnsi="Calibri"/>
                <w:color w:val="000000"/>
              </w:rPr>
              <w:t>Srednica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56B2F3F" w14:textId="77777777" w:rsidR="00A2649B" w:rsidRDefault="00A2649B" w:rsidP="008645F5">
            <w:pPr>
              <w:pStyle w:val="TableContents"/>
              <w:jc w:val="center"/>
              <w:rPr>
                <w:rFonts w:ascii="Calibri" w:hAnsi="Calibri"/>
                <w:color w:val="000000"/>
              </w:rPr>
            </w:pPr>
            <w:r>
              <w:rPr>
                <w:rFonts w:ascii="Calibri" w:hAnsi="Calibri"/>
                <w:color w:val="000000"/>
              </w:rPr>
              <w:t>Średnica opony w mm</w:t>
            </w:r>
          </w:p>
        </w:tc>
      </w:tr>
    </w:tbl>
    <w:p w14:paraId="50FC6993" w14:textId="77777777" w:rsidR="00931010" w:rsidRDefault="00931010"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931010" w14:paraId="028A4A89" w14:textId="77777777" w:rsidTr="005A6771">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6B11ED" w14:textId="77777777" w:rsidR="00931010" w:rsidRDefault="00931010" w:rsidP="005A6771">
            <w:pPr>
              <w:pStyle w:val="TableContents"/>
              <w:jc w:val="center"/>
              <w:rPr>
                <w:rFonts w:ascii="Calibri" w:hAnsi="Calibri"/>
                <w:color w:val="000000"/>
              </w:rPr>
            </w:pPr>
            <w:r>
              <w:rPr>
                <w:rFonts w:ascii="Calibri" w:hAnsi="Calibri"/>
                <w:color w:val="000000"/>
              </w:rPr>
              <w:t>IdRozmiaru</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C9BB605" w14:textId="77777777" w:rsidR="00931010" w:rsidRDefault="00931010" w:rsidP="005A6771">
            <w:pPr>
              <w:pStyle w:val="TableContents"/>
              <w:jc w:val="center"/>
              <w:rPr>
                <w:rFonts w:ascii="Calibri" w:hAnsi="Calibri"/>
                <w:color w:val="000000"/>
              </w:rPr>
            </w:pPr>
            <w:r>
              <w:rPr>
                <w:rFonts w:ascii="Calibri" w:hAnsi="Calibri"/>
                <w:color w:val="000000"/>
              </w:rPr>
              <w:t>Szerokosc</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CA2C0A6" w14:textId="77777777" w:rsidR="00931010" w:rsidRDefault="00931010" w:rsidP="005A6771">
            <w:pPr>
              <w:pStyle w:val="TableContents"/>
              <w:jc w:val="center"/>
              <w:rPr>
                <w:rFonts w:ascii="Calibri" w:hAnsi="Calibri"/>
                <w:color w:val="000000"/>
              </w:rPr>
            </w:pPr>
            <w:r>
              <w:rPr>
                <w:rFonts w:ascii="Calibri" w:hAnsi="Calibri"/>
                <w:color w:val="000000"/>
              </w:rPr>
              <w:t>Profil</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AC56A41" w14:textId="77777777" w:rsidR="00931010" w:rsidRDefault="00931010" w:rsidP="005A6771">
            <w:pPr>
              <w:pStyle w:val="TableContents"/>
              <w:jc w:val="center"/>
              <w:rPr>
                <w:rFonts w:ascii="Calibri" w:hAnsi="Calibri"/>
                <w:color w:val="000000"/>
              </w:rPr>
            </w:pPr>
            <w:r>
              <w:rPr>
                <w:rFonts w:ascii="Calibri" w:hAnsi="Calibri"/>
                <w:color w:val="000000"/>
              </w:rPr>
              <w:t>Srednica</w:t>
            </w:r>
          </w:p>
        </w:tc>
      </w:tr>
      <w:tr w:rsidR="00931010" w14:paraId="6C16905C" w14:textId="77777777"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14:paraId="0E5A1442" w14:textId="77777777" w:rsidR="00931010" w:rsidRDefault="001C6328" w:rsidP="005A6771">
            <w:pPr>
              <w:pStyle w:val="TableContents"/>
              <w:jc w:val="center"/>
              <w:rPr>
                <w:rFonts w:ascii="Calibri" w:hAnsi="Calibri"/>
                <w:color w:val="000000"/>
              </w:rPr>
            </w:pPr>
            <w:r>
              <w:rPr>
                <w:rFonts w:ascii="Calibri" w:hAnsi="Calibri"/>
                <w:color w:val="000000"/>
              </w:rPr>
              <w:t>2</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0C7DB15" w14:textId="77777777" w:rsidR="00931010" w:rsidRDefault="001C6328" w:rsidP="005A6771">
            <w:pPr>
              <w:pStyle w:val="TableContents"/>
              <w:jc w:val="center"/>
              <w:rPr>
                <w:rFonts w:ascii="Calibri" w:hAnsi="Calibri"/>
                <w:color w:val="000000"/>
              </w:rPr>
            </w:pPr>
            <w:r>
              <w:rPr>
                <w:rFonts w:ascii="Calibri" w:hAnsi="Calibri"/>
                <w:color w:val="000000"/>
              </w:rPr>
              <w:t>185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E2C7A75" w14:textId="77777777" w:rsidR="00931010" w:rsidRDefault="001C6328" w:rsidP="005A6771">
            <w:pPr>
              <w:pStyle w:val="TableContents"/>
              <w:jc w:val="center"/>
              <w:rPr>
                <w:rFonts w:ascii="Calibri" w:hAnsi="Calibri"/>
                <w:color w:val="000000"/>
              </w:rPr>
            </w:pPr>
            <w:r>
              <w:rPr>
                <w:rFonts w:ascii="Calibri" w:hAnsi="Calibri"/>
                <w:color w:val="000000"/>
              </w:rPr>
              <w:t>65</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B62E5CD" w14:textId="77777777" w:rsidR="00931010" w:rsidRDefault="001C6328" w:rsidP="005A6771">
            <w:pPr>
              <w:pStyle w:val="TableContents"/>
              <w:jc w:val="center"/>
              <w:rPr>
                <w:rFonts w:ascii="Calibri" w:hAnsi="Calibri"/>
                <w:color w:val="000000"/>
              </w:rPr>
            </w:pPr>
            <w:r>
              <w:rPr>
                <w:rFonts w:ascii="Calibri" w:hAnsi="Calibri"/>
                <w:color w:val="000000"/>
              </w:rPr>
              <w:t>14</w:t>
            </w:r>
          </w:p>
        </w:tc>
      </w:tr>
      <w:tr w:rsidR="00931010" w14:paraId="6D346E17" w14:textId="77777777"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14:paraId="38ACFDAD" w14:textId="77777777" w:rsidR="00931010" w:rsidRDefault="001C6328" w:rsidP="005A6771">
            <w:pPr>
              <w:pStyle w:val="TableContents"/>
              <w:jc w:val="center"/>
              <w:rPr>
                <w:rFonts w:ascii="Calibri" w:hAnsi="Calibri"/>
                <w:color w:val="000000"/>
              </w:rPr>
            </w:pPr>
            <w:r>
              <w:rPr>
                <w:rFonts w:ascii="Calibri" w:hAnsi="Calibri"/>
                <w:color w:val="000000"/>
              </w:rPr>
              <w:t>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5F8CB12F" w14:textId="77777777" w:rsidR="00931010" w:rsidRDefault="001C6328" w:rsidP="00162176">
            <w:pPr>
              <w:pStyle w:val="TableContents"/>
              <w:jc w:val="center"/>
              <w:rPr>
                <w:rFonts w:ascii="Calibri" w:hAnsi="Calibri"/>
                <w:color w:val="000000"/>
              </w:rPr>
            </w:pPr>
            <w:r>
              <w:rPr>
                <w:rFonts w:ascii="Calibri" w:hAnsi="Calibri"/>
                <w:color w:val="000000"/>
              </w:rPr>
              <w:t>1</w:t>
            </w:r>
            <w:r w:rsidR="00162176">
              <w:rPr>
                <w:rFonts w:ascii="Calibri" w:hAnsi="Calibri"/>
                <w:color w:val="000000"/>
              </w:rPr>
              <w:t>85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3764206" w14:textId="77777777" w:rsidR="00931010" w:rsidRDefault="00162176" w:rsidP="005A6771">
            <w:pPr>
              <w:pStyle w:val="TableContents"/>
              <w:jc w:val="center"/>
              <w:rPr>
                <w:rFonts w:ascii="Calibri" w:hAnsi="Calibri"/>
                <w:color w:val="000000"/>
              </w:rPr>
            </w:pPr>
            <w:r>
              <w:rPr>
                <w:rFonts w:ascii="Calibri" w:hAnsi="Calibri"/>
                <w:color w:val="000000"/>
              </w:rPr>
              <w:t>65</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CFB3E0" w14:textId="77777777" w:rsidR="00931010" w:rsidRDefault="001C6328" w:rsidP="005A6771">
            <w:pPr>
              <w:pStyle w:val="TableContents"/>
              <w:jc w:val="center"/>
              <w:rPr>
                <w:rFonts w:ascii="Calibri" w:hAnsi="Calibri"/>
                <w:color w:val="000000"/>
              </w:rPr>
            </w:pPr>
            <w:r>
              <w:rPr>
                <w:rFonts w:ascii="Calibri" w:hAnsi="Calibri"/>
                <w:color w:val="000000"/>
              </w:rPr>
              <w:t>15</w:t>
            </w:r>
          </w:p>
        </w:tc>
      </w:tr>
      <w:tr w:rsidR="00931010" w14:paraId="0880065A" w14:textId="77777777"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14:paraId="0F7060C5" w14:textId="77777777" w:rsidR="00931010" w:rsidRDefault="001C6328" w:rsidP="005A6771">
            <w:pPr>
              <w:pStyle w:val="TableContents"/>
              <w:jc w:val="center"/>
              <w:rPr>
                <w:rFonts w:ascii="Calibri" w:hAnsi="Calibri"/>
                <w:color w:val="000000"/>
              </w:rPr>
            </w:pPr>
            <w:r>
              <w:rPr>
                <w:rFonts w:ascii="Calibri" w:hAnsi="Calibri"/>
                <w:color w:val="000000"/>
              </w:rPr>
              <w:t>8</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53D1525" w14:textId="77777777" w:rsidR="00931010" w:rsidRDefault="00162176" w:rsidP="00162176">
            <w:pPr>
              <w:pStyle w:val="TableContents"/>
              <w:jc w:val="center"/>
              <w:rPr>
                <w:rFonts w:ascii="Calibri" w:hAnsi="Calibri"/>
                <w:color w:val="000000"/>
              </w:rPr>
            </w:pPr>
            <w:r>
              <w:rPr>
                <w:rFonts w:ascii="Calibri" w:hAnsi="Calibri"/>
                <w:color w:val="000000"/>
              </w:rPr>
              <w:t>195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3611364" w14:textId="77777777" w:rsidR="00931010" w:rsidRDefault="00162176" w:rsidP="005A6771">
            <w:pPr>
              <w:pStyle w:val="TableContents"/>
              <w:jc w:val="center"/>
              <w:rPr>
                <w:rFonts w:ascii="Calibri" w:hAnsi="Calibri"/>
                <w:color w:val="000000"/>
              </w:rPr>
            </w:pPr>
            <w:r>
              <w:rPr>
                <w:rFonts w:ascii="Calibri" w:hAnsi="Calibri"/>
                <w:color w:val="000000"/>
              </w:rPr>
              <w:t>6</w:t>
            </w:r>
            <w:r w:rsidR="001C6328">
              <w:rPr>
                <w:rFonts w:ascii="Calibri" w:hAnsi="Calibri"/>
                <w:color w:val="000000"/>
              </w:rPr>
              <w:t>5</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31D332" w14:textId="77777777" w:rsidR="00931010" w:rsidRDefault="00162176" w:rsidP="005A6771">
            <w:pPr>
              <w:pStyle w:val="TableContents"/>
              <w:jc w:val="center"/>
              <w:rPr>
                <w:rFonts w:ascii="Calibri" w:hAnsi="Calibri"/>
                <w:color w:val="000000"/>
              </w:rPr>
            </w:pPr>
            <w:r>
              <w:rPr>
                <w:rFonts w:ascii="Calibri" w:hAnsi="Calibri"/>
                <w:color w:val="000000"/>
              </w:rPr>
              <w:t>15</w:t>
            </w:r>
          </w:p>
        </w:tc>
      </w:tr>
      <w:tr w:rsidR="00931010" w14:paraId="0C971914" w14:textId="77777777" w:rsidTr="005A6771">
        <w:tc>
          <w:tcPr>
            <w:tcW w:w="2265" w:type="dxa"/>
            <w:tcBorders>
              <w:left w:val="single" w:sz="2" w:space="0" w:color="000000"/>
              <w:bottom w:val="single" w:sz="2" w:space="0" w:color="000000"/>
            </w:tcBorders>
            <w:tcMar>
              <w:top w:w="55" w:type="dxa"/>
              <w:left w:w="55" w:type="dxa"/>
              <w:bottom w:w="55" w:type="dxa"/>
              <w:right w:w="55" w:type="dxa"/>
            </w:tcMar>
            <w:vAlign w:val="center"/>
          </w:tcPr>
          <w:p w14:paraId="32804E70" w14:textId="77777777" w:rsidR="00931010" w:rsidRDefault="001C6328" w:rsidP="005A6771">
            <w:pPr>
              <w:pStyle w:val="TableContents"/>
              <w:jc w:val="center"/>
              <w:rPr>
                <w:rFonts w:ascii="Calibri" w:hAnsi="Calibri"/>
                <w:color w:val="000000"/>
              </w:rPr>
            </w:pPr>
            <w:r>
              <w:rPr>
                <w:rFonts w:ascii="Calibri" w:hAnsi="Calibri"/>
                <w:color w:val="000000"/>
              </w:rPr>
              <w:t>12</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7F4DEAD0" w14:textId="77777777" w:rsidR="00931010" w:rsidRDefault="00162176" w:rsidP="005A6771">
            <w:pPr>
              <w:pStyle w:val="TableContents"/>
              <w:jc w:val="center"/>
              <w:rPr>
                <w:rFonts w:ascii="Calibri" w:hAnsi="Calibri"/>
                <w:color w:val="000000"/>
              </w:rPr>
            </w:pPr>
            <w:r>
              <w:rPr>
                <w:rFonts w:ascii="Calibri" w:hAnsi="Calibri"/>
                <w:color w:val="000000"/>
              </w:rPr>
              <w:t>185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B361C61" w14:textId="77777777" w:rsidR="00931010" w:rsidRDefault="00162176" w:rsidP="005A6771">
            <w:pPr>
              <w:pStyle w:val="TableContents"/>
              <w:jc w:val="center"/>
              <w:rPr>
                <w:rFonts w:ascii="Calibri" w:hAnsi="Calibri"/>
                <w:color w:val="000000"/>
              </w:rPr>
            </w:pPr>
            <w:r>
              <w:rPr>
                <w:rFonts w:ascii="Calibri" w:hAnsi="Calibri"/>
                <w:color w:val="000000"/>
              </w:rPr>
              <w:t>60</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EBA7F5" w14:textId="77777777" w:rsidR="00931010" w:rsidRDefault="001C6328" w:rsidP="00162176">
            <w:pPr>
              <w:pStyle w:val="TableContents"/>
              <w:jc w:val="center"/>
              <w:rPr>
                <w:rFonts w:ascii="Calibri" w:hAnsi="Calibri"/>
                <w:color w:val="000000"/>
              </w:rPr>
            </w:pPr>
            <w:r>
              <w:rPr>
                <w:rFonts w:ascii="Calibri" w:hAnsi="Calibri"/>
                <w:color w:val="000000"/>
              </w:rPr>
              <w:t>1</w:t>
            </w:r>
            <w:r w:rsidR="00162176">
              <w:rPr>
                <w:rFonts w:ascii="Calibri" w:hAnsi="Calibri"/>
                <w:color w:val="000000"/>
              </w:rPr>
              <w:t>4</w:t>
            </w:r>
          </w:p>
        </w:tc>
      </w:tr>
    </w:tbl>
    <w:p w14:paraId="1BA9DB26" w14:textId="77777777" w:rsidR="00931010" w:rsidRDefault="00931010" w:rsidP="00A2649B">
      <w:pPr>
        <w:pStyle w:val="Standard"/>
        <w:rPr>
          <w:rFonts w:ascii="Calibri" w:hAnsi="Calibri"/>
          <w:color w:val="000000"/>
        </w:rPr>
      </w:pPr>
    </w:p>
    <w:p w14:paraId="5E491433" w14:textId="77777777"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StawkiVAT</w:t>
      </w:r>
      <w:r>
        <w:rPr>
          <w:rFonts w:ascii="Calibri" w:hAnsi="Calibri"/>
          <w:color w:val="000000"/>
        </w:rPr>
        <w:t>/STAWKI_VAT</w:t>
      </w:r>
    </w:p>
    <w:p w14:paraId="3498C8BC" w14:textId="77777777" w:rsidR="00931010" w:rsidRDefault="00931010" w:rsidP="00931010">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77A78B94"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459B6D3"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0C7B762"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8D318AB"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56651CF"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15D2513"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D64308E"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33E9E5B7"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1A29E5B"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6A1F0FD"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0DA6CAFE"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C624C6"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67DAA1B"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DF3900B"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0D3741AA"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2F1E70BA" w14:textId="77777777" w:rsidR="00A2649B" w:rsidRDefault="00A2649B" w:rsidP="008645F5">
            <w:pPr>
              <w:pStyle w:val="TableContents"/>
              <w:jc w:val="center"/>
              <w:rPr>
                <w:rFonts w:ascii="Calibri" w:hAnsi="Calibri"/>
                <w:color w:val="000000"/>
              </w:rPr>
            </w:pPr>
            <w:r>
              <w:rPr>
                <w:rFonts w:ascii="Calibri" w:hAnsi="Calibri"/>
                <w:color w:val="000000"/>
              </w:rPr>
              <w:lastRenderedPageBreak/>
              <w:t>Stawka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DD761D8" w14:textId="77777777" w:rsidR="00A2649B" w:rsidRDefault="00A2649B" w:rsidP="008645F5">
            <w:pPr>
              <w:pStyle w:val="TableContents"/>
              <w:jc w:val="center"/>
              <w:rPr>
                <w:rFonts w:ascii="Calibri" w:hAnsi="Calibri"/>
                <w:color w:val="000000"/>
              </w:rPr>
            </w:pPr>
            <w:r>
              <w:rPr>
                <w:rFonts w:ascii="Calibri" w:hAnsi="Calibri"/>
                <w:color w:val="000000"/>
              </w:rPr>
              <w:t>+Double[.2]</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AD15FE2"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1D580E5C"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62BAE2C" w14:textId="77777777" w:rsidR="00A2649B" w:rsidRDefault="00A2649B" w:rsidP="008645F5">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4C5A426" w14:textId="77777777" w:rsidR="00A2649B" w:rsidRDefault="00A2649B" w:rsidP="008645F5">
            <w:pPr>
              <w:pStyle w:val="TableContents"/>
              <w:jc w:val="center"/>
              <w:rPr>
                <w:rFonts w:ascii="Calibri" w:hAnsi="Calibri"/>
                <w:color w:val="000000"/>
              </w:rPr>
            </w:pPr>
          </w:p>
        </w:tc>
      </w:tr>
      <w:tr w:rsidR="00A2649B" w14:paraId="4F865C07"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1BDED3E7"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E7400C9"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34EFDE1"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86E78EE"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1221448"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370F57B"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70856B8E"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04196B64" w14:textId="77777777" w:rsidTr="00931010">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97C1FD2" w14:textId="77777777" w:rsidR="00A2649B" w:rsidRDefault="00A2649B" w:rsidP="00931010">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9DD913C" w14:textId="77777777" w:rsidR="00A2649B" w:rsidRDefault="00A2649B" w:rsidP="00931010">
            <w:pPr>
              <w:pStyle w:val="TableContents"/>
              <w:jc w:val="center"/>
              <w:rPr>
                <w:rFonts w:ascii="Calibri" w:hAnsi="Calibri"/>
                <w:color w:val="000000"/>
              </w:rPr>
            </w:pPr>
            <w:r>
              <w:rPr>
                <w:rFonts w:ascii="Calibri" w:hAnsi="Calibri"/>
                <w:color w:val="000000"/>
              </w:rPr>
              <w:t>Znaczenie</w:t>
            </w:r>
          </w:p>
        </w:tc>
      </w:tr>
      <w:tr w:rsidR="00A2649B" w14:paraId="792F9673" w14:textId="77777777"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14:paraId="5E397E78" w14:textId="77777777" w:rsidR="00A2649B" w:rsidRDefault="00A2649B" w:rsidP="00931010">
            <w:pPr>
              <w:pStyle w:val="TableContents"/>
              <w:jc w:val="center"/>
              <w:rPr>
                <w:rFonts w:ascii="Calibri" w:hAnsi="Calibri"/>
                <w:color w:val="000000"/>
              </w:rPr>
            </w:pPr>
            <w:r>
              <w:rPr>
                <w:rFonts w:ascii="Calibri" w:hAnsi="Calibri"/>
                <w:color w:val="000000"/>
              </w:rPr>
              <w:t>Stawka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B5A2B3" w14:textId="77777777" w:rsidR="00A2649B" w:rsidRDefault="00A2649B" w:rsidP="00931010">
            <w:pPr>
              <w:pStyle w:val="TableContents"/>
              <w:jc w:val="center"/>
              <w:rPr>
                <w:rFonts w:ascii="Calibri" w:hAnsi="Calibri"/>
                <w:color w:val="000000"/>
              </w:rPr>
            </w:pPr>
            <w:r>
              <w:rPr>
                <w:rFonts w:ascii="Calibri" w:hAnsi="Calibri"/>
                <w:color w:val="000000"/>
              </w:rPr>
              <w:t>Stawka podatku VAT w procentach</w:t>
            </w:r>
          </w:p>
        </w:tc>
      </w:tr>
    </w:tbl>
    <w:p w14:paraId="31ABA96C"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9060"/>
      </w:tblGrid>
      <w:tr w:rsidR="00A2649B" w14:paraId="147937DB" w14:textId="77777777" w:rsidTr="008645F5">
        <w:tc>
          <w:tcPr>
            <w:tcW w:w="906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18F6097" w14:textId="77777777" w:rsidR="00A2649B" w:rsidRDefault="00A2649B" w:rsidP="008645F5">
            <w:pPr>
              <w:pStyle w:val="TableContents"/>
              <w:jc w:val="center"/>
              <w:rPr>
                <w:rFonts w:ascii="Calibri" w:hAnsi="Calibri"/>
                <w:color w:val="000000"/>
              </w:rPr>
            </w:pPr>
            <w:r>
              <w:rPr>
                <w:rFonts w:ascii="Calibri" w:hAnsi="Calibri"/>
                <w:color w:val="000000"/>
              </w:rPr>
              <w:t>Stawka</w:t>
            </w:r>
          </w:p>
        </w:tc>
      </w:tr>
      <w:tr w:rsidR="00A2649B" w14:paraId="57F9D579"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9608C7A" w14:textId="77777777" w:rsidR="00A2649B" w:rsidRDefault="006D7516" w:rsidP="008645F5">
            <w:pPr>
              <w:pStyle w:val="TableContents"/>
              <w:jc w:val="center"/>
              <w:rPr>
                <w:rFonts w:ascii="Calibri" w:hAnsi="Calibri"/>
                <w:color w:val="000000"/>
              </w:rPr>
            </w:pPr>
            <w:r>
              <w:rPr>
                <w:rFonts w:ascii="Calibri" w:hAnsi="Calibri"/>
                <w:color w:val="000000"/>
              </w:rPr>
              <w:t>0</w:t>
            </w:r>
          </w:p>
        </w:tc>
      </w:tr>
      <w:tr w:rsidR="00A2649B" w14:paraId="7FFDC56E"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67F62CB" w14:textId="77777777" w:rsidR="00A2649B" w:rsidRDefault="006D7516" w:rsidP="008645F5">
            <w:pPr>
              <w:pStyle w:val="TableContents"/>
              <w:jc w:val="center"/>
              <w:rPr>
                <w:rFonts w:ascii="Calibri" w:hAnsi="Calibri"/>
                <w:color w:val="000000"/>
              </w:rPr>
            </w:pPr>
            <w:r>
              <w:rPr>
                <w:rFonts w:ascii="Calibri" w:hAnsi="Calibri"/>
                <w:color w:val="000000"/>
              </w:rPr>
              <w:t>5</w:t>
            </w:r>
          </w:p>
        </w:tc>
      </w:tr>
      <w:tr w:rsidR="00A2649B" w14:paraId="2B267BE2"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58C1C4C" w14:textId="77777777" w:rsidR="00A2649B" w:rsidRDefault="006D7516" w:rsidP="008645F5">
            <w:pPr>
              <w:pStyle w:val="TableContents"/>
              <w:jc w:val="center"/>
              <w:rPr>
                <w:rFonts w:ascii="Calibri" w:hAnsi="Calibri"/>
                <w:color w:val="000000"/>
              </w:rPr>
            </w:pPr>
            <w:r>
              <w:rPr>
                <w:rFonts w:ascii="Calibri" w:hAnsi="Calibri"/>
                <w:color w:val="000000"/>
              </w:rPr>
              <w:t>8</w:t>
            </w:r>
          </w:p>
        </w:tc>
      </w:tr>
      <w:tr w:rsidR="00A2649B" w14:paraId="764E0044" w14:textId="77777777" w:rsidTr="008645F5">
        <w:tc>
          <w:tcPr>
            <w:tcW w:w="906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E6B52A2" w14:textId="77777777" w:rsidR="00A2649B" w:rsidRDefault="006D7516" w:rsidP="008645F5">
            <w:pPr>
              <w:pStyle w:val="TableContents"/>
              <w:jc w:val="center"/>
              <w:rPr>
                <w:rFonts w:ascii="Calibri" w:hAnsi="Calibri"/>
                <w:color w:val="000000"/>
              </w:rPr>
            </w:pPr>
            <w:r>
              <w:rPr>
                <w:rFonts w:ascii="Calibri" w:hAnsi="Calibri"/>
                <w:color w:val="000000"/>
              </w:rPr>
              <w:t>23</w:t>
            </w:r>
          </w:p>
        </w:tc>
      </w:tr>
    </w:tbl>
    <w:p w14:paraId="296D34CE" w14:textId="77777777" w:rsidR="00A2649B" w:rsidRDefault="00A2649B" w:rsidP="00A2649B">
      <w:pPr>
        <w:pStyle w:val="Standard"/>
        <w:rPr>
          <w:rFonts w:ascii="Calibri" w:hAnsi="Calibri"/>
          <w:color w:val="000000"/>
        </w:rPr>
      </w:pPr>
    </w:p>
    <w:p w14:paraId="5D8F7F4D" w14:textId="77777777" w:rsidR="00A2649B" w:rsidRDefault="00A2649B" w:rsidP="00C76F1B">
      <w:pPr>
        <w:pStyle w:val="Standard"/>
        <w:numPr>
          <w:ilvl w:val="0"/>
          <w:numId w:val="20"/>
        </w:numPr>
        <w:ind w:left="426" w:hanging="426"/>
        <w:rPr>
          <w:rFonts w:ascii="Calibri" w:hAnsi="Calibri"/>
          <w:color w:val="000000"/>
        </w:rPr>
      </w:pPr>
      <w:r>
        <w:rPr>
          <w:rFonts w:ascii="Calibri" w:hAnsi="Calibri"/>
          <w:b/>
          <w:bCs/>
          <w:color w:val="000000"/>
        </w:rPr>
        <w:t>WartosciAtrybutowCzesc</w:t>
      </w:r>
      <w:r>
        <w:rPr>
          <w:rFonts w:ascii="Calibri" w:hAnsi="Calibri"/>
          <w:color w:val="000000"/>
        </w:rPr>
        <w:t>/ATRYBUT_CZESCI, CZESC</w:t>
      </w:r>
    </w:p>
    <w:p w14:paraId="65139D37" w14:textId="77777777" w:rsidR="00931010" w:rsidRDefault="00931010" w:rsidP="00931010">
      <w:pPr>
        <w:pStyle w:val="Standard"/>
        <w:ind w:left="426"/>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09"/>
        <w:gridCol w:w="1510"/>
        <w:gridCol w:w="1510"/>
        <w:gridCol w:w="1816"/>
        <w:gridCol w:w="1204"/>
        <w:gridCol w:w="1511"/>
      </w:tblGrid>
      <w:tr w:rsidR="00A2649B" w14:paraId="0E7372DE" w14:textId="77777777" w:rsidTr="008645F5">
        <w:tc>
          <w:tcPr>
            <w:tcW w:w="1509"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C832491" w14:textId="77777777" w:rsidR="00A2649B" w:rsidRDefault="00A2649B" w:rsidP="008645F5">
            <w:pPr>
              <w:pStyle w:val="TableContents"/>
              <w:jc w:val="center"/>
              <w:rPr>
                <w:rFonts w:ascii="Calibri" w:hAnsi="Calibri"/>
                <w:color w:val="000000"/>
              </w:rPr>
            </w:pPr>
            <w:r>
              <w:rPr>
                <w:rFonts w:ascii="Calibri" w:hAnsi="Calibri"/>
                <w:color w:val="000000"/>
              </w:rPr>
              <w:t>Nazwa atrybutu</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E1EA37F" w14:textId="77777777" w:rsidR="00A2649B" w:rsidRDefault="00A2649B" w:rsidP="008645F5">
            <w:pPr>
              <w:pStyle w:val="TableContents"/>
              <w:jc w:val="center"/>
              <w:rPr>
                <w:rFonts w:ascii="Calibri" w:hAnsi="Calibri"/>
                <w:color w:val="000000"/>
              </w:rPr>
            </w:pPr>
            <w:r>
              <w:rPr>
                <w:rFonts w:ascii="Calibri" w:hAnsi="Calibri"/>
                <w:color w:val="000000"/>
              </w:rPr>
              <w:t>Dziedzina</w:t>
            </w:r>
          </w:p>
        </w:tc>
        <w:tc>
          <w:tcPr>
            <w:tcW w:w="151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730A4A" w14:textId="77777777" w:rsidR="00A2649B" w:rsidRDefault="00A2649B" w:rsidP="008645F5">
            <w:pPr>
              <w:pStyle w:val="TableContents"/>
              <w:jc w:val="center"/>
              <w:rPr>
                <w:rFonts w:ascii="Calibri" w:hAnsi="Calibri"/>
                <w:color w:val="000000"/>
              </w:rPr>
            </w:pPr>
            <w:r>
              <w:rPr>
                <w:rFonts w:ascii="Calibri" w:hAnsi="Calibri"/>
                <w:color w:val="000000"/>
              </w:rPr>
              <w:t>Oblig.</w:t>
            </w:r>
          </w:p>
        </w:tc>
        <w:tc>
          <w:tcPr>
            <w:tcW w:w="1816"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05E99D8" w14:textId="77777777" w:rsidR="00A2649B" w:rsidRDefault="00A2649B" w:rsidP="008645F5">
            <w:pPr>
              <w:pStyle w:val="TableContents"/>
              <w:jc w:val="center"/>
              <w:rPr>
                <w:rFonts w:ascii="Calibri" w:hAnsi="Calibri"/>
                <w:color w:val="000000"/>
              </w:rPr>
            </w:pPr>
            <w:r>
              <w:rPr>
                <w:rFonts w:ascii="Calibri" w:hAnsi="Calibri"/>
                <w:color w:val="000000"/>
              </w:rPr>
              <w:t>Ograniczenia</w:t>
            </w:r>
          </w:p>
        </w:tc>
        <w:tc>
          <w:tcPr>
            <w:tcW w:w="1204"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40A898" w14:textId="77777777" w:rsidR="00A2649B" w:rsidRDefault="00A2649B" w:rsidP="008645F5">
            <w:pPr>
              <w:pStyle w:val="TableContents"/>
              <w:jc w:val="center"/>
              <w:rPr>
                <w:rFonts w:ascii="Calibri" w:hAnsi="Calibri"/>
                <w:color w:val="000000"/>
              </w:rPr>
            </w:pPr>
            <w:r>
              <w:rPr>
                <w:rFonts w:ascii="Calibri" w:hAnsi="Calibri"/>
                <w:color w:val="000000"/>
              </w:rPr>
              <w:t>Klucz</w:t>
            </w:r>
          </w:p>
        </w:tc>
        <w:tc>
          <w:tcPr>
            <w:tcW w:w="1511"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390A0BD" w14:textId="77777777" w:rsidR="00A2649B" w:rsidRDefault="00A2649B" w:rsidP="008645F5">
            <w:pPr>
              <w:pStyle w:val="TableContents"/>
              <w:jc w:val="center"/>
              <w:rPr>
                <w:rFonts w:ascii="Calibri" w:hAnsi="Calibri"/>
                <w:color w:val="000000"/>
              </w:rPr>
            </w:pPr>
            <w:r>
              <w:rPr>
                <w:rFonts w:ascii="Calibri" w:hAnsi="Calibri"/>
                <w:color w:val="000000"/>
              </w:rPr>
              <w:t>Referencja</w:t>
            </w:r>
          </w:p>
        </w:tc>
      </w:tr>
      <w:tr w:rsidR="00A2649B" w14:paraId="08FD8BA2" w14:textId="77777777" w:rsidTr="008645F5">
        <w:tc>
          <w:tcPr>
            <w:tcW w:w="1509"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0A5A07" w14:textId="77777777" w:rsidR="00A2649B" w:rsidRDefault="00A2649B" w:rsidP="008645F5"/>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6E2CC543" w14:textId="77777777" w:rsidR="00A2649B" w:rsidRDefault="00A2649B" w:rsidP="008645F5">
            <w:pPr>
              <w:pStyle w:val="TableContents"/>
              <w:jc w:val="center"/>
              <w:rPr>
                <w:rFonts w:ascii="Calibri" w:hAnsi="Calibri"/>
                <w:color w:val="000000"/>
              </w:rPr>
            </w:pPr>
            <w:r>
              <w:rPr>
                <w:rFonts w:ascii="Calibri" w:hAnsi="Calibri"/>
                <w:color w:val="000000"/>
              </w:rPr>
              <w:t>Maska</w:t>
            </w:r>
          </w:p>
        </w:tc>
        <w:tc>
          <w:tcPr>
            <w:tcW w:w="1510"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46988BF5" w14:textId="77777777" w:rsidR="00A2649B" w:rsidRDefault="00A2649B" w:rsidP="008645F5">
            <w:pPr>
              <w:pStyle w:val="TableContents"/>
              <w:jc w:val="center"/>
              <w:rPr>
                <w:rFonts w:ascii="Calibri" w:hAnsi="Calibri"/>
                <w:color w:val="000000"/>
              </w:rPr>
            </w:pPr>
            <w:r>
              <w:rPr>
                <w:rFonts w:ascii="Calibri" w:hAnsi="Calibri"/>
                <w:color w:val="000000"/>
              </w:rPr>
              <w:t>Wart. domyśl.</w:t>
            </w:r>
          </w:p>
        </w:tc>
        <w:tc>
          <w:tcPr>
            <w:tcW w:w="1816"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53E1024" w14:textId="77777777" w:rsidR="00A2649B" w:rsidRDefault="00A2649B" w:rsidP="008645F5"/>
        </w:tc>
        <w:tc>
          <w:tcPr>
            <w:tcW w:w="1204" w:type="dxa"/>
            <w:tcBorders>
              <w:left w:val="single" w:sz="2" w:space="0" w:color="000000"/>
              <w:bottom w:val="single" w:sz="2" w:space="0" w:color="000000"/>
            </w:tcBorders>
            <w:shd w:val="clear" w:color="auto" w:fill="CCCCCC"/>
            <w:tcMar>
              <w:top w:w="55" w:type="dxa"/>
              <w:left w:w="55" w:type="dxa"/>
              <w:bottom w:w="55" w:type="dxa"/>
              <w:right w:w="55" w:type="dxa"/>
            </w:tcMar>
            <w:vAlign w:val="center"/>
          </w:tcPr>
          <w:p w14:paraId="18FE22A0" w14:textId="77777777" w:rsidR="00A2649B" w:rsidRDefault="00A2649B" w:rsidP="008645F5">
            <w:pPr>
              <w:pStyle w:val="TableContents"/>
              <w:jc w:val="center"/>
              <w:rPr>
                <w:rFonts w:ascii="Calibri" w:hAnsi="Calibri"/>
                <w:color w:val="000000"/>
              </w:rPr>
            </w:pPr>
            <w:r>
              <w:rPr>
                <w:rFonts w:ascii="Calibri" w:hAnsi="Calibri"/>
                <w:color w:val="000000"/>
              </w:rPr>
              <w:t>Unikat.</w:t>
            </w:r>
          </w:p>
        </w:tc>
        <w:tc>
          <w:tcPr>
            <w:tcW w:w="1511"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8831D07" w14:textId="77777777" w:rsidR="00A2649B" w:rsidRDefault="00A2649B" w:rsidP="008645F5">
            <w:pPr>
              <w:pStyle w:val="TableContents"/>
              <w:jc w:val="center"/>
              <w:rPr>
                <w:rFonts w:ascii="Calibri" w:hAnsi="Calibri"/>
                <w:color w:val="000000"/>
              </w:rPr>
            </w:pPr>
            <w:r>
              <w:rPr>
                <w:rFonts w:ascii="Calibri" w:hAnsi="Calibri"/>
                <w:color w:val="000000"/>
              </w:rPr>
              <w:t>Źr. danych</w:t>
            </w:r>
          </w:p>
        </w:tc>
      </w:tr>
      <w:tr w:rsidR="00A2649B" w14:paraId="2DB92472"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01E28386"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69DC4B99" w14:textId="77777777" w:rsidR="00A2649B" w:rsidRDefault="00A2649B" w:rsidP="008645F5">
            <w:pPr>
              <w:pStyle w:val="TableContents"/>
              <w:jc w:val="center"/>
              <w:rPr>
                <w:rFonts w:ascii="Calibri" w:hAnsi="Calibri"/>
                <w:color w:val="000000"/>
              </w:rPr>
            </w:pPr>
            <w:r>
              <w:rPr>
                <w:rFonts w:ascii="Calibri" w:hAnsi="Calibri"/>
                <w:color w:val="000000"/>
              </w:rPr>
              <w:t>Int+</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34D14F6"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7F29ECD1" w14:textId="77777777" w:rsidR="00A2649B" w:rsidRDefault="00A2649B" w:rsidP="008645F5">
            <w:pPr>
              <w:pStyle w:val="TableContents"/>
              <w:jc w:val="center"/>
              <w:rPr>
                <w:rFonts w:ascii="Calibri" w:hAnsi="Calibri"/>
                <w:color w:val="000000"/>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066F0AC3"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CFC7FA1" w14:textId="77777777" w:rsidR="00A2649B" w:rsidRDefault="00A2649B" w:rsidP="008645F5">
            <w:pPr>
              <w:pStyle w:val="TableContents"/>
              <w:jc w:val="center"/>
              <w:rPr>
                <w:rFonts w:ascii="Calibri" w:hAnsi="Calibri"/>
                <w:color w:val="000000"/>
              </w:rPr>
            </w:pPr>
            <w:r>
              <w:rPr>
                <w:rFonts w:ascii="Calibri" w:hAnsi="Calibri"/>
                <w:color w:val="000000"/>
              </w:rPr>
              <w:t>Czesc</w:t>
            </w:r>
          </w:p>
        </w:tc>
      </w:tr>
      <w:tr w:rsidR="00A2649B" w14:paraId="29272D4D"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32B8050D"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8A6A32E"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BCF054A"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200A98BD"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1924E9F"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4DEF9EF"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162176" w14:paraId="3427CC62"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5F01B6F7" w14:textId="77777777" w:rsidR="00162176" w:rsidRDefault="00162176" w:rsidP="008645F5">
            <w:pPr>
              <w:pStyle w:val="Standard"/>
              <w:jc w:val="center"/>
              <w:rPr>
                <w:rFonts w:ascii="Calibri" w:hAnsi="Calibri"/>
              </w:rPr>
            </w:pPr>
            <w:r>
              <w:rPr>
                <w:rFonts w:ascii="Calibri" w:hAnsi="Calibri"/>
              </w:rPr>
              <w:t>GrupaTowarowa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FD51352" w14:textId="77777777" w:rsidR="00162176" w:rsidRDefault="00162176" w:rsidP="005A6771">
            <w:pPr>
              <w:pStyle w:val="TableContents"/>
              <w:jc w:val="center"/>
              <w:rPr>
                <w:rFonts w:ascii="Calibri" w:hAnsi="Calibri"/>
                <w:color w:val="000000"/>
              </w:rPr>
            </w:pPr>
            <w:r>
              <w:rPr>
                <w:rFonts w:ascii="Calibri" w:hAnsi="Calibri"/>
                <w:color w:val="000000"/>
              </w:rPr>
              <w:t>String[10]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0C5318B8" w14:textId="77777777" w:rsidR="00162176" w:rsidRDefault="00162176" w:rsidP="005A6771">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6AE7FBD8" w14:textId="77777777" w:rsidR="00162176" w:rsidRDefault="00162176" w:rsidP="005A6771">
            <w:pPr>
              <w:pStyle w:val="Standard"/>
              <w:jc w:val="center"/>
              <w:rPr>
                <w:rFonts w:ascii="Arial" w:hAnsi="Arial"/>
                <w:color w:val="000000"/>
              </w:rPr>
            </w:pPr>
            <w:r>
              <w:rPr>
                <w:rFonts w:ascii="Arial" w:hAnsi="Arial"/>
                <w:color w:val="000000"/>
              </w:rPr>
              <w:t>{[A-Z], [a-z], ‘-’, ‘_’}</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60B585BA" w14:textId="77777777" w:rsidR="00162176" w:rsidRDefault="00162176" w:rsidP="005A6771">
            <w:pPr>
              <w:pStyle w:val="TableContents"/>
              <w:jc w:val="center"/>
              <w:rPr>
                <w:rFonts w:ascii="Calibri" w:hAnsi="Calibri"/>
                <w:color w:val="000000"/>
              </w:rPr>
            </w:pPr>
            <w:r>
              <w:rPr>
                <w:rFonts w:ascii="Calibri" w:hAnsi="Calibri"/>
                <w:color w:val="000000"/>
              </w:rPr>
              <w:t>PK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ED81EF1" w14:textId="77777777" w:rsidR="00162176" w:rsidRDefault="00162176" w:rsidP="008645F5">
            <w:pPr>
              <w:pStyle w:val="TableContents"/>
              <w:jc w:val="center"/>
              <w:rPr>
                <w:rFonts w:ascii="Calibri" w:hAnsi="Calibri"/>
                <w:color w:val="000000"/>
              </w:rPr>
            </w:pPr>
            <w:r>
              <w:rPr>
                <w:rFonts w:ascii="Calibri" w:hAnsi="Calibri"/>
                <w:color w:val="000000"/>
              </w:rPr>
              <w:t>GrupyTowarowe</w:t>
            </w:r>
          </w:p>
        </w:tc>
      </w:tr>
      <w:tr w:rsidR="00162176" w14:paraId="22E28BCE"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75D8945B" w14:textId="77777777" w:rsidR="00162176" w:rsidRDefault="00162176"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10C04F36" w14:textId="77777777" w:rsidR="00162176" w:rsidRDefault="00162176"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CAB90AD" w14:textId="77777777" w:rsidR="00162176" w:rsidRDefault="00162176"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1CDA1052" w14:textId="77777777" w:rsidR="00162176" w:rsidRDefault="00162176"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74B0DA99" w14:textId="77777777" w:rsidR="00162176" w:rsidRDefault="00162176"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FBF245B" w14:textId="77777777" w:rsidR="00162176" w:rsidRDefault="00162176" w:rsidP="008645F5">
            <w:pPr>
              <w:pStyle w:val="TableContents"/>
              <w:jc w:val="center"/>
              <w:rPr>
                <w:rFonts w:ascii="Calibri" w:hAnsi="Calibri"/>
                <w:color w:val="000000"/>
              </w:rPr>
            </w:pPr>
            <w:r>
              <w:rPr>
                <w:rFonts w:ascii="Calibri" w:hAnsi="Calibri"/>
                <w:color w:val="000000"/>
              </w:rPr>
              <w:t>DB</w:t>
            </w:r>
          </w:p>
        </w:tc>
      </w:tr>
      <w:tr w:rsidR="00A2649B" w14:paraId="7A131B80"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681A2205" w14:textId="77777777" w:rsidR="00A2649B" w:rsidRDefault="00A2649B" w:rsidP="008645F5">
            <w:pPr>
              <w:pStyle w:val="Standard"/>
              <w:jc w:val="center"/>
              <w:rPr>
                <w:rFonts w:ascii="Calibri" w:hAnsi="Calibri"/>
              </w:rPr>
            </w:pPr>
            <w:r>
              <w:rPr>
                <w:rFonts w:ascii="Calibri" w:hAnsi="Calibri"/>
              </w:rPr>
              <w:t>Nazwa</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D97FEE5" w14:textId="77777777" w:rsidR="00A2649B" w:rsidRDefault="00A2649B" w:rsidP="008645F5">
            <w:pPr>
              <w:pStyle w:val="TableContents"/>
              <w:jc w:val="center"/>
              <w:rPr>
                <w:rFonts w:ascii="Calibri" w:hAnsi="Calibri"/>
                <w:color w:val="000000"/>
              </w:rPr>
            </w:pPr>
            <w:r>
              <w:rPr>
                <w:rFonts w:ascii="Calibri" w:hAnsi="Calibri"/>
                <w:color w:val="000000"/>
              </w:rPr>
              <w:t>String[20]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B1A724E"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09FEF62" w14:textId="77777777" w:rsidR="00A2649B" w:rsidRDefault="00A2649B" w:rsidP="008645F5">
            <w:pPr>
              <w:pStyle w:val="Standard"/>
              <w:jc w:val="center"/>
              <w:rPr>
                <w:rFonts w:ascii="Arial" w:hAnsi="Arial"/>
              </w:rPr>
            </w:pPr>
            <w:bookmarkStart w:id="186" w:name="internal-source-marker_0.590251300251111"/>
            <w:bookmarkEnd w:id="186"/>
            <w:r>
              <w:rPr>
                <w:rFonts w:ascii="Arial" w:hAnsi="Arial"/>
                <w:color w:val="000000"/>
              </w:rPr>
              <w:t>{[A-Ż], [a-ż], ‘-’, ‘~’}</w:t>
            </w: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32AF3C4C" w14:textId="77777777" w:rsidR="00A2649B" w:rsidRDefault="00A2649B" w:rsidP="008645F5">
            <w:pPr>
              <w:pStyle w:val="TableContents"/>
              <w:jc w:val="center"/>
              <w:rPr>
                <w:rFonts w:ascii="Calibri" w:hAnsi="Calibri"/>
                <w:color w:val="000000"/>
              </w:rPr>
            </w:pPr>
            <w:r>
              <w:rPr>
                <w:rFonts w:ascii="Calibri" w:hAnsi="Calibri"/>
                <w:color w:val="000000"/>
              </w:rPr>
              <w:t>PK, FK</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7A90435" w14:textId="77777777" w:rsidR="00A2649B" w:rsidRDefault="00A2649B" w:rsidP="008645F5">
            <w:pPr>
              <w:pStyle w:val="TableContents"/>
              <w:jc w:val="center"/>
              <w:rPr>
                <w:rFonts w:ascii="Calibri" w:hAnsi="Calibri"/>
                <w:color w:val="000000"/>
              </w:rPr>
            </w:pPr>
            <w:r>
              <w:rPr>
                <w:rFonts w:ascii="Calibri" w:hAnsi="Calibri"/>
                <w:color w:val="000000"/>
              </w:rPr>
              <w:t>AtrybutyCzesci</w:t>
            </w:r>
          </w:p>
        </w:tc>
      </w:tr>
      <w:tr w:rsidR="00A2649B" w14:paraId="344D2ACF"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4A12EAD2"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2C754BA"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440A46A0"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594446E8"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2B6129DE"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8FFF97" w14:textId="77777777" w:rsidR="00A2649B" w:rsidRDefault="00A2649B" w:rsidP="008645F5">
            <w:pPr>
              <w:pStyle w:val="TableContents"/>
              <w:jc w:val="center"/>
              <w:rPr>
                <w:rFonts w:ascii="Calibri" w:hAnsi="Calibri"/>
                <w:color w:val="000000"/>
              </w:rPr>
            </w:pPr>
            <w:r>
              <w:rPr>
                <w:rFonts w:ascii="Calibri" w:hAnsi="Calibri"/>
                <w:color w:val="000000"/>
              </w:rPr>
              <w:t>DB</w:t>
            </w:r>
          </w:p>
        </w:tc>
      </w:tr>
      <w:tr w:rsidR="00A2649B" w14:paraId="1B24C08E" w14:textId="77777777" w:rsidTr="008645F5">
        <w:tc>
          <w:tcPr>
            <w:tcW w:w="1509" w:type="dxa"/>
            <w:vMerge w:val="restart"/>
            <w:tcBorders>
              <w:left w:val="single" w:sz="2" w:space="0" w:color="000000"/>
              <w:bottom w:val="single" w:sz="2" w:space="0" w:color="000000"/>
            </w:tcBorders>
            <w:tcMar>
              <w:top w:w="55" w:type="dxa"/>
              <w:left w:w="55" w:type="dxa"/>
              <w:bottom w:w="55" w:type="dxa"/>
              <w:right w:w="55" w:type="dxa"/>
            </w:tcMar>
            <w:vAlign w:val="center"/>
          </w:tcPr>
          <w:p w14:paraId="0F7010B5" w14:textId="77777777" w:rsidR="00A2649B" w:rsidRDefault="00A2649B" w:rsidP="008645F5">
            <w:pPr>
              <w:pStyle w:val="Standard"/>
              <w:jc w:val="center"/>
              <w:rPr>
                <w:rFonts w:ascii="Calibri" w:hAnsi="Calibri"/>
              </w:rPr>
            </w:pPr>
            <w:r>
              <w:rPr>
                <w:rFonts w:ascii="Calibri" w:hAnsi="Calibri"/>
              </w:rPr>
              <w:t>Wartosc</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593DAA7F" w14:textId="77777777" w:rsidR="00A2649B" w:rsidRDefault="00A2649B" w:rsidP="008645F5">
            <w:pPr>
              <w:pStyle w:val="TableContents"/>
              <w:jc w:val="center"/>
              <w:rPr>
                <w:rFonts w:ascii="Calibri" w:hAnsi="Calibri"/>
                <w:color w:val="000000"/>
              </w:rPr>
            </w:pPr>
            <w:r>
              <w:rPr>
                <w:rFonts w:ascii="Calibri" w:hAnsi="Calibri"/>
                <w:color w:val="000000"/>
              </w:rPr>
              <w:t>String[50]</w:t>
            </w: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DC2B390"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816" w:type="dxa"/>
            <w:vMerge w:val="restart"/>
            <w:tcBorders>
              <w:left w:val="single" w:sz="2" w:space="0" w:color="000000"/>
              <w:bottom w:val="single" w:sz="2" w:space="0" w:color="000000"/>
            </w:tcBorders>
            <w:tcMar>
              <w:top w:w="55" w:type="dxa"/>
              <w:left w:w="55" w:type="dxa"/>
              <w:bottom w:w="55" w:type="dxa"/>
              <w:right w:w="55" w:type="dxa"/>
            </w:tcMar>
            <w:vAlign w:val="center"/>
          </w:tcPr>
          <w:p w14:paraId="216F6498" w14:textId="77777777" w:rsidR="00A2649B" w:rsidRDefault="00A2649B" w:rsidP="008645F5">
            <w:pPr>
              <w:pStyle w:val="Standard"/>
              <w:jc w:val="center"/>
              <w:rPr>
                <w:rFonts w:ascii="Calibri" w:hAnsi="Calibri"/>
              </w:rPr>
            </w:pPr>
          </w:p>
        </w:tc>
        <w:tc>
          <w:tcPr>
            <w:tcW w:w="1204" w:type="dxa"/>
            <w:tcBorders>
              <w:left w:val="single" w:sz="2" w:space="0" w:color="000000"/>
              <w:bottom w:val="single" w:sz="2" w:space="0" w:color="000000"/>
            </w:tcBorders>
            <w:tcMar>
              <w:top w:w="55" w:type="dxa"/>
              <w:left w:w="55" w:type="dxa"/>
              <w:bottom w:w="55" w:type="dxa"/>
              <w:right w:w="55" w:type="dxa"/>
            </w:tcMar>
            <w:vAlign w:val="center"/>
          </w:tcPr>
          <w:p w14:paraId="4972E76C" w14:textId="77777777" w:rsidR="00A2649B" w:rsidRDefault="00A2649B" w:rsidP="008645F5">
            <w:pPr>
              <w:pStyle w:val="TableContents"/>
              <w:jc w:val="center"/>
              <w:rPr>
                <w:rFonts w:ascii="Calibri" w:hAnsi="Calibri"/>
                <w:color w:val="000000"/>
              </w:rPr>
            </w:pP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824E9A8" w14:textId="77777777" w:rsidR="00A2649B" w:rsidRDefault="00A2649B" w:rsidP="008645F5">
            <w:pPr>
              <w:pStyle w:val="TableContents"/>
              <w:jc w:val="center"/>
              <w:rPr>
                <w:rFonts w:ascii="Calibri" w:hAnsi="Calibri"/>
                <w:color w:val="000000"/>
              </w:rPr>
            </w:pPr>
          </w:p>
        </w:tc>
      </w:tr>
      <w:tr w:rsidR="00A2649B" w14:paraId="7F0374D8" w14:textId="77777777" w:rsidTr="008645F5">
        <w:tc>
          <w:tcPr>
            <w:tcW w:w="1509" w:type="dxa"/>
            <w:vMerge/>
            <w:tcBorders>
              <w:left w:val="single" w:sz="2" w:space="0" w:color="000000"/>
              <w:bottom w:val="single" w:sz="2" w:space="0" w:color="000000"/>
            </w:tcBorders>
            <w:tcMar>
              <w:top w:w="55" w:type="dxa"/>
              <w:left w:w="55" w:type="dxa"/>
              <w:bottom w:w="55" w:type="dxa"/>
              <w:right w:w="55" w:type="dxa"/>
            </w:tcMar>
            <w:vAlign w:val="center"/>
          </w:tcPr>
          <w:p w14:paraId="6BFBB7FD" w14:textId="77777777" w:rsidR="00A2649B" w:rsidRDefault="00A2649B" w:rsidP="008645F5"/>
        </w:tc>
        <w:tc>
          <w:tcPr>
            <w:tcW w:w="1510" w:type="dxa"/>
            <w:tcBorders>
              <w:left w:val="single" w:sz="2" w:space="0" w:color="000000"/>
              <w:bottom w:val="single" w:sz="2" w:space="0" w:color="000000"/>
            </w:tcBorders>
            <w:tcMar>
              <w:top w:w="55" w:type="dxa"/>
              <w:left w:w="55" w:type="dxa"/>
              <w:bottom w:w="55" w:type="dxa"/>
              <w:right w:w="55" w:type="dxa"/>
            </w:tcMar>
            <w:vAlign w:val="center"/>
          </w:tcPr>
          <w:p w14:paraId="32CE4BCA" w14:textId="77777777" w:rsidR="00A2649B" w:rsidRDefault="00A2649B" w:rsidP="008645F5">
            <w:pPr>
              <w:pStyle w:val="TableContents"/>
              <w:jc w:val="center"/>
              <w:rPr>
                <w:rFonts w:ascii="Calibri" w:hAnsi="Calibri"/>
                <w:color w:val="000000"/>
              </w:rPr>
            </w:pPr>
          </w:p>
        </w:tc>
        <w:tc>
          <w:tcPr>
            <w:tcW w:w="1510" w:type="dxa"/>
            <w:tcBorders>
              <w:left w:val="single" w:sz="2" w:space="0" w:color="000000"/>
              <w:bottom w:val="single" w:sz="2" w:space="0" w:color="000000"/>
            </w:tcBorders>
            <w:tcMar>
              <w:top w:w="55" w:type="dxa"/>
              <w:left w:w="55" w:type="dxa"/>
              <w:bottom w:w="55" w:type="dxa"/>
              <w:right w:w="55" w:type="dxa"/>
            </w:tcMar>
            <w:vAlign w:val="center"/>
          </w:tcPr>
          <w:p w14:paraId="2F3E46FF" w14:textId="77777777" w:rsidR="00A2649B" w:rsidRDefault="00A2649B" w:rsidP="008645F5">
            <w:pPr>
              <w:pStyle w:val="TableContents"/>
              <w:jc w:val="center"/>
              <w:rPr>
                <w:rFonts w:ascii="Calibri" w:hAnsi="Calibri"/>
                <w:color w:val="000000"/>
              </w:rPr>
            </w:pPr>
          </w:p>
        </w:tc>
        <w:tc>
          <w:tcPr>
            <w:tcW w:w="1816" w:type="dxa"/>
            <w:vMerge/>
            <w:tcBorders>
              <w:left w:val="single" w:sz="2" w:space="0" w:color="000000"/>
              <w:bottom w:val="single" w:sz="2" w:space="0" w:color="000000"/>
            </w:tcBorders>
            <w:tcMar>
              <w:top w:w="55" w:type="dxa"/>
              <w:left w:w="55" w:type="dxa"/>
              <w:bottom w:w="55" w:type="dxa"/>
              <w:right w:w="55" w:type="dxa"/>
            </w:tcMar>
            <w:vAlign w:val="center"/>
          </w:tcPr>
          <w:p w14:paraId="03366A79" w14:textId="77777777" w:rsidR="00A2649B" w:rsidRDefault="00A2649B" w:rsidP="008645F5"/>
        </w:tc>
        <w:tc>
          <w:tcPr>
            <w:tcW w:w="1204" w:type="dxa"/>
            <w:tcBorders>
              <w:left w:val="single" w:sz="2" w:space="0" w:color="000000"/>
              <w:bottom w:val="single" w:sz="2" w:space="0" w:color="000000"/>
            </w:tcBorders>
            <w:tcMar>
              <w:top w:w="55" w:type="dxa"/>
              <w:left w:w="55" w:type="dxa"/>
              <w:bottom w:w="55" w:type="dxa"/>
              <w:right w:w="55" w:type="dxa"/>
            </w:tcMar>
            <w:vAlign w:val="center"/>
          </w:tcPr>
          <w:p w14:paraId="599F6285" w14:textId="77777777" w:rsidR="00A2649B" w:rsidRDefault="00A2649B" w:rsidP="008645F5">
            <w:pPr>
              <w:pStyle w:val="TableContents"/>
              <w:jc w:val="center"/>
              <w:rPr>
                <w:rFonts w:ascii="Calibri" w:hAnsi="Calibri"/>
                <w:color w:val="000000"/>
              </w:rPr>
            </w:pPr>
            <w:r>
              <w:rPr>
                <w:rFonts w:ascii="Calibri" w:hAnsi="Calibri"/>
                <w:color w:val="000000"/>
              </w:rPr>
              <w:t>-</w:t>
            </w:r>
          </w:p>
        </w:tc>
        <w:tc>
          <w:tcPr>
            <w:tcW w:w="151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2937BDB" w14:textId="77777777" w:rsidR="00A2649B" w:rsidRDefault="00A2649B" w:rsidP="008645F5">
            <w:pPr>
              <w:pStyle w:val="TableContents"/>
              <w:jc w:val="center"/>
              <w:rPr>
                <w:rFonts w:ascii="Calibri" w:hAnsi="Calibri"/>
                <w:color w:val="000000"/>
              </w:rPr>
            </w:pPr>
            <w:r>
              <w:rPr>
                <w:rFonts w:ascii="Calibri" w:hAnsi="Calibri"/>
                <w:color w:val="000000"/>
              </w:rPr>
              <w:t>USER</w:t>
            </w:r>
          </w:p>
        </w:tc>
      </w:tr>
    </w:tbl>
    <w:p w14:paraId="42A67F13"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1515"/>
        <w:gridCol w:w="7545"/>
      </w:tblGrid>
      <w:tr w:rsidR="00A2649B" w14:paraId="4D3F891E" w14:textId="77777777" w:rsidTr="00931010">
        <w:tc>
          <w:tcPr>
            <w:tcW w:w="151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865D871" w14:textId="77777777" w:rsidR="00A2649B" w:rsidRDefault="00A2649B" w:rsidP="00931010">
            <w:pPr>
              <w:pStyle w:val="TableContents"/>
              <w:jc w:val="center"/>
              <w:rPr>
                <w:rFonts w:ascii="Calibri" w:hAnsi="Calibri"/>
                <w:color w:val="000000"/>
              </w:rPr>
            </w:pPr>
            <w:r>
              <w:rPr>
                <w:rFonts w:ascii="Calibri" w:hAnsi="Calibri"/>
                <w:color w:val="000000"/>
              </w:rPr>
              <w:t>Nazwa atrybutu</w:t>
            </w:r>
          </w:p>
        </w:tc>
        <w:tc>
          <w:tcPr>
            <w:tcW w:w="754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62D270A" w14:textId="77777777" w:rsidR="00A2649B" w:rsidRDefault="00A2649B" w:rsidP="00931010">
            <w:pPr>
              <w:pStyle w:val="TableContents"/>
              <w:jc w:val="center"/>
              <w:rPr>
                <w:rFonts w:ascii="Calibri" w:hAnsi="Calibri"/>
                <w:color w:val="000000"/>
              </w:rPr>
            </w:pPr>
            <w:r>
              <w:rPr>
                <w:rFonts w:ascii="Calibri" w:hAnsi="Calibri"/>
                <w:color w:val="000000"/>
              </w:rPr>
              <w:t>Znaczenie</w:t>
            </w:r>
          </w:p>
        </w:tc>
      </w:tr>
      <w:tr w:rsidR="00A2649B" w14:paraId="201FC68A" w14:textId="77777777"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14:paraId="197C1F9D" w14:textId="77777777" w:rsidR="00A2649B" w:rsidRDefault="00A2649B" w:rsidP="00931010">
            <w:pPr>
              <w:pStyle w:val="TableContents"/>
              <w:jc w:val="center"/>
              <w:rPr>
                <w:rFonts w:ascii="Calibri" w:hAnsi="Calibri"/>
                <w:color w:val="000000"/>
              </w:rPr>
            </w:pPr>
            <w:r>
              <w:rPr>
                <w:rFonts w:ascii="Calibri" w:hAnsi="Calibri"/>
                <w:color w:val="000000"/>
              </w:rPr>
              <w:t>IdCzesci</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D58A19" w14:textId="77777777" w:rsidR="00A2649B" w:rsidRDefault="006D7516" w:rsidP="00931010">
            <w:pPr>
              <w:pStyle w:val="TableContents"/>
              <w:jc w:val="center"/>
              <w:rPr>
                <w:rFonts w:ascii="Calibri" w:hAnsi="Calibri"/>
                <w:color w:val="000000"/>
              </w:rPr>
            </w:pPr>
            <w:r>
              <w:rPr>
                <w:rFonts w:ascii="Calibri" w:hAnsi="Calibri"/>
                <w:color w:val="000000"/>
              </w:rPr>
              <w:t>Identyfikator czę</w:t>
            </w:r>
            <w:r w:rsidR="00A2649B">
              <w:rPr>
                <w:rFonts w:ascii="Calibri" w:hAnsi="Calibri"/>
                <w:color w:val="000000"/>
              </w:rPr>
              <w:t>ści</w:t>
            </w:r>
          </w:p>
        </w:tc>
      </w:tr>
      <w:tr w:rsidR="00A2649B" w14:paraId="608CD1A3" w14:textId="77777777"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14:paraId="7E104D5B" w14:textId="77777777" w:rsidR="00A2649B" w:rsidRDefault="00A2649B" w:rsidP="00931010">
            <w:pPr>
              <w:pStyle w:val="TableContents"/>
              <w:jc w:val="center"/>
              <w:rPr>
                <w:rFonts w:ascii="Calibri" w:hAnsi="Calibri"/>
                <w:color w:val="000000"/>
              </w:rPr>
            </w:pPr>
            <w:r>
              <w:rPr>
                <w:rFonts w:ascii="Calibri" w:hAnsi="Calibri"/>
                <w:color w:val="000000"/>
              </w:rPr>
              <w:t>GrupaTowarowa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274A939" w14:textId="77777777" w:rsidR="00A2649B" w:rsidRDefault="00A2649B" w:rsidP="00931010">
            <w:pPr>
              <w:pStyle w:val="TableContents"/>
              <w:jc w:val="center"/>
              <w:rPr>
                <w:rFonts w:ascii="Calibri" w:hAnsi="Calibri"/>
                <w:color w:val="000000"/>
              </w:rPr>
            </w:pPr>
            <w:r>
              <w:rPr>
                <w:rFonts w:ascii="Calibri" w:hAnsi="Calibri"/>
                <w:color w:val="000000"/>
              </w:rPr>
              <w:t>Grupa towarowa, w której znajduje się część</w:t>
            </w:r>
          </w:p>
        </w:tc>
      </w:tr>
      <w:tr w:rsidR="00A2649B" w14:paraId="48F8613C" w14:textId="77777777"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14:paraId="15534391" w14:textId="77777777" w:rsidR="00A2649B" w:rsidRDefault="00A2649B" w:rsidP="00931010">
            <w:pPr>
              <w:pStyle w:val="TableContents"/>
              <w:jc w:val="center"/>
              <w:rPr>
                <w:rFonts w:ascii="Calibri" w:hAnsi="Calibri"/>
                <w:color w:val="000000"/>
              </w:rPr>
            </w:pPr>
            <w:r>
              <w:rPr>
                <w:rFonts w:ascii="Calibri" w:hAnsi="Calibri"/>
                <w:color w:val="000000"/>
              </w:rPr>
              <w:t>Nazwa</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653D3FD" w14:textId="77777777" w:rsidR="00A2649B" w:rsidRDefault="00A2649B" w:rsidP="00931010">
            <w:pPr>
              <w:pStyle w:val="TableContents"/>
              <w:jc w:val="center"/>
              <w:rPr>
                <w:rFonts w:ascii="Calibri" w:hAnsi="Calibri"/>
                <w:color w:val="000000"/>
              </w:rPr>
            </w:pPr>
            <w:r>
              <w:rPr>
                <w:rFonts w:ascii="Calibri" w:hAnsi="Calibri"/>
                <w:color w:val="000000"/>
              </w:rPr>
              <w:t>Nazwa atrybutu części</w:t>
            </w:r>
          </w:p>
        </w:tc>
      </w:tr>
      <w:tr w:rsidR="00A2649B" w14:paraId="2FD187C0" w14:textId="77777777" w:rsidTr="00931010">
        <w:tc>
          <w:tcPr>
            <w:tcW w:w="1515" w:type="dxa"/>
            <w:tcBorders>
              <w:left w:val="single" w:sz="2" w:space="0" w:color="000000"/>
              <w:bottom w:val="single" w:sz="2" w:space="0" w:color="000000"/>
            </w:tcBorders>
            <w:tcMar>
              <w:top w:w="55" w:type="dxa"/>
              <w:left w:w="55" w:type="dxa"/>
              <w:bottom w:w="55" w:type="dxa"/>
              <w:right w:w="55" w:type="dxa"/>
            </w:tcMar>
            <w:vAlign w:val="center"/>
          </w:tcPr>
          <w:p w14:paraId="7BB709D8" w14:textId="77777777" w:rsidR="00A2649B" w:rsidRDefault="00A2649B" w:rsidP="00931010">
            <w:pPr>
              <w:pStyle w:val="TableContents"/>
              <w:jc w:val="center"/>
              <w:rPr>
                <w:rFonts w:ascii="Calibri" w:hAnsi="Calibri"/>
                <w:color w:val="000000"/>
              </w:rPr>
            </w:pPr>
            <w:r>
              <w:rPr>
                <w:rFonts w:ascii="Calibri" w:hAnsi="Calibri"/>
                <w:color w:val="000000"/>
              </w:rPr>
              <w:t>Wartosc</w:t>
            </w:r>
          </w:p>
        </w:tc>
        <w:tc>
          <w:tcPr>
            <w:tcW w:w="754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019583" w14:textId="77777777" w:rsidR="00A2649B" w:rsidRDefault="00931010" w:rsidP="00931010">
            <w:pPr>
              <w:pStyle w:val="TableContents"/>
              <w:jc w:val="center"/>
              <w:rPr>
                <w:rFonts w:ascii="Calibri" w:hAnsi="Calibri"/>
                <w:color w:val="000000"/>
              </w:rPr>
            </w:pPr>
            <w:r>
              <w:rPr>
                <w:rFonts w:ascii="Calibri" w:hAnsi="Calibri"/>
                <w:color w:val="000000"/>
              </w:rPr>
              <w:t>Wartość</w:t>
            </w:r>
            <w:r w:rsidR="00A2649B">
              <w:rPr>
                <w:rFonts w:ascii="Calibri" w:hAnsi="Calibri"/>
                <w:color w:val="000000"/>
              </w:rPr>
              <w:t xml:space="preserve"> atrybutu części</w:t>
            </w:r>
          </w:p>
        </w:tc>
      </w:tr>
    </w:tbl>
    <w:p w14:paraId="14519D54" w14:textId="77777777" w:rsidR="00A2649B" w:rsidRDefault="00A2649B" w:rsidP="00A2649B">
      <w:pPr>
        <w:pStyle w:val="Standard"/>
        <w:rPr>
          <w:rFonts w:ascii="Calibri" w:hAnsi="Calibri"/>
          <w:color w:val="000000"/>
        </w:rPr>
      </w:pPr>
    </w:p>
    <w:tbl>
      <w:tblPr>
        <w:tblW w:w="9060" w:type="dxa"/>
        <w:tblInd w:w="567" w:type="dxa"/>
        <w:tblLayout w:type="fixed"/>
        <w:tblCellMar>
          <w:left w:w="10" w:type="dxa"/>
          <w:right w:w="10" w:type="dxa"/>
        </w:tblCellMar>
        <w:tblLook w:val="0000" w:firstRow="0" w:lastRow="0" w:firstColumn="0" w:lastColumn="0" w:noHBand="0" w:noVBand="0"/>
      </w:tblPr>
      <w:tblGrid>
        <w:gridCol w:w="2265"/>
        <w:gridCol w:w="2265"/>
        <w:gridCol w:w="2265"/>
        <w:gridCol w:w="2265"/>
      </w:tblGrid>
      <w:tr w:rsidR="00A2649B" w14:paraId="612B8481" w14:textId="77777777" w:rsidTr="008645F5">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A0D6B6C" w14:textId="77777777" w:rsidR="00A2649B" w:rsidRDefault="00A2649B" w:rsidP="008645F5">
            <w:pPr>
              <w:pStyle w:val="TableContents"/>
              <w:jc w:val="center"/>
              <w:rPr>
                <w:rFonts w:ascii="Calibri" w:hAnsi="Calibri"/>
                <w:color w:val="000000"/>
              </w:rPr>
            </w:pPr>
            <w:r>
              <w:rPr>
                <w:rFonts w:ascii="Calibri" w:hAnsi="Calibri"/>
                <w:color w:val="000000"/>
              </w:rPr>
              <w:t>IdCzesci</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FDEC1CA" w14:textId="77777777" w:rsidR="00A2649B" w:rsidRDefault="00A2649B" w:rsidP="008645F5">
            <w:pPr>
              <w:pStyle w:val="TableContents"/>
              <w:jc w:val="center"/>
              <w:rPr>
                <w:rFonts w:ascii="Calibri" w:hAnsi="Calibri"/>
                <w:color w:val="000000"/>
              </w:rPr>
            </w:pPr>
            <w:r>
              <w:rPr>
                <w:rFonts w:ascii="Calibri" w:hAnsi="Calibri"/>
                <w:color w:val="000000"/>
              </w:rPr>
              <w:t>GrupaTowarowa</w:t>
            </w:r>
          </w:p>
        </w:tc>
        <w:tc>
          <w:tcPr>
            <w:tcW w:w="226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FBD14A8" w14:textId="77777777" w:rsidR="00A2649B" w:rsidRDefault="00A2649B" w:rsidP="008645F5">
            <w:pPr>
              <w:pStyle w:val="TableContents"/>
              <w:jc w:val="center"/>
              <w:rPr>
                <w:rFonts w:ascii="Calibri" w:hAnsi="Calibri"/>
                <w:color w:val="000000"/>
              </w:rPr>
            </w:pPr>
            <w:r>
              <w:rPr>
                <w:rFonts w:ascii="Calibri" w:hAnsi="Calibri"/>
                <w:color w:val="000000"/>
              </w:rPr>
              <w:t>Nazwa</w:t>
            </w:r>
          </w:p>
        </w:tc>
        <w:tc>
          <w:tcPr>
            <w:tcW w:w="2265"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3CE6CAA" w14:textId="77777777" w:rsidR="00A2649B" w:rsidRDefault="00A2649B" w:rsidP="008645F5">
            <w:pPr>
              <w:pStyle w:val="TableContents"/>
              <w:jc w:val="center"/>
              <w:rPr>
                <w:rFonts w:ascii="Calibri" w:hAnsi="Calibri"/>
                <w:color w:val="000000"/>
              </w:rPr>
            </w:pPr>
            <w:r>
              <w:rPr>
                <w:rFonts w:ascii="Calibri" w:hAnsi="Calibri"/>
                <w:color w:val="000000"/>
              </w:rPr>
              <w:t>Wartosc</w:t>
            </w:r>
          </w:p>
        </w:tc>
      </w:tr>
      <w:tr w:rsidR="00A2649B" w14:paraId="6803937E"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5D874565" w14:textId="77777777" w:rsidR="00A2649B" w:rsidRDefault="006D7516" w:rsidP="008645F5">
            <w:pPr>
              <w:pStyle w:val="TableContents"/>
              <w:jc w:val="center"/>
              <w:rPr>
                <w:rFonts w:ascii="Calibri" w:hAnsi="Calibri"/>
                <w:color w:val="000000"/>
              </w:rPr>
            </w:pPr>
            <w:r>
              <w:rPr>
                <w:rFonts w:ascii="Calibri" w:hAnsi="Calibri"/>
                <w:color w:val="000000"/>
              </w:rPr>
              <w:t>1</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97E0930" w14:textId="77777777" w:rsidR="00A2649B" w:rsidRDefault="000A73DF" w:rsidP="008645F5">
            <w:pPr>
              <w:pStyle w:val="TableContents"/>
              <w:jc w:val="center"/>
              <w:rPr>
                <w:rFonts w:ascii="Calibri" w:hAnsi="Calibri"/>
                <w:color w:val="000000"/>
              </w:rPr>
            </w:pPr>
            <w:r>
              <w:rPr>
                <w:rFonts w:ascii="Calibri" w:hAnsi="Calibri"/>
                <w:color w:val="000000"/>
              </w:rPr>
              <w:t>Z_KH</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3333394" w14:textId="77777777" w:rsidR="00A2649B" w:rsidRDefault="006D7516" w:rsidP="008645F5">
            <w:pPr>
              <w:pStyle w:val="TableContents"/>
              <w:jc w:val="center"/>
              <w:rPr>
                <w:rFonts w:ascii="Calibri" w:hAnsi="Calibri"/>
                <w:color w:val="000000"/>
              </w:rPr>
            </w:pPr>
            <w:r>
              <w:rPr>
                <w:rFonts w:ascii="Calibri" w:hAnsi="Calibri"/>
                <w:color w:val="000000"/>
              </w:rPr>
              <w:t>Oś pojazdu</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E4E96FF" w14:textId="77777777" w:rsidR="00A2649B" w:rsidRDefault="006D7516" w:rsidP="008645F5">
            <w:pPr>
              <w:pStyle w:val="TableContents"/>
              <w:jc w:val="center"/>
              <w:rPr>
                <w:rFonts w:ascii="Calibri" w:hAnsi="Calibri"/>
                <w:color w:val="000000"/>
              </w:rPr>
            </w:pPr>
            <w:r>
              <w:rPr>
                <w:rFonts w:ascii="Calibri" w:hAnsi="Calibri"/>
                <w:color w:val="000000"/>
              </w:rPr>
              <w:t>Tył</w:t>
            </w:r>
          </w:p>
        </w:tc>
      </w:tr>
      <w:tr w:rsidR="00A2649B" w14:paraId="08F7F6AF"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6C3E4753" w14:textId="77777777" w:rsidR="00A2649B" w:rsidRDefault="006D7516" w:rsidP="008645F5">
            <w:pPr>
              <w:pStyle w:val="TableContents"/>
              <w:jc w:val="center"/>
              <w:rPr>
                <w:rFonts w:ascii="Calibri" w:hAnsi="Calibri"/>
                <w:color w:val="000000"/>
              </w:rPr>
            </w:pPr>
            <w:r>
              <w:rPr>
                <w:rFonts w:ascii="Calibri" w:hAnsi="Calibri"/>
                <w:color w:val="000000"/>
              </w:rPr>
              <w:lastRenderedPageBreak/>
              <w:t>5</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C433357" w14:textId="77777777" w:rsidR="00A2649B" w:rsidRDefault="000A73DF" w:rsidP="008645F5">
            <w:pPr>
              <w:pStyle w:val="TableContents"/>
              <w:jc w:val="center"/>
              <w:rPr>
                <w:rFonts w:ascii="Calibri" w:hAnsi="Calibri"/>
                <w:color w:val="000000"/>
              </w:rPr>
            </w:pPr>
            <w:r>
              <w:rPr>
                <w:rFonts w:ascii="Calibri" w:hAnsi="Calibri"/>
                <w:color w:val="000000"/>
              </w:rPr>
              <w:t>S_Z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29155192" w14:textId="77777777" w:rsidR="00A2649B" w:rsidRDefault="00162176" w:rsidP="008645F5">
            <w:pPr>
              <w:pStyle w:val="TableContents"/>
              <w:jc w:val="center"/>
              <w:rPr>
                <w:rFonts w:ascii="Calibri" w:hAnsi="Calibri"/>
                <w:color w:val="000000"/>
              </w:rPr>
            </w:pPr>
            <w:r>
              <w:rPr>
                <w:rFonts w:ascii="Calibri" w:hAnsi="Calibri"/>
                <w:color w:val="000000"/>
              </w:rPr>
              <w:t>Kolor</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E71406" w14:textId="77777777" w:rsidR="00A2649B" w:rsidRDefault="00162176" w:rsidP="008645F5">
            <w:pPr>
              <w:pStyle w:val="TableContents"/>
              <w:jc w:val="center"/>
              <w:rPr>
                <w:rFonts w:ascii="Calibri" w:hAnsi="Calibri"/>
                <w:color w:val="000000"/>
              </w:rPr>
            </w:pPr>
            <w:r>
              <w:rPr>
                <w:rFonts w:ascii="Calibri" w:hAnsi="Calibri"/>
                <w:color w:val="000000"/>
              </w:rPr>
              <w:t>Czerwony</w:t>
            </w:r>
          </w:p>
        </w:tc>
      </w:tr>
      <w:tr w:rsidR="00A2649B" w14:paraId="7736D449"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2BBF5C83" w14:textId="77777777" w:rsidR="00A2649B" w:rsidRDefault="006D7516" w:rsidP="008645F5">
            <w:pPr>
              <w:pStyle w:val="TableContents"/>
              <w:jc w:val="center"/>
              <w:rPr>
                <w:rFonts w:ascii="Calibri" w:hAnsi="Calibri"/>
                <w:color w:val="000000"/>
              </w:rPr>
            </w:pPr>
            <w:r>
              <w:rPr>
                <w:rFonts w:ascii="Calibri" w:hAnsi="Calibri"/>
                <w:color w:val="000000"/>
              </w:rPr>
              <w:t>9</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74CC542" w14:textId="77777777" w:rsidR="00A2649B" w:rsidRDefault="000A73DF" w:rsidP="000A73DF">
            <w:pPr>
              <w:pStyle w:val="TableContents"/>
              <w:jc w:val="center"/>
              <w:rPr>
                <w:rFonts w:ascii="Calibri" w:hAnsi="Calibri"/>
                <w:color w:val="000000"/>
              </w:rPr>
            </w:pPr>
            <w:r>
              <w:rPr>
                <w:rFonts w:ascii="Calibri" w:hAnsi="Calibri"/>
                <w:color w:val="000000"/>
              </w:rPr>
              <w:t>S_Z</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0738739C" w14:textId="77777777" w:rsidR="00A2649B" w:rsidRDefault="006D7516" w:rsidP="008645F5">
            <w:pPr>
              <w:pStyle w:val="TableContents"/>
              <w:jc w:val="center"/>
              <w:rPr>
                <w:rFonts w:ascii="Calibri" w:hAnsi="Calibri"/>
                <w:color w:val="000000"/>
              </w:rPr>
            </w:pPr>
            <w:r>
              <w:rPr>
                <w:rFonts w:ascii="Calibri" w:hAnsi="Calibri"/>
                <w:color w:val="000000"/>
              </w:rPr>
              <w:t>Kolor</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BB7DA1A" w14:textId="77777777" w:rsidR="00A2649B" w:rsidRDefault="006D7516" w:rsidP="008645F5">
            <w:pPr>
              <w:pStyle w:val="TableContents"/>
              <w:jc w:val="center"/>
              <w:rPr>
                <w:rFonts w:ascii="Calibri" w:hAnsi="Calibri"/>
                <w:color w:val="000000"/>
              </w:rPr>
            </w:pPr>
            <w:r>
              <w:rPr>
                <w:rFonts w:ascii="Calibri" w:hAnsi="Calibri"/>
                <w:color w:val="000000"/>
              </w:rPr>
              <w:t>Czarny</w:t>
            </w:r>
          </w:p>
        </w:tc>
      </w:tr>
      <w:tr w:rsidR="00A2649B" w14:paraId="2DBE1D00" w14:textId="77777777" w:rsidTr="008645F5">
        <w:tc>
          <w:tcPr>
            <w:tcW w:w="2265" w:type="dxa"/>
            <w:tcBorders>
              <w:left w:val="single" w:sz="2" w:space="0" w:color="000000"/>
              <w:bottom w:val="single" w:sz="2" w:space="0" w:color="000000"/>
            </w:tcBorders>
            <w:tcMar>
              <w:top w:w="55" w:type="dxa"/>
              <w:left w:w="55" w:type="dxa"/>
              <w:bottom w:w="55" w:type="dxa"/>
              <w:right w:w="55" w:type="dxa"/>
            </w:tcMar>
            <w:vAlign w:val="center"/>
          </w:tcPr>
          <w:p w14:paraId="0D7AE13E" w14:textId="77777777" w:rsidR="00A2649B" w:rsidRDefault="001C6328" w:rsidP="008645F5">
            <w:pPr>
              <w:pStyle w:val="TableContents"/>
              <w:jc w:val="center"/>
              <w:rPr>
                <w:rFonts w:ascii="Calibri" w:hAnsi="Calibri"/>
                <w:color w:val="000000"/>
              </w:rPr>
            </w:pPr>
            <w:r>
              <w:rPr>
                <w:rFonts w:ascii="Calibri" w:hAnsi="Calibri"/>
                <w:color w:val="000000"/>
              </w:rPr>
              <w:t>1</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3E1FD094" w14:textId="77777777" w:rsidR="00A2649B" w:rsidRDefault="000A73DF" w:rsidP="008645F5">
            <w:pPr>
              <w:pStyle w:val="TableContents"/>
              <w:jc w:val="center"/>
              <w:rPr>
                <w:rFonts w:ascii="Calibri" w:hAnsi="Calibri"/>
                <w:color w:val="000000"/>
              </w:rPr>
            </w:pPr>
            <w:r>
              <w:rPr>
                <w:rFonts w:ascii="Calibri" w:hAnsi="Calibri"/>
                <w:color w:val="000000"/>
              </w:rPr>
              <w:t>Z_KH</w:t>
            </w:r>
          </w:p>
        </w:tc>
        <w:tc>
          <w:tcPr>
            <w:tcW w:w="2265" w:type="dxa"/>
            <w:tcBorders>
              <w:left w:val="single" w:sz="2" w:space="0" w:color="000000"/>
              <w:bottom w:val="single" w:sz="2" w:space="0" w:color="000000"/>
            </w:tcBorders>
            <w:tcMar>
              <w:top w:w="55" w:type="dxa"/>
              <w:left w:w="55" w:type="dxa"/>
              <w:bottom w:w="55" w:type="dxa"/>
              <w:right w:w="55" w:type="dxa"/>
            </w:tcMar>
            <w:vAlign w:val="center"/>
          </w:tcPr>
          <w:p w14:paraId="65919B6D" w14:textId="77777777" w:rsidR="00A2649B" w:rsidRDefault="006D7516" w:rsidP="008645F5">
            <w:pPr>
              <w:pStyle w:val="TableContents"/>
              <w:jc w:val="center"/>
              <w:rPr>
                <w:rFonts w:ascii="Calibri" w:hAnsi="Calibri"/>
                <w:color w:val="000000"/>
              </w:rPr>
            </w:pPr>
            <w:r>
              <w:rPr>
                <w:rFonts w:ascii="Calibri" w:hAnsi="Calibri"/>
                <w:color w:val="000000"/>
              </w:rPr>
              <w:t>Strona</w:t>
            </w:r>
          </w:p>
        </w:tc>
        <w:tc>
          <w:tcPr>
            <w:tcW w:w="226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048063" w14:textId="77777777" w:rsidR="00A2649B" w:rsidRDefault="006D7516" w:rsidP="008645F5">
            <w:pPr>
              <w:pStyle w:val="TableContents"/>
              <w:jc w:val="center"/>
              <w:rPr>
                <w:rFonts w:ascii="Calibri" w:hAnsi="Calibri"/>
                <w:color w:val="000000"/>
              </w:rPr>
            </w:pPr>
            <w:r>
              <w:rPr>
                <w:rFonts w:ascii="Calibri" w:hAnsi="Calibri"/>
                <w:color w:val="000000"/>
              </w:rPr>
              <w:t>Lewa</w:t>
            </w:r>
          </w:p>
        </w:tc>
      </w:tr>
    </w:tbl>
    <w:p w14:paraId="716B43F7" w14:textId="77777777" w:rsidR="00C9505A" w:rsidRDefault="00C9505A" w:rsidP="00C9505A">
      <w:pPr>
        <w:pStyle w:val="NoSpacing"/>
        <w:rPr>
          <w:sz w:val="24"/>
          <w:szCs w:val="24"/>
        </w:rPr>
      </w:pPr>
    </w:p>
    <w:p w14:paraId="3B1B590F" w14:textId="77777777" w:rsidR="00C9505A" w:rsidRDefault="00C9505A">
      <w:pPr>
        <w:rPr>
          <w:sz w:val="24"/>
          <w:szCs w:val="24"/>
        </w:rPr>
      </w:pPr>
      <w:r>
        <w:rPr>
          <w:sz w:val="24"/>
          <w:szCs w:val="24"/>
        </w:rPr>
        <w:br w:type="page"/>
      </w:r>
    </w:p>
    <w:p w14:paraId="233477E2" w14:textId="77777777" w:rsidR="00531947" w:rsidRDefault="00171240" w:rsidP="00531947">
      <w:pPr>
        <w:pStyle w:val="Heading1"/>
      </w:pPr>
      <w:bookmarkStart w:id="187" w:name="_Toc292369087"/>
      <w:bookmarkStart w:id="188" w:name="_Toc342425297"/>
      <w:bookmarkStart w:id="189" w:name="_Toc342425540"/>
      <w:bookmarkStart w:id="190" w:name="_Toc342426084"/>
      <w:bookmarkStart w:id="191" w:name="_Toc342426226"/>
      <w:bookmarkStart w:id="192" w:name="_Toc342426374"/>
      <w:r>
        <w:lastRenderedPageBreak/>
        <w:t xml:space="preserve">ETAP 12 – </w:t>
      </w:r>
      <w:r w:rsidR="00531947">
        <w:t>Schemat bazy danych, słownik atrybutów</w:t>
      </w:r>
      <w:bookmarkEnd w:id="187"/>
      <w:bookmarkEnd w:id="188"/>
      <w:bookmarkEnd w:id="189"/>
      <w:bookmarkEnd w:id="190"/>
      <w:bookmarkEnd w:id="191"/>
      <w:bookmarkEnd w:id="192"/>
    </w:p>
    <w:p w14:paraId="2EE7CE01" w14:textId="77777777" w:rsidR="001505D7" w:rsidRPr="001505D7" w:rsidRDefault="001505D7" w:rsidP="001505D7">
      <w:pPr>
        <w:pStyle w:val="NoSpacing"/>
        <w:rPr>
          <w:sz w:val="24"/>
          <w:szCs w:val="24"/>
        </w:rPr>
      </w:pPr>
    </w:p>
    <w:p w14:paraId="0DD6B8FC" w14:textId="77777777" w:rsidR="002A4B4E" w:rsidRPr="001505D7" w:rsidRDefault="002A4B4E" w:rsidP="002A4B4E">
      <w:pPr>
        <w:pStyle w:val="Heading2"/>
        <w:rPr>
          <w:rFonts w:cstheme="minorHAnsi"/>
          <w:szCs w:val="24"/>
        </w:rPr>
      </w:pPr>
      <w:bookmarkStart w:id="193" w:name="_Toc292369088"/>
      <w:bookmarkStart w:id="194" w:name="_Toc342425298"/>
      <w:bookmarkStart w:id="195" w:name="_Toc342425541"/>
      <w:bookmarkStart w:id="196" w:name="_Toc342426085"/>
      <w:bookmarkStart w:id="197" w:name="_Toc342426227"/>
      <w:bookmarkStart w:id="198" w:name="_Toc342426375"/>
      <w:r w:rsidRPr="001505D7">
        <w:rPr>
          <w:rFonts w:eastAsia="Arial" w:cstheme="minorHAnsi"/>
          <w:szCs w:val="24"/>
        </w:rPr>
        <w:t>Schemat bazy danych</w:t>
      </w:r>
      <w:bookmarkEnd w:id="193"/>
      <w:bookmarkEnd w:id="194"/>
      <w:bookmarkEnd w:id="195"/>
      <w:bookmarkEnd w:id="196"/>
      <w:bookmarkEnd w:id="197"/>
      <w:bookmarkEnd w:id="198"/>
    </w:p>
    <w:p w14:paraId="01834D01"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AtrybutyCzesci(</w:t>
      </w:r>
      <w:r w:rsidRPr="001505D7">
        <w:rPr>
          <w:rFonts w:asciiTheme="minorHAnsi" w:eastAsia="Arial" w:hAnsiTheme="minorHAnsi" w:cstheme="minorHAnsi"/>
          <w:color w:val="000000"/>
          <w:sz w:val="24"/>
          <w:szCs w:val="24"/>
          <w:u w:val="single"/>
        </w:rPr>
        <w:t>Nazwa</w:t>
      </w:r>
      <w:r w:rsidRPr="001505D7">
        <w:rPr>
          <w:rFonts w:asciiTheme="minorHAnsi" w:eastAsia="Arial" w:hAnsiTheme="minorHAnsi" w:cstheme="minorHAnsi"/>
          <w:color w:val="000000"/>
          <w:sz w:val="24"/>
          <w:szCs w:val="24"/>
        </w:rPr>
        <w:t>)</w:t>
      </w:r>
    </w:p>
    <w:p w14:paraId="252DCE58"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AtrybutyGrupTowarowych(</w:t>
      </w:r>
      <w:r w:rsidRPr="001505D7">
        <w:rPr>
          <w:rFonts w:asciiTheme="minorHAnsi" w:eastAsia="Arial" w:hAnsiTheme="minorHAnsi" w:cstheme="minorHAnsi"/>
          <w:color w:val="000000"/>
          <w:sz w:val="24"/>
          <w:szCs w:val="24"/>
          <w:u w:val="single"/>
        </w:rPr>
        <w:t>#Nazwa, #Kod</w:t>
      </w:r>
      <w:r w:rsidRPr="001505D7">
        <w:rPr>
          <w:rFonts w:asciiTheme="minorHAnsi" w:eastAsia="Arial" w:hAnsiTheme="minorHAnsi" w:cstheme="minorHAnsi"/>
          <w:color w:val="000000"/>
          <w:sz w:val="24"/>
          <w:szCs w:val="24"/>
        </w:rPr>
        <w:t>)</w:t>
      </w:r>
    </w:p>
    <w:p w14:paraId="6951DB89"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BieznikiOpon(</w:t>
      </w:r>
      <w:r w:rsidRPr="001505D7">
        <w:rPr>
          <w:rFonts w:asciiTheme="minorHAnsi" w:eastAsia="Arial" w:hAnsiTheme="minorHAnsi" w:cstheme="minorHAnsi"/>
          <w:color w:val="000000"/>
          <w:sz w:val="24"/>
          <w:szCs w:val="24"/>
          <w:u w:val="single"/>
        </w:rPr>
        <w:t>IdBieznika</w:t>
      </w:r>
      <w:r w:rsidRPr="001505D7">
        <w:rPr>
          <w:rFonts w:asciiTheme="minorHAnsi" w:eastAsia="Arial" w:hAnsiTheme="minorHAnsi" w:cstheme="minorHAnsi"/>
          <w:color w:val="000000"/>
          <w:sz w:val="24"/>
          <w:szCs w:val="24"/>
        </w:rPr>
        <w:t>, #Producent, Nazwa, Zdjecie)</w:t>
      </w:r>
    </w:p>
    <w:p w14:paraId="04600CC0"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Czesci(</w:t>
      </w:r>
      <w:r w:rsidRPr="001505D7">
        <w:rPr>
          <w:rFonts w:asciiTheme="minorHAnsi" w:eastAsia="Arial" w:hAnsiTheme="minorHAnsi" w:cstheme="minorHAnsi"/>
          <w:color w:val="000000"/>
          <w:sz w:val="24"/>
          <w:szCs w:val="24"/>
          <w:u w:val="single"/>
        </w:rPr>
        <w:t>IdCzesci, #GrupaTowarowa</w:t>
      </w:r>
      <w:r w:rsidRPr="001505D7">
        <w:rPr>
          <w:rFonts w:asciiTheme="minorHAnsi" w:eastAsia="Arial" w:hAnsiTheme="minorHAnsi" w:cstheme="minorHAnsi"/>
          <w:color w:val="000000"/>
          <w:sz w:val="24"/>
          <w:szCs w:val="24"/>
        </w:rPr>
        <w:t>, NumerKatalogowy, Nazwa, Marza, Cena, Ilosc, Zdjecie)</w:t>
      </w:r>
    </w:p>
    <w:p w14:paraId="73D5C1D1"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DOTy(</w:t>
      </w:r>
      <w:r w:rsidRPr="001505D7">
        <w:rPr>
          <w:rFonts w:asciiTheme="minorHAnsi" w:eastAsia="Arial" w:hAnsiTheme="minorHAnsi" w:cstheme="minorHAnsi"/>
          <w:color w:val="000000"/>
          <w:sz w:val="24"/>
          <w:szCs w:val="24"/>
          <w:u w:val="single"/>
        </w:rPr>
        <w:t>DOT</w:t>
      </w:r>
      <w:r w:rsidRPr="001505D7">
        <w:rPr>
          <w:rFonts w:asciiTheme="minorHAnsi" w:eastAsia="Arial" w:hAnsiTheme="minorHAnsi" w:cstheme="minorHAnsi"/>
          <w:color w:val="000000"/>
          <w:sz w:val="24"/>
          <w:szCs w:val="24"/>
        </w:rPr>
        <w:t>)</w:t>
      </w:r>
    </w:p>
    <w:p w14:paraId="6A79653C"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DOTyOpon(</w:t>
      </w:r>
      <w:r w:rsidRPr="001505D7">
        <w:rPr>
          <w:rFonts w:asciiTheme="minorHAnsi" w:eastAsia="Arial" w:hAnsiTheme="minorHAnsi" w:cstheme="minorHAnsi"/>
          <w:color w:val="000000"/>
          <w:sz w:val="24"/>
          <w:szCs w:val="24"/>
          <w:u w:val="single"/>
        </w:rPr>
        <w:t>#IdOpony, #GrupaTowarowa, #DOT</w:t>
      </w:r>
      <w:r w:rsidRPr="001505D7">
        <w:rPr>
          <w:rFonts w:asciiTheme="minorHAnsi" w:eastAsia="Arial" w:hAnsiTheme="minorHAnsi" w:cstheme="minorHAnsi"/>
          <w:color w:val="000000"/>
          <w:sz w:val="24"/>
          <w:szCs w:val="24"/>
        </w:rPr>
        <w:t xml:space="preserve">, </w:t>
      </w:r>
      <w:r w:rsidRPr="001505D7">
        <w:rPr>
          <w:rFonts w:asciiTheme="minorHAnsi" w:eastAsia="Arial" w:hAnsiTheme="minorHAnsi" w:cstheme="minorHAnsi"/>
          <w:i/>
          <w:iCs/>
          <w:color w:val="000000"/>
          <w:sz w:val="24"/>
          <w:szCs w:val="24"/>
        </w:rPr>
        <w:t>Ilosc</w:t>
      </w:r>
      <w:r w:rsidRPr="001505D7">
        <w:rPr>
          <w:rFonts w:asciiTheme="minorHAnsi" w:eastAsia="Arial" w:hAnsiTheme="minorHAnsi" w:cstheme="minorHAnsi"/>
          <w:color w:val="000000"/>
          <w:sz w:val="24"/>
          <w:szCs w:val="24"/>
        </w:rPr>
        <w:t>)</w:t>
      </w:r>
    </w:p>
    <w:p w14:paraId="4E2DA7CE"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GrupyNadrzedne(</w:t>
      </w:r>
      <w:r w:rsidRPr="001505D7">
        <w:rPr>
          <w:rFonts w:asciiTheme="minorHAnsi" w:eastAsia="Arial" w:hAnsiTheme="minorHAnsi" w:cstheme="minorHAnsi"/>
          <w:color w:val="000000"/>
          <w:sz w:val="24"/>
          <w:szCs w:val="24"/>
          <w:u w:val="single"/>
        </w:rPr>
        <w:t>#Grupa</w:t>
      </w:r>
      <w:r w:rsidRPr="001505D7">
        <w:rPr>
          <w:rFonts w:asciiTheme="minorHAnsi" w:eastAsia="Arial" w:hAnsiTheme="minorHAnsi" w:cstheme="minorHAnsi"/>
          <w:color w:val="000000"/>
          <w:sz w:val="24"/>
          <w:szCs w:val="24"/>
        </w:rPr>
        <w:t>, #GrupaNadrzedna)</w:t>
      </w:r>
    </w:p>
    <w:p w14:paraId="488B7116"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GrupyTowarowe(</w:t>
      </w:r>
      <w:r w:rsidRPr="001505D7">
        <w:rPr>
          <w:rFonts w:asciiTheme="minorHAnsi" w:eastAsia="Arial" w:hAnsiTheme="minorHAnsi" w:cstheme="minorHAnsi"/>
          <w:color w:val="000000"/>
          <w:sz w:val="24"/>
          <w:szCs w:val="24"/>
          <w:u w:val="single"/>
        </w:rPr>
        <w:t>Kod</w:t>
      </w:r>
      <w:r w:rsidRPr="001505D7">
        <w:rPr>
          <w:rFonts w:asciiTheme="minorHAnsi" w:eastAsia="Arial" w:hAnsiTheme="minorHAnsi" w:cstheme="minorHAnsi"/>
          <w:color w:val="000000"/>
          <w:sz w:val="24"/>
          <w:szCs w:val="24"/>
        </w:rPr>
        <w:t>, Nazwa, #Magazyn, #VAT)</w:t>
      </w:r>
    </w:p>
    <w:p w14:paraId="287E3E5F"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IndeksyPredkosciOpon(</w:t>
      </w:r>
      <w:r w:rsidRPr="00C10A5A">
        <w:rPr>
          <w:rFonts w:asciiTheme="minorHAnsi" w:eastAsia="Arial" w:hAnsiTheme="minorHAnsi" w:cstheme="minorHAnsi"/>
          <w:color w:val="000000"/>
          <w:sz w:val="24"/>
          <w:szCs w:val="24"/>
          <w:u w:val="single"/>
        </w:rPr>
        <w:t>Oznaczenie</w:t>
      </w:r>
      <w:r w:rsidRPr="001505D7">
        <w:rPr>
          <w:rFonts w:asciiTheme="minorHAnsi" w:eastAsia="Arial" w:hAnsiTheme="minorHAnsi" w:cstheme="minorHAnsi"/>
          <w:color w:val="000000"/>
          <w:sz w:val="24"/>
          <w:szCs w:val="24"/>
        </w:rPr>
        <w:t>, Predkosc)</w:t>
      </w:r>
    </w:p>
    <w:p w14:paraId="0E2B9323"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Magazyny(</w:t>
      </w:r>
      <w:r w:rsidRPr="001505D7">
        <w:rPr>
          <w:rFonts w:asciiTheme="minorHAnsi" w:eastAsia="Arial" w:hAnsiTheme="minorHAnsi" w:cstheme="minorHAnsi"/>
          <w:color w:val="000000"/>
          <w:sz w:val="24"/>
          <w:szCs w:val="24"/>
          <w:u w:val="single"/>
        </w:rPr>
        <w:t>Kod</w:t>
      </w:r>
      <w:r w:rsidRPr="001505D7">
        <w:rPr>
          <w:rFonts w:asciiTheme="minorHAnsi" w:eastAsia="Arial" w:hAnsiTheme="minorHAnsi" w:cstheme="minorHAnsi"/>
          <w:color w:val="000000"/>
          <w:sz w:val="24"/>
          <w:szCs w:val="24"/>
        </w:rPr>
        <w:t>, Nazwa)</w:t>
      </w:r>
    </w:p>
    <w:p w14:paraId="38B86A46"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Opony(</w:t>
      </w:r>
      <w:r w:rsidRPr="001505D7">
        <w:rPr>
          <w:rFonts w:asciiTheme="minorHAnsi" w:eastAsia="Arial" w:hAnsiTheme="minorHAnsi" w:cstheme="minorHAnsi"/>
          <w:color w:val="000000"/>
          <w:sz w:val="24"/>
          <w:szCs w:val="24"/>
          <w:u w:val="single"/>
        </w:rPr>
        <w:t>IdOpony, #GrupaTowarowa</w:t>
      </w:r>
      <w:r w:rsidRPr="001505D7">
        <w:rPr>
          <w:rFonts w:asciiTheme="minorHAnsi" w:eastAsia="Arial" w:hAnsiTheme="minorHAnsi" w:cstheme="minorHAnsi"/>
          <w:color w:val="000000"/>
          <w:sz w:val="24"/>
          <w:szCs w:val="24"/>
        </w:rPr>
        <w:t>, #Bieznik, #Rozmiar, IndeksNosnosci, #IndeksPredkosci, Marza, Cena)</w:t>
      </w:r>
    </w:p>
    <w:p w14:paraId="15D1E0FD"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Producenci(</w:t>
      </w:r>
      <w:r w:rsidRPr="001505D7">
        <w:rPr>
          <w:rFonts w:asciiTheme="minorHAnsi" w:eastAsia="Arial" w:hAnsiTheme="minorHAnsi" w:cstheme="minorHAnsi"/>
          <w:color w:val="000000"/>
          <w:sz w:val="24"/>
          <w:szCs w:val="24"/>
          <w:u w:val="single"/>
        </w:rPr>
        <w:t>Nazwa</w:t>
      </w:r>
      <w:r w:rsidRPr="001505D7">
        <w:rPr>
          <w:rFonts w:asciiTheme="minorHAnsi" w:eastAsia="Arial" w:hAnsiTheme="minorHAnsi" w:cstheme="minorHAnsi"/>
          <w:color w:val="000000"/>
          <w:sz w:val="24"/>
          <w:szCs w:val="24"/>
        </w:rPr>
        <w:t>)</w:t>
      </w:r>
    </w:p>
    <w:p w14:paraId="2FB1106B"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ProducenciCzesci(#</w:t>
      </w:r>
      <w:r w:rsidRPr="001505D7">
        <w:rPr>
          <w:rFonts w:asciiTheme="minorHAnsi" w:eastAsia="Arial" w:hAnsiTheme="minorHAnsi" w:cstheme="minorHAnsi"/>
          <w:color w:val="000000"/>
          <w:sz w:val="24"/>
          <w:szCs w:val="24"/>
          <w:u w:val="single"/>
        </w:rPr>
        <w:t>IdCzesci</w:t>
      </w:r>
      <w:r w:rsidRPr="001505D7">
        <w:rPr>
          <w:rFonts w:asciiTheme="minorHAnsi" w:eastAsia="Arial" w:hAnsiTheme="minorHAnsi" w:cstheme="minorHAnsi"/>
          <w:color w:val="000000"/>
          <w:sz w:val="24"/>
          <w:szCs w:val="24"/>
        </w:rPr>
        <w:t>, #Producent)</w:t>
      </w:r>
    </w:p>
    <w:p w14:paraId="36CFAFCA"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RozmiaryOpon(</w:t>
      </w:r>
      <w:r w:rsidRPr="001505D7">
        <w:rPr>
          <w:rFonts w:asciiTheme="minorHAnsi" w:eastAsia="Arial" w:hAnsiTheme="minorHAnsi" w:cstheme="minorHAnsi"/>
          <w:color w:val="000000"/>
          <w:sz w:val="24"/>
          <w:szCs w:val="24"/>
          <w:u w:val="single"/>
        </w:rPr>
        <w:t>IdRozmiaru</w:t>
      </w:r>
      <w:r w:rsidRPr="001505D7">
        <w:rPr>
          <w:rFonts w:asciiTheme="minorHAnsi" w:eastAsia="Arial" w:hAnsiTheme="minorHAnsi" w:cstheme="minorHAnsi"/>
          <w:color w:val="000000"/>
          <w:sz w:val="24"/>
          <w:szCs w:val="24"/>
        </w:rPr>
        <w:t>, Szerokosc, Profil, Srednica)</w:t>
      </w:r>
    </w:p>
    <w:p w14:paraId="5897A6D5" w14:textId="77777777" w:rsidR="002A4B4E" w:rsidRPr="001505D7" w:rsidRDefault="002A4B4E" w:rsidP="001505D7">
      <w:pPr>
        <w:spacing w:after="0"/>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StawkiVAT(</w:t>
      </w:r>
      <w:r w:rsidRPr="001505D7">
        <w:rPr>
          <w:rFonts w:asciiTheme="minorHAnsi" w:eastAsia="Arial" w:hAnsiTheme="minorHAnsi" w:cstheme="minorHAnsi"/>
          <w:color w:val="000000"/>
          <w:sz w:val="24"/>
          <w:szCs w:val="24"/>
          <w:u w:val="single"/>
        </w:rPr>
        <w:t>Stawka</w:t>
      </w:r>
      <w:r w:rsidRPr="001505D7">
        <w:rPr>
          <w:rFonts w:asciiTheme="minorHAnsi" w:eastAsia="Arial" w:hAnsiTheme="minorHAnsi" w:cstheme="minorHAnsi"/>
          <w:color w:val="000000"/>
          <w:sz w:val="24"/>
          <w:szCs w:val="24"/>
        </w:rPr>
        <w:t>)</w:t>
      </w:r>
    </w:p>
    <w:p w14:paraId="4CE81A09" w14:textId="77777777" w:rsidR="006D2B60" w:rsidRPr="001505D7" w:rsidRDefault="002A4B4E" w:rsidP="001505D7">
      <w:pPr>
        <w:pStyle w:val="NoSpacing"/>
        <w:ind w:left="993" w:hanging="851"/>
        <w:rPr>
          <w:rFonts w:asciiTheme="minorHAnsi" w:eastAsia="Arial" w:hAnsiTheme="minorHAnsi" w:cstheme="minorHAnsi"/>
          <w:color w:val="000000"/>
          <w:sz w:val="24"/>
          <w:szCs w:val="24"/>
        </w:rPr>
      </w:pPr>
      <w:r w:rsidRPr="001505D7">
        <w:rPr>
          <w:rFonts w:asciiTheme="minorHAnsi" w:eastAsia="Arial" w:hAnsiTheme="minorHAnsi" w:cstheme="minorHAnsi"/>
          <w:color w:val="000000"/>
          <w:sz w:val="24"/>
          <w:szCs w:val="24"/>
        </w:rPr>
        <w:t>WarosciAtrybutowCzesci(</w:t>
      </w:r>
      <w:r w:rsidRPr="001505D7">
        <w:rPr>
          <w:rFonts w:asciiTheme="minorHAnsi" w:eastAsia="Arial" w:hAnsiTheme="minorHAnsi" w:cstheme="minorHAnsi"/>
          <w:color w:val="000000"/>
          <w:sz w:val="24"/>
          <w:szCs w:val="24"/>
          <w:u w:val="single"/>
        </w:rPr>
        <w:t>#IdCzesci, #GrupaTowarowa, #Nazwa</w:t>
      </w:r>
      <w:r w:rsidRPr="001505D7">
        <w:rPr>
          <w:rFonts w:asciiTheme="minorHAnsi" w:eastAsia="Arial" w:hAnsiTheme="minorHAnsi" w:cstheme="minorHAnsi"/>
          <w:color w:val="000000"/>
          <w:sz w:val="24"/>
          <w:szCs w:val="24"/>
        </w:rPr>
        <w:t xml:space="preserve">, </w:t>
      </w:r>
      <w:r w:rsidRPr="001505D7">
        <w:rPr>
          <w:rFonts w:asciiTheme="minorHAnsi" w:eastAsia="Arial" w:hAnsiTheme="minorHAnsi" w:cstheme="minorHAnsi"/>
          <w:i/>
          <w:iCs/>
          <w:color w:val="000000"/>
          <w:sz w:val="24"/>
          <w:szCs w:val="24"/>
        </w:rPr>
        <w:t>Wartosc</w:t>
      </w:r>
      <w:r w:rsidRPr="001505D7">
        <w:rPr>
          <w:rFonts w:asciiTheme="minorHAnsi" w:eastAsia="Arial" w:hAnsiTheme="minorHAnsi" w:cstheme="minorHAnsi"/>
          <w:color w:val="000000"/>
          <w:sz w:val="24"/>
          <w:szCs w:val="24"/>
        </w:rPr>
        <w:t>)</w:t>
      </w:r>
    </w:p>
    <w:p w14:paraId="7F3BB13E" w14:textId="77777777" w:rsidR="002A4B4E" w:rsidRPr="001505D7" w:rsidRDefault="002A4B4E" w:rsidP="002A4B4E">
      <w:pPr>
        <w:pStyle w:val="NoSpacing"/>
        <w:rPr>
          <w:rFonts w:asciiTheme="minorHAnsi" w:eastAsia="Arial" w:hAnsiTheme="minorHAnsi" w:cstheme="minorHAnsi"/>
          <w:color w:val="000000"/>
          <w:sz w:val="24"/>
          <w:szCs w:val="24"/>
        </w:rPr>
      </w:pPr>
    </w:p>
    <w:p w14:paraId="300B9FE5" w14:textId="77777777" w:rsidR="002A4B4E" w:rsidRDefault="002A4B4E" w:rsidP="002A4B4E">
      <w:pPr>
        <w:pStyle w:val="Heading2"/>
        <w:rPr>
          <w:rFonts w:eastAsia="Arial"/>
        </w:rPr>
      </w:pPr>
      <w:bookmarkStart w:id="199" w:name="_Toc292369089"/>
      <w:bookmarkStart w:id="200" w:name="_Toc342425299"/>
      <w:bookmarkStart w:id="201" w:name="_Toc342425542"/>
      <w:bookmarkStart w:id="202" w:name="_Toc342426086"/>
      <w:bookmarkStart w:id="203" w:name="_Toc342426228"/>
      <w:bookmarkStart w:id="204" w:name="_Toc342426376"/>
      <w:r w:rsidRPr="001505D7">
        <w:rPr>
          <w:rFonts w:eastAsia="Arial" w:cstheme="minorHAnsi"/>
          <w:szCs w:val="24"/>
        </w:rPr>
        <w:t>Słownik</w:t>
      </w:r>
      <w:r>
        <w:rPr>
          <w:rFonts w:eastAsia="Arial"/>
        </w:rPr>
        <w:t xml:space="preserve"> atrybutów</w:t>
      </w:r>
      <w:bookmarkEnd w:id="199"/>
      <w:bookmarkEnd w:id="200"/>
      <w:bookmarkEnd w:id="201"/>
      <w:bookmarkEnd w:id="202"/>
      <w:bookmarkEnd w:id="203"/>
      <w:bookmarkEnd w:id="204"/>
    </w:p>
    <w:tbl>
      <w:tblPr>
        <w:tblW w:w="0" w:type="auto"/>
        <w:jc w:val="center"/>
        <w:tblLook w:val="0000" w:firstRow="0" w:lastRow="0" w:firstColumn="0" w:lastColumn="0" w:noHBand="0" w:noVBand="0"/>
      </w:tblPr>
      <w:tblGrid>
        <w:gridCol w:w="2700"/>
        <w:gridCol w:w="3405"/>
        <w:gridCol w:w="3255"/>
      </w:tblGrid>
      <w:tr w:rsidR="002A4B4E" w:rsidRPr="001505D7" w14:paraId="1A92B6C6"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57" w:type="dxa"/>
              <w:left w:w="57" w:type="dxa"/>
              <w:bottom w:w="28" w:type="dxa"/>
              <w:right w:w="28" w:type="dxa"/>
            </w:tcMar>
            <w:vAlign w:val="center"/>
          </w:tcPr>
          <w:p w14:paraId="4901DE25" w14:textId="77777777" w:rsidR="002A4B4E" w:rsidRPr="001505D7" w:rsidRDefault="002A4B4E" w:rsidP="001505D7">
            <w:pPr>
              <w:pStyle w:val="NoSpacing"/>
              <w:jc w:val="center"/>
              <w:rPr>
                <w:rFonts w:asciiTheme="minorHAnsi" w:hAnsiTheme="minorHAnsi" w:cstheme="minorHAnsi"/>
                <w:b/>
                <w:sz w:val="24"/>
                <w:szCs w:val="24"/>
              </w:rPr>
            </w:pPr>
            <w:r w:rsidRPr="001505D7">
              <w:rPr>
                <w:rFonts w:asciiTheme="minorHAnsi" w:hAnsiTheme="minorHAnsi" w:cstheme="minorHAnsi"/>
                <w:b/>
                <w:sz w:val="24"/>
                <w:szCs w:val="24"/>
              </w:rPr>
              <w:t>Atrybut</w:t>
            </w:r>
          </w:p>
        </w:tc>
        <w:tc>
          <w:tcPr>
            <w:tcW w:w="340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57" w:type="dxa"/>
              <w:left w:w="57" w:type="dxa"/>
              <w:bottom w:w="28" w:type="dxa"/>
              <w:right w:w="28" w:type="dxa"/>
            </w:tcMar>
            <w:vAlign w:val="center"/>
          </w:tcPr>
          <w:p w14:paraId="67B415FE" w14:textId="77777777" w:rsidR="002A4B4E" w:rsidRPr="001505D7" w:rsidRDefault="002A4B4E" w:rsidP="001505D7">
            <w:pPr>
              <w:pStyle w:val="NoSpacing"/>
              <w:jc w:val="center"/>
              <w:rPr>
                <w:rFonts w:asciiTheme="minorHAnsi" w:hAnsiTheme="minorHAnsi" w:cstheme="minorHAnsi"/>
                <w:b/>
                <w:sz w:val="24"/>
                <w:szCs w:val="24"/>
              </w:rPr>
            </w:pPr>
            <w:r w:rsidRPr="001505D7">
              <w:rPr>
                <w:rFonts w:asciiTheme="minorHAnsi" w:hAnsiTheme="minorHAnsi" w:cstheme="minorHAnsi"/>
                <w:b/>
                <w:sz w:val="24"/>
                <w:szCs w:val="24"/>
              </w:rPr>
              <w:t>Dziedzina</w:t>
            </w:r>
          </w:p>
        </w:tc>
        <w:tc>
          <w:tcPr>
            <w:tcW w:w="32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57" w:type="dxa"/>
              <w:left w:w="57" w:type="dxa"/>
              <w:bottom w:w="28" w:type="dxa"/>
              <w:right w:w="28" w:type="dxa"/>
            </w:tcMar>
            <w:vAlign w:val="center"/>
          </w:tcPr>
          <w:p w14:paraId="02BCA857" w14:textId="77777777" w:rsidR="002A4B4E" w:rsidRPr="001505D7" w:rsidRDefault="002A4B4E" w:rsidP="001505D7">
            <w:pPr>
              <w:pStyle w:val="NoSpacing"/>
              <w:jc w:val="center"/>
              <w:rPr>
                <w:rFonts w:asciiTheme="minorHAnsi" w:hAnsiTheme="minorHAnsi" w:cstheme="minorHAnsi"/>
                <w:b/>
                <w:sz w:val="24"/>
                <w:szCs w:val="24"/>
              </w:rPr>
            </w:pPr>
            <w:r w:rsidRPr="001505D7">
              <w:rPr>
                <w:rFonts w:asciiTheme="minorHAnsi" w:hAnsiTheme="minorHAnsi" w:cstheme="minorHAnsi"/>
                <w:b/>
                <w:sz w:val="24"/>
                <w:szCs w:val="24"/>
              </w:rPr>
              <w:t>Przynal</w:t>
            </w:r>
            <w:r w:rsidR="001505D7">
              <w:rPr>
                <w:rFonts w:asciiTheme="minorHAnsi" w:hAnsiTheme="minorHAnsi" w:cstheme="minorHAnsi"/>
                <w:b/>
                <w:sz w:val="24"/>
                <w:szCs w:val="24"/>
              </w:rPr>
              <w:t>eż.</w:t>
            </w:r>
            <w:r w:rsidRPr="001505D7">
              <w:rPr>
                <w:rFonts w:asciiTheme="minorHAnsi" w:hAnsiTheme="minorHAnsi" w:cstheme="minorHAnsi"/>
                <w:b/>
                <w:sz w:val="24"/>
                <w:szCs w:val="24"/>
              </w:rPr>
              <w:t xml:space="preserve"> do schem</w:t>
            </w:r>
            <w:r w:rsidR="001505D7">
              <w:rPr>
                <w:rFonts w:asciiTheme="minorHAnsi" w:hAnsiTheme="minorHAnsi" w:cstheme="minorHAnsi"/>
                <w:b/>
                <w:sz w:val="24"/>
                <w:szCs w:val="24"/>
              </w:rPr>
              <w:t>atu</w:t>
            </w:r>
            <w:r w:rsidRPr="001505D7">
              <w:rPr>
                <w:rFonts w:asciiTheme="minorHAnsi" w:hAnsiTheme="minorHAnsi" w:cstheme="minorHAnsi"/>
                <w:b/>
                <w:sz w:val="24"/>
                <w:szCs w:val="24"/>
              </w:rPr>
              <w:t xml:space="preserve"> rel</w:t>
            </w:r>
            <w:r w:rsidR="001505D7">
              <w:rPr>
                <w:rFonts w:asciiTheme="minorHAnsi" w:hAnsiTheme="minorHAnsi" w:cstheme="minorHAnsi"/>
                <w:b/>
                <w:sz w:val="24"/>
                <w:szCs w:val="24"/>
              </w:rPr>
              <w:t>acji</w:t>
            </w:r>
          </w:p>
        </w:tc>
      </w:tr>
      <w:tr w:rsidR="002A4B4E" w:rsidRPr="001505D7" w14:paraId="5102F4CC"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97A810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Bieznik</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BB3E140"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ED51E93"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14:paraId="79D47A9B"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97618A3"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Cena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29C1FF3"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+Double[.2]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A82752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 Opony</w:t>
            </w:r>
          </w:p>
        </w:tc>
      </w:tr>
      <w:tr w:rsidR="002A4B4E" w:rsidRPr="001505D7" w14:paraId="2CD16488"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77083D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DOT</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27DDE56"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String[4]: {[0-9]}</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1C77B49"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DOTy, DOTyOpon</w:t>
            </w:r>
          </w:p>
        </w:tc>
      </w:tr>
      <w:tr w:rsidR="002A4B4E" w:rsidRPr="001505D7" w14:paraId="46056619"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80A740B"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412C48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F09621B"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GrupyNadrzedne</w:t>
            </w:r>
          </w:p>
        </w:tc>
      </w:tr>
      <w:tr w:rsidR="002A4B4E" w:rsidRPr="001505D7" w14:paraId="04AE6E79"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82AA113"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GrupaNadrzedna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672477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92D94B4"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GrupyNadrzedne</w:t>
            </w:r>
          </w:p>
        </w:tc>
      </w:tr>
      <w:tr w:rsidR="002A4B4E" w:rsidRPr="001505D7" w14:paraId="28CCDA22"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2D0CA76"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GrupaTowarowa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EF3D4A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B32D973"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 DOTyOpon, Opony, WarosciAtrybutowCzesci</w:t>
            </w:r>
          </w:p>
        </w:tc>
      </w:tr>
      <w:tr w:rsidR="002A4B4E" w:rsidRPr="001505D7" w14:paraId="228C5683"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5D91D85"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IdBieznika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54E68FD"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C1E5414"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BieznikiOpon</w:t>
            </w:r>
          </w:p>
        </w:tc>
      </w:tr>
      <w:tr w:rsidR="002A4B4E" w:rsidRPr="001505D7" w14:paraId="3FFB0624"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CDFB1DC"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IdCzesci</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CB72FB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AAD935D"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 ProducenciCzesci, WarosciAtrybutowCzesci</w:t>
            </w:r>
          </w:p>
        </w:tc>
      </w:tr>
      <w:tr w:rsidR="002A4B4E" w:rsidRPr="001505D7" w14:paraId="22BA5F1B" w14:textId="77777777" w:rsidTr="001505D7">
        <w:trPr>
          <w:trHeight w:val="540"/>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C27652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IdOpony</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E5F527F"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9EC8BC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DOTyOpon, Opony</w:t>
            </w:r>
          </w:p>
        </w:tc>
      </w:tr>
      <w:tr w:rsidR="002A4B4E" w:rsidRPr="001505D7" w14:paraId="6DEA61AE"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2DF492D"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IdRozmiaru</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B07304C"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DD48B2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RozmiaryOpon</w:t>
            </w:r>
          </w:p>
        </w:tc>
      </w:tr>
      <w:tr w:rsidR="002A4B4E" w:rsidRPr="001505D7" w14:paraId="191DB35D"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3B2313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Ilosc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617FA0D"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+Double[.2]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0E0BF75"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w:t>
            </w:r>
          </w:p>
        </w:tc>
      </w:tr>
      <w:tr w:rsidR="002A4B4E" w:rsidRPr="001505D7" w14:paraId="7C3EEAFB"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376B1A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Ilosc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B8B3136"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5EBA5A8"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DOTyOpon</w:t>
            </w:r>
          </w:p>
        </w:tc>
      </w:tr>
      <w:tr w:rsidR="002A4B4E" w:rsidRPr="001505D7" w14:paraId="21538513"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4C98DE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lastRenderedPageBreak/>
              <w:t>IndeksNosnosci</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356A8EC"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E9B27D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14:paraId="7B5B3AF4"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C24DF07"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IndeksPredkosci</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D8CE110" w14:textId="77777777" w:rsidR="002A4B4E" w:rsidRPr="001505D7" w:rsidRDefault="00CA0168"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Char: {[A-Z]}</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0A314A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14:paraId="24696B6F"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5F1940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Kod</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FC7E3D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27BDA10"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AtrybutyGrupTowarowych, GrupyTowarowe, Magazyny</w:t>
            </w:r>
          </w:p>
        </w:tc>
      </w:tr>
      <w:tr w:rsidR="002A4B4E" w:rsidRPr="001505D7" w14:paraId="51643527"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B4B501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Magazyn</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34BBF13"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String[10]: {[A-Z], [a-z], ‘-’, ‘_’}</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BEDEB2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GrupyTowarowe</w:t>
            </w:r>
          </w:p>
        </w:tc>
      </w:tr>
      <w:tr w:rsidR="002A4B4E" w:rsidRPr="001505D7" w14:paraId="32FD2B0C"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C57F329"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Marza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5182524"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+Double[.2]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A55A73A"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 Opony</w:t>
            </w:r>
          </w:p>
        </w:tc>
      </w:tr>
      <w:tr w:rsidR="002A4B4E" w:rsidRPr="001505D7" w14:paraId="6A44146A"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569301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F65EBAC"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String[20]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40EE3C0"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Producenci</w:t>
            </w:r>
          </w:p>
        </w:tc>
      </w:tr>
      <w:tr w:rsidR="002A4B4E" w:rsidRPr="001505D7" w14:paraId="3D082EA9"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0D01447"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9A6C59A" w14:textId="77777777" w:rsidR="002A4B4E" w:rsidRPr="001505D7" w:rsidRDefault="002A4B4E" w:rsidP="001505D7">
            <w:pPr>
              <w:pStyle w:val="NoSpacing"/>
              <w:jc w:val="center"/>
              <w:rPr>
                <w:rFonts w:asciiTheme="minorHAnsi" w:hAnsiTheme="minorHAnsi" w:cstheme="minorHAnsi"/>
                <w:sz w:val="24"/>
                <w:szCs w:val="24"/>
                <w:lang w:val="en-US"/>
              </w:rPr>
            </w:pPr>
            <w:r w:rsidRPr="001505D7">
              <w:rPr>
                <w:rFonts w:asciiTheme="minorHAnsi" w:hAnsiTheme="minorHAnsi" w:cstheme="minorHAnsi"/>
                <w:sz w:val="24"/>
                <w:szCs w:val="24"/>
                <w:lang w:val="en-US"/>
              </w:rPr>
              <w:t>String[20]: {[A-Ż], [a-ż], ‘-’, ‘~’}</w:t>
            </w:r>
          </w:p>
          <w:p w14:paraId="6DF78EAB" w14:textId="77777777" w:rsidR="002A4B4E" w:rsidRPr="001505D7" w:rsidRDefault="002A4B4E" w:rsidP="001505D7">
            <w:pPr>
              <w:pStyle w:val="NoSpacing"/>
              <w:jc w:val="center"/>
              <w:rPr>
                <w:rFonts w:asciiTheme="minorHAnsi" w:hAnsiTheme="minorHAnsi" w:cstheme="minorHAnsi"/>
                <w:sz w:val="24"/>
                <w:szCs w:val="24"/>
                <w:lang w:val="en-US"/>
              </w:rPr>
            </w:pP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D291B46"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AtrybutyCzesci, AtrybutyGrupTowarowych, WarosciAtrybutowCzesci</w:t>
            </w:r>
          </w:p>
        </w:tc>
      </w:tr>
      <w:tr w:rsidR="002A4B4E" w:rsidRPr="001505D7" w14:paraId="04E2694F"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DF2E840"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AC4DDCD"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String[30]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D7DF9BC"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w:t>
            </w:r>
          </w:p>
        </w:tc>
      </w:tr>
      <w:tr w:rsidR="002A4B4E" w:rsidRPr="001505D7" w14:paraId="51209152"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CEE9E2A"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936A060" w14:textId="77777777" w:rsidR="002A4B4E" w:rsidRPr="001505D7" w:rsidRDefault="002A4B4E" w:rsidP="001505D7">
            <w:pPr>
              <w:pStyle w:val="NoSpacing"/>
              <w:jc w:val="center"/>
              <w:rPr>
                <w:rFonts w:asciiTheme="minorHAnsi" w:hAnsiTheme="minorHAnsi" w:cstheme="minorHAnsi"/>
                <w:sz w:val="24"/>
                <w:szCs w:val="24"/>
                <w:lang w:val="en-US"/>
              </w:rPr>
            </w:pPr>
            <w:r w:rsidRPr="001505D7">
              <w:rPr>
                <w:rFonts w:asciiTheme="minorHAnsi" w:hAnsiTheme="minorHAnsi" w:cstheme="minorHAnsi"/>
                <w:sz w:val="24"/>
                <w:szCs w:val="24"/>
                <w:lang w:val="en-US"/>
              </w:rPr>
              <w:t>String[30]: {[A-Ż], [a-ż], [0-9], ‘-’,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FB36B19"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BieznikiOpon</w:t>
            </w:r>
          </w:p>
        </w:tc>
      </w:tr>
      <w:tr w:rsidR="002A4B4E" w:rsidRPr="001505D7" w14:paraId="4D2BFCDD"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973DEB6"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Nazwa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D33E9D9" w14:textId="77777777" w:rsidR="002A4B4E" w:rsidRPr="001505D7" w:rsidRDefault="002A4B4E" w:rsidP="001505D7">
            <w:pPr>
              <w:pStyle w:val="NoSpacing"/>
              <w:jc w:val="center"/>
              <w:rPr>
                <w:rFonts w:asciiTheme="minorHAnsi" w:hAnsiTheme="minorHAnsi" w:cstheme="minorHAnsi"/>
                <w:sz w:val="24"/>
                <w:szCs w:val="24"/>
                <w:lang w:val="en-US"/>
              </w:rPr>
            </w:pPr>
            <w:r w:rsidRPr="001505D7">
              <w:rPr>
                <w:rFonts w:asciiTheme="minorHAnsi" w:hAnsiTheme="minorHAnsi" w:cstheme="minorHAnsi"/>
                <w:sz w:val="24"/>
                <w:szCs w:val="24"/>
                <w:lang w:val="en-US"/>
              </w:rPr>
              <w:t>String[30]: {[A-Ż], [a-ż], ‘-’, ‘_’,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B9EFBBA"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GrupyTowarowe, Magazyny</w:t>
            </w:r>
          </w:p>
        </w:tc>
      </w:tr>
      <w:tr w:rsidR="002A4B4E" w:rsidRPr="001505D7" w14:paraId="76D4F727"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B909283"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NumerKatalogowy</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4517877"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String[20]: {[A-Z], [a-z], [0-9], ‘.’, ‘-’, ‘_’, ‘~’, ‘\’,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487550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w:t>
            </w:r>
          </w:p>
        </w:tc>
      </w:tr>
      <w:tr w:rsidR="002A4B4E" w:rsidRPr="001505D7" w14:paraId="6F98FF28"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31A93AB"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Oznaczenie</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D9FF4BF"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Char: {[A-Z]}</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C7CECE6"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IndeksyPredkosciOpon</w:t>
            </w:r>
          </w:p>
        </w:tc>
      </w:tr>
      <w:tr w:rsidR="002A4B4E" w:rsidRPr="001505D7" w14:paraId="3C6C090C"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B8185EF"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Predkosc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2FC0AF4"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A3CE00C"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IndeksyPredkosciOpon</w:t>
            </w:r>
          </w:p>
        </w:tc>
      </w:tr>
      <w:tr w:rsidR="002A4B4E" w:rsidRPr="001505D7" w14:paraId="0EC3DB5C"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17A3DF4A"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Producent</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4B9C9C4"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String[20]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67E1A4D"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BieznikiOpon, ProducenciCzesci</w:t>
            </w:r>
          </w:p>
        </w:tc>
      </w:tr>
      <w:tr w:rsidR="002A4B4E" w:rsidRPr="001505D7" w14:paraId="05BACEF8"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AC314AB"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Profil</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8FC9918"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String[2]: {[0-9]}</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D8A17AC"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RozmiaryOpon</w:t>
            </w:r>
          </w:p>
        </w:tc>
      </w:tr>
      <w:tr w:rsidR="002A4B4E" w:rsidRPr="001505D7" w14:paraId="1107D805"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AA2BD6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Rozmiar</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04848C6"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Int+</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01C842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Opony</w:t>
            </w:r>
          </w:p>
        </w:tc>
      </w:tr>
      <w:tr w:rsidR="002A4B4E" w:rsidRPr="001505D7" w14:paraId="5F46AA2F"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74F6EAB1"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Srednica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F966EF4"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String[4]: {[0-9], ‘.’, ‘,’}</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092B5ACA"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RozmiaryOpon</w:t>
            </w:r>
          </w:p>
        </w:tc>
      </w:tr>
      <w:tr w:rsidR="002A4B4E" w:rsidRPr="001505D7" w14:paraId="059CBDFD"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4FBACC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Stawka</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61F6698"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+Double[.2]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DAFA01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StawkiVAT</w:t>
            </w:r>
          </w:p>
        </w:tc>
      </w:tr>
      <w:tr w:rsidR="002A4B4E" w:rsidRPr="001505D7" w14:paraId="2F766503"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93158AB"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Szerokosc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25237615"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String[3]: {[0-9]}</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C75D4ED"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RozmiaryOpon</w:t>
            </w:r>
          </w:p>
        </w:tc>
      </w:tr>
      <w:tr w:rsidR="002A4B4E" w:rsidRPr="001505D7" w14:paraId="472A1195"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C0DE08E"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VAT</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6B6C97D4"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+Double[.2]</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0097DC0"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GrupyTowarowe</w:t>
            </w:r>
          </w:p>
        </w:tc>
      </w:tr>
      <w:tr w:rsidR="002A4B4E" w:rsidRPr="001505D7" w14:paraId="44DF0741"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3F14B0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Wartosc</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AD76950"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String[50]</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4EFF6E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WartosciAtrybutowCzesci</w:t>
            </w:r>
          </w:p>
        </w:tc>
      </w:tr>
      <w:tr w:rsidR="002A4B4E" w:rsidRPr="001505D7" w14:paraId="57C44B21" w14:textId="77777777" w:rsidTr="001505D7">
        <w:trPr>
          <w:jc w:val="center"/>
        </w:trPr>
        <w:tc>
          <w:tcPr>
            <w:tcW w:w="2700"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3B262992"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Zdjecie</w:t>
            </w:r>
          </w:p>
        </w:tc>
        <w:tc>
          <w:tcPr>
            <w:tcW w:w="340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4215A187"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Image[1024kB]</w:t>
            </w:r>
          </w:p>
        </w:tc>
        <w:tc>
          <w:tcPr>
            <w:tcW w:w="3255" w:type="dxa"/>
            <w:tcBorders>
              <w:top w:val="single" w:sz="8" w:space="0" w:color="000000"/>
              <w:left w:val="single" w:sz="8" w:space="0" w:color="000000"/>
              <w:bottom w:val="single" w:sz="8" w:space="0" w:color="000000"/>
              <w:right w:val="single" w:sz="8" w:space="0" w:color="000000"/>
            </w:tcBorders>
            <w:tcMar>
              <w:top w:w="57" w:type="dxa"/>
              <w:left w:w="57" w:type="dxa"/>
              <w:bottom w:w="28" w:type="dxa"/>
              <w:right w:w="28" w:type="dxa"/>
            </w:tcMar>
            <w:vAlign w:val="center"/>
          </w:tcPr>
          <w:p w14:paraId="52E28990" w14:textId="77777777" w:rsidR="002A4B4E" w:rsidRPr="001505D7" w:rsidRDefault="002A4B4E" w:rsidP="001505D7">
            <w:pPr>
              <w:pStyle w:val="NoSpacing"/>
              <w:jc w:val="center"/>
              <w:rPr>
                <w:rFonts w:asciiTheme="minorHAnsi" w:hAnsiTheme="minorHAnsi" w:cstheme="minorHAnsi"/>
                <w:sz w:val="24"/>
                <w:szCs w:val="24"/>
              </w:rPr>
            </w:pPr>
            <w:r w:rsidRPr="001505D7">
              <w:rPr>
                <w:rFonts w:asciiTheme="minorHAnsi" w:hAnsiTheme="minorHAnsi" w:cstheme="minorHAnsi"/>
                <w:sz w:val="24"/>
                <w:szCs w:val="24"/>
              </w:rPr>
              <w:t>Czesci</w:t>
            </w:r>
          </w:p>
        </w:tc>
      </w:tr>
    </w:tbl>
    <w:p w14:paraId="20830775" w14:textId="77777777" w:rsidR="002A4B4E" w:rsidRPr="00487682" w:rsidRDefault="002A4B4E" w:rsidP="00487682">
      <w:pPr>
        <w:pStyle w:val="NoSpacing"/>
        <w:rPr>
          <w:sz w:val="24"/>
          <w:szCs w:val="24"/>
        </w:rPr>
      </w:pPr>
    </w:p>
    <w:p w14:paraId="5DC1DE81" w14:textId="77777777" w:rsidR="00487682" w:rsidRDefault="00487682">
      <w:pPr>
        <w:rPr>
          <w:sz w:val="24"/>
          <w:szCs w:val="24"/>
        </w:rPr>
      </w:pPr>
      <w:r>
        <w:rPr>
          <w:sz w:val="24"/>
          <w:szCs w:val="24"/>
        </w:rPr>
        <w:br w:type="page"/>
      </w:r>
    </w:p>
    <w:p w14:paraId="7181F43F" w14:textId="77777777" w:rsidR="00487682" w:rsidRDefault="00171240" w:rsidP="00487682">
      <w:pPr>
        <w:pStyle w:val="Heading1"/>
      </w:pPr>
      <w:bookmarkStart w:id="205" w:name="_Toc292369090"/>
      <w:bookmarkStart w:id="206" w:name="_Toc342425300"/>
      <w:bookmarkStart w:id="207" w:name="_Toc342425543"/>
      <w:bookmarkStart w:id="208" w:name="_Toc342426087"/>
      <w:bookmarkStart w:id="209" w:name="_Toc342426229"/>
      <w:bookmarkStart w:id="210" w:name="_Toc342426377"/>
      <w:r>
        <w:lastRenderedPageBreak/>
        <w:t xml:space="preserve">ETAP 13 – </w:t>
      </w:r>
      <w:r w:rsidR="00E922ED">
        <w:t>Użytkownicy i perspektywy</w:t>
      </w:r>
      <w:bookmarkEnd w:id="205"/>
      <w:bookmarkEnd w:id="206"/>
      <w:bookmarkEnd w:id="207"/>
      <w:bookmarkEnd w:id="208"/>
      <w:bookmarkEnd w:id="209"/>
      <w:bookmarkEnd w:id="210"/>
    </w:p>
    <w:p w14:paraId="2183F89E" w14:textId="77777777" w:rsidR="003B564E" w:rsidRPr="003B564E" w:rsidRDefault="003B564E" w:rsidP="003B564E">
      <w:pPr>
        <w:pStyle w:val="Standard"/>
        <w:widowControl/>
        <w:numPr>
          <w:ilvl w:val="0"/>
          <w:numId w:val="21"/>
        </w:numPr>
        <w:ind w:left="284" w:hanging="284"/>
      </w:pPr>
      <w:r w:rsidRPr="003B564E">
        <w:rPr>
          <w:rFonts w:ascii="Calibri" w:hAnsi="Calibri"/>
          <w:b/>
          <w:bCs/>
        </w:rPr>
        <w:t>Dane bieżników opon</w:t>
      </w:r>
    </w:p>
    <w:p w14:paraId="5EE5963F" w14:textId="77777777" w:rsidR="003B564E" w:rsidRDefault="003B564E" w:rsidP="003B564E">
      <w:pPr>
        <w:pStyle w:val="Standard"/>
        <w:widowControl/>
        <w:ind w:left="1418"/>
        <w:rPr>
          <w:rFonts w:ascii="Calibri" w:hAnsi="Calibri"/>
          <w:b/>
          <w:bCs/>
        </w:rPr>
      </w:pPr>
      <w:r w:rsidRPr="003B564E">
        <w:rPr>
          <w:rFonts w:ascii="Calibri" w:hAnsi="Calibri"/>
        </w:rPr>
        <w:t>Użytkownik:</w:t>
      </w:r>
      <w:r w:rsidRPr="003B564E">
        <w:rPr>
          <w:rFonts w:ascii="Calibri" w:hAnsi="Calibri"/>
        </w:rPr>
        <w:tab/>
      </w:r>
      <w:r w:rsidRPr="003B564E">
        <w:rPr>
          <w:rFonts w:ascii="Calibri" w:hAnsi="Calibri"/>
          <w:b/>
          <w:bCs/>
        </w:rPr>
        <w:t>Właściciel serwisu</w:t>
      </w:r>
    </w:p>
    <w:p w14:paraId="28C1C85A" w14:textId="77777777" w:rsidR="003B564E" w:rsidRDefault="003B564E" w:rsidP="003B564E">
      <w:pPr>
        <w:pStyle w:val="Standard"/>
        <w:widowControl/>
        <w:ind w:left="1418"/>
        <w:rPr>
          <w:rFonts w:ascii="Calibri" w:hAnsi="Calibri"/>
        </w:rPr>
      </w:pPr>
      <w:r>
        <w:rPr>
          <w:rFonts w:ascii="Calibri" w:hAnsi="Calibri"/>
        </w:rPr>
        <w:t>Transakcje:</w:t>
      </w:r>
      <w:r>
        <w:rPr>
          <w:rFonts w:ascii="Calibri" w:hAnsi="Calibri"/>
        </w:rPr>
        <w:tab/>
        <w:t>TRA/001, TRA/002, TRA/003, TRA/004</w:t>
      </w:r>
    </w:p>
    <w:p w14:paraId="2D2FF9E4" w14:textId="77777777" w:rsidR="003B564E" w:rsidRDefault="003B564E" w:rsidP="003B564E">
      <w:pPr>
        <w:pStyle w:val="Standard"/>
        <w:widowControl/>
        <w:ind w:left="1418"/>
        <w:rPr>
          <w:rFonts w:ascii="Calibri" w:hAnsi="Calibri"/>
        </w:rPr>
      </w:pPr>
    </w:p>
    <w:p w14:paraId="24926776" w14:textId="77777777" w:rsidR="003B564E" w:rsidRDefault="003B564E" w:rsidP="003B564E">
      <w:pPr>
        <w:pStyle w:val="Standard"/>
      </w:pPr>
      <w:r>
        <w:rPr>
          <w:rFonts w:ascii="Calibri" w:hAnsi="Calibri"/>
        </w:rPr>
        <w:t>TRA/0</w:t>
      </w:r>
      <w:r>
        <w:rPr>
          <w:rFonts w:ascii="Calibri" w:hAnsi="Calibri"/>
          <w:color w:val="000000"/>
        </w:rPr>
        <w:t>01</w:t>
      </w:r>
      <w:r>
        <w:rPr>
          <w:rFonts w:ascii="Calibri" w:hAnsi="Calibri"/>
          <w:b/>
          <w:color w:val="000000"/>
        </w:rPr>
        <w:t xml:space="preserve"> Dodawanie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66207469" w14:textId="77777777"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F97E639" w14:textId="77777777"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167CFB5" w14:textId="77777777"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69812AB" w14:textId="77777777"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31101A3" w14:textId="77777777"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E78AA0D" w14:textId="77777777" w:rsidR="003B564E" w:rsidRDefault="003B564E" w:rsidP="00DF2F9A">
            <w:pPr>
              <w:pStyle w:val="TableContents"/>
              <w:jc w:val="center"/>
              <w:rPr>
                <w:rFonts w:ascii="Calibri" w:hAnsi="Calibri"/>
              </w:rPr>
            </w:pPr>
            <w:r>
              <w:rPr>
                <w:rFonts w:ascii="Calibri" w:hAnsi="Calibri"/>
              </w:rPr>
              <w:t>Modyfikacja</w:t>
            </w:r>
          </w:p>
        </w:tc>
      </w:tr>
      <w:tr w:rsidR="003B564E" w14:paraId="1E5BFE68"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1EC91F"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167018" w14:textId="77777777"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D72DA7"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FF067C"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4A879F9" w14:textId="77777777" w:rsidR="003B564E" w:rsidRDefault="003B564E" w:rsidP="00DF2F9A">
            <w:pPr>
              <w:pStyle w:val="TableContents"/>
              <w:jc w:val="center"/>
              <w:rPr>
                <w:rFonts w:ascii="Calibri" w:hAnsi="Calibri"/>
              </w:rPr>
            </w:pPr>
          </w:p>
        </w:tc>
      </w:tr>
      <w:tr w:rsidR="003B564E" w14:paraId="3E2652DC"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3B910E"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38A58B" w14:textId="77777777"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33AF13"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D01CC1"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9EC0271" w14:textId="77777777" w:rsidR="003B564E" w:rsidRDefault="003B564E" w:rsidP="00DF2F9A">
            <w:pPr>
              <w:pStyle w:val="TableContents"/>
              <w:jc w:val="center"/>
              <w:rPr>
                <w:rFonts w:ascii="Calibri" w:hAnsi="Calibri"/>
              </w:rPr>
            </w:pPr>
          </w:p>
        </w:tc>
      </w:tr>
      <w:tr w:rsidR="003B564E" w14:paraId="0973AD53"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45A965"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8081FA" w14:textId="77777777" w:rsidR="003B564E" w:rsidRDefault="003B564E" w:rsidP="00DF2F9A">
            <w:pPr>
              <w:pStyle w:val="Standard"/>
              <w:jc w:val="center"/>
            </w:pPr>
            <w:bookmarkStart w:id="211" w:name="internal-source-marker_0.487736087525263"/>
            <w:bookmarkEnd w:id="211"/>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071814"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33A34F"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20D0B34" w14:textId="77777777" w:rsidR="003B564E" w:rsidRDefault="003B564E" w:rsidP="00DF2F9A">
            <w:pPr>
              <w:pStyle w:val="TableContents"/>
              <w:jc w:val="center"/>
              <w:rPr>
                <w:rFonts w:ascii="Calibri" w:hAnsi="Calibri"/>
              </w:rPr>
            </w:pPr>
          </w:p>
        </w:tc>
      </w:tr>
      <w:tr w:rsidR="003B564E" w14:paraId="2BAD0948"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CCFE0D" w14:textId="77777777"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3B1BB5" w14:textId="77777777"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AA2A035"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E8E69A"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0E35128" w14:textId="77777777" w:rsidR="003B564E" w:rsidRDefault="003B564E" w:rsidP="00DF2F9A">
            <w:pPr>
              <w:pStyle w:val="TableContents"/>
              <w:jc w:val="center"/>
              <w:rPr>
                <w:rFonts w:ascii="Calibri" w:hAnsi="Calibri"/>
              </w:rPr>
            </w:pPr>
          </w:p>
        </w:tc>
      </w:tr>
    </w:tbl>
    <w:p w14:paraId="2849C6E8" w14:textId="77777777" w:rsidR="003B564E" w:rsidRDefault="003B564E" w:rsidP="003B564E">
      <w:pPr>
        <w:pStyle w:val="Standard"/>
        <w:rPr>
          <w:rFonts w:ascii="Calibri" w:hAnsi="Calibri"/>
        </w:rPr>
      </w:pPr>
    </w:p>
    <w:p w14:paraId="316076A8" w14:textId="77777777" w:rsidR="003B564E" w:rsidRDefault="003B564E" w:rsidP="003B564E">
      <w:pPr>
        <w:pStyle w:val="Standard"/>
      </w:pPr>
      <w:r>
        <w:rPr>
          <w:rFonts w:ascii="Calibri" w:hAnsi="Calibri"/>
        </w:rPr>
        <w:t>TRA/0</w:t>
      </w:r>
      <w:r>
        <w:rPr>
          <w:rFonts w:ascii="Calibri" w:hAnsi="Calibri"/>
          <w:color w:val="000000"/>
        </w:rPr>
        <w:t>02</w:t>
      </w:r>
      <w:r>
        <w:rPr>
          <w:rFonts w:ascii="Calibri" w:hAnsi="Calibri"/>
          <w:b/>
          <w:color w:val="000000"/>
        </w:rPr>
        <w:t xml:space="preserve"> Edycja danych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7322031F" w14:textId="77777777"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B4C7FC" w14:textId="77777777"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E68F28B" w14:textId="77777777"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B2D6E27" w14:textId="77777777"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8E795B9" w14:textId="77777777"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767C5F4" w14:textId="77777777" w:rsidR="003B564E" w:rsidRDefault="003B564E" w:rsidP="00DF2F9A">
            <w:pPr>
              <w:pStyle w:val="TableContents"/>
              <w:jc w:val="center"/>
              <w:rPr>
                <w:rFonts w:ascii="Calibri" w:hAnsi="Calibri"/>
              </w:rPr>
            </w:pPr>
            <w:r>
              <w:rPr>
                <w:rFonts w:ascii="Calibri" w:hAnsi="Calibri"/>
              </w:rPr>
              <w:t>Modyfikacja</w:t>
            </w:r>
          </w:p>
        </w:tc>
      </w:tr>
      <w:tr w:rsidR="003B564E" w14:paraId="3EF626F5"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DEA229"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00004C" w14:textId="77777777"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1831C2"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39CAA0"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81F2C5F" w14:textId="77777777" w:rsidR="003B564E" w:rsidRDefault="003B564E" w:rsidP="00DF2F9A">
            <w:pPr>
              <w:pStyle w:val="TableContents"/>
              <w:jc w:val="center"/>
              <w:rPr>
                <w:rFonts w:ascii="Calibri" w:hAnsi="Calibri"/>
              </w:rPr>
            </w:pPr>
            <w:r>
              <w:rPr>
                <w:rFonts w:ascii="Calibri" w:hAnsi="Calibri"/>
              </w:rPr>
              <w:t>+</w:t>
            </w:r>
          </w:p>
        </w:tc>
      </w:tr>
      <w:tr w:rsidR="003B564E" w14:paraId="38D05D83"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4154CE"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5F2778" w14:textId="77777777"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7A0F1F"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A2DAA7"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5AAE998" w14:textId="77777777" w:rsidR="003B564E" w:rsidRDefault="003B564E" w:rsidP="00DF2F9A">
            <w:pPr>
              <w:pStyle w:val="TableContents"/>
              <w:jc w:val="center"/>
              <w:rPr>
                <w:rFonts w:ascii="Calibri" w:hAnsi="Calibri"/>
              </w:rPr>
            </w:pPr>
            <w:r>
              <w:rPr>
                <w:rFonts w:ascii="Calibri" w:hAnsi="Calibri"/>
              </w:rPr>
              <w:t>+</w:t>
            </w:r>
          </w:p>
        </w:tc>
      </w:tr>
      <w:tr w:rsidR="003B564E" w14:paraId="4740000E"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A036A5"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5D196E" w14:textId="77777777"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A5615C"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94DC71"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D9A29B" w14:textId="77777777" w:rsidR="003B564E" w:rsidRDefault="003B564E" w:rsidP="00DF2F9A">
            <w:pPr>
              <w:pStyle w:val="TableContents"/>
              <w:jc w:val="center"/>
              <w:rPr>
                <w:rFonts w:ascii="Calibri" w:hAnsi="Calibri"/>
              </w:rPr>
            </w:pPr>
            <w:r>
              <w:rPr>
                <w:rFonts w:ascii="Calibri" w:hAnsi="Calibri"/>
              </w:rPr>
              <w:t>+</w:t>
            </w:r>
          </w:p>
        </w:tc>
      </w:tr>
      <w:tr w:rsidR="003B564E" w14:paraId="7CAD8EDE"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4EFA90" w14:textId="77777777"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EF7294" w14:textId="77777777"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0B72CD"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4016EA"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1BBCCD2" w14:textId="77777777" w:rsidR="003B564E" w:rsidRDefault="003B564E" w:rsidP="00DF2F9A">
            <w:pPr>
              <w:pStyle w:val="TableContents"/>
              <w:jc w:val="center"/>
              <w:rPr>
                <w:rFonts w:ascii="Calibri" w:hAnsi="Calibri"/>
              </w:rPr>
            </w:pPr>
            <w:r>
              <w:rPr>
                <w:rFonts w:ascii="Calibri" w:hAnsi="Calibri"/>
              </w:rPr>
              <w:t>+</w:t>
            </w:r>
          </w:p>
        </w:tc>
      </w:tr>
    </w:tbl>
    <w:p w14:paraId="294EE125" w14:textId="77777777" w:rsidR="003B564E" w:rsidRDefault="003B564E" w:rsidP="003B564E">
      <w:pPr>
        <w:pStyle w:val="Standard"/>
        <w:widowControl/>
        <w:rPr>
          <w:rFonts w:ascii="Calibri" w:hAnsi="Calibri"/>
          <w:b/>
          <w:color w:val="000000"/>
        </w:rPr>
      </w:pPr>
    </w:p>
    <w:p w14:paraId="52202414" w14:textId="77777777" w:rsidR="003B564E" w:rsidRDefault="003B564E" w:rsidP="003B564E">
      <w:pPr>
        <w:pStyle w:val="Standard"/>
        <w:widowControl/>
      </w:pPr>
      <w:r>
        <w:rPr>
          <w:rFonts w:ascii="Calibri" w:hAnsi="Calibri"/>
        </w:rPr>
        <w:t xml:space="preserve">TRA/003 </w:t>
      </w:r>
      <w:r>
        <w:rPr>
          <w:rFonts w:ascii="Calibri" w:hAnsi="Calibri"/>
          <w:b/>
          <w:bCs/>
          <w:color w:val="000000"/>
        </w:rPr>
        <w:t>Usuwanie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062DC4DC" w14:textId="77777777"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614F2BA" w14:textId="77777777"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B08CC8" w14:textId="77777777"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C15ABDF" w14:textId="77777777"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66F7455" w14:textId="77777777"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CCED77D" w14:textId="77777777" w:rsidR="003B564E" w:rsidRDefault="003B564E" w:rsidP="00DF2F9A">
            <w:pPr>
              <w:pStyle w:val="TableContents"/>
              <w:jc w:val="center"/>
              <w:rPr>
                <w:rFonts w:ascii="Calibri" w:hAnsi="Calibri"/>
              </w:rPr>
            </w:pPr>
            <w:r>
              <w:rPr>
                <w:rFonts w:ascii="Calibri" w:hAnsi="Calibri"/>
              </w:rPr>
              <w:t>Modyfikacja</w:t>
            </w:r>
          </w:p>
        </w:tc>
      </w:tr>
      <w:tr w:rsidR="003B564E" w14:paraId="2E0D68B7"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E5D55C"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36EF0F" w14:textId="77777777"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7DD49C"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524D6C"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470FFAC" w14:textId="77777777" w:rsidR="003B564E" w:rsidRDefault="003B564E" w:rsidP="00DF2F9A">
            <w:pPr>
              <w:pStyle w:val="TableContents"/>
              <w:jc w:val="center"/>
              <w:rPr>
                <w:rFonts w:ascii="Calibri" w:hAnsi="Calibri"/>
              </w:rPr>
            </w:pPr>
          </w:p>
        </w:tc>
      </w:tr>
      <w:tr w:rsidR="003B564E" w14:paraId="0A301E3E"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76F871"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25D73A" w14:textId="77777777"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4BE8D2F"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3B17FE"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F1455E6" w14:textId="77777777" w:rsidR="003B564E" w:rsidRDefault="003B564E" w:rsidP="00DF2F9A">
            <w:pPr>
              <w:pStyle w:val="TableContents"/>
              <w:jc w:val="center"/>
              <w:rPr>
                <w:rFonts w:ascii="Calibri" w:hAnsi="Calibri"/>
              </w:rPr>
            </w:pPr>
          </w:p>
        </w:tc>
      </w:tr>
      <w:tr w:rsidR="003B564E" w14:paraId="292ADA4E"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04E126"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3E6A97" w14:textId="77777777"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8BD906"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11C7E5"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32E7AD4" w14:textId="77777777" w:rsidR="003B564E" w:rsidRDefault="003B564E" w:rsidP="00DF2F9A">
            <w:pPr>
              <w:pStyle w:val="TableContents"/>
              <w:jc w:val="center"/>
              <w:rPr>
                <w:rFonts w:ascii="Calibri" w:hAnsi="Calibri"/>
              </w:rPr>
            </w:pPr>
          </w:p>
        </w:tc>
      </w:tr>
      <w:tr w:rsidR="003B564E" w14:paraId="7946259F"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059A28" w14:textId="77777777"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DF7EDBD" w14:textId="77777777"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683338"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81B0BB"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565B10E" w14:textId="77777777" w:rsidR="003B564E" w:rsidRDefault="003B564E" w:rsidP="00DF2F9A">
            <w:pPr>
              <w:pStyle w:val="TableContents"/>
              <w:jc w:val="center"/>
              <w:rPr>
                <w:rFonts w:ascii="Calibri" w:hAnsi="Calibri"/>
              </w:rPr>
            </w:pPr>
          </w:p>
        </w:tc>
      </w:tr>
    </w:tbl>
    <w:p w14:paraId="131E462A" w14:textId="77777777" w:rsidR="003B564E" w:rsidRDefault="003B564E" w:rsidP="003B564E">
      <w:pPr>
        <w:pStyle w:val="Standard"/>
        <w:widowControl/>
        <w:rPr>
          <w:rFonts w:ascii="Calibri" w:hAnsi="Calibri"/>
        </w:rPr>
      </w:pPr>
    </w:p>
    <w:p w14:paraId="0B768769" w14:textId="77777777" w:rsidR="003B564E" w:rsidRDefault="003B564E" w:rsidP="003B564E">
      <w:pPr>
        <w:pStyle w:val="Standard"/>
        <w:widowControl/>
      </w:pPr>
      <w:r>
        <w:rPr>
          <w:rFonts w:ascii="Calibri" w:hAnsi="Calibri"/>
        </w:rPr>
        <w:t xml:space="preserve">TRA/004 </w:t>
      </w:r>
      <w:r>
        <w:rPr>
          <w:rFonts w:ascii="Calibri" w:hAnsi="Calibri"/>
          <w:b/>
          <w:bCs/>
          <w:color w:val="000000"/>
        </w:rPr>
        <w:t>Wyświetlanie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79439DBD" w14:textId="77777777"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D358BED" w14:textId="77777777" w:rsidR="003B564E" w:rsidRDefault="003B564E" w:rsidP="00DF2F9A">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A45F98F" w14:textId="77777777"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983C376" w14:textId="77777777"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EEE378B" w14:textId="77777777"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3D5B9BF" w14:textId="77777777" w:rsidR="003B564E" w:rsidRDefault="003B564E" w:rsidP="00DF2F9A">
            <w:pPr>
              <w:pStyle w:val="TableContents"/>
              <w:jc w:val="center"/>
              <w:rPr>
                <w:rFonts w:ascii="Calibri" w:hAnsi="Calibri"/>
              </w:rPr>
            </w:pPr>
            <w:r>
              <w:rPr>
                <w:rFonts w:ascii="Calibri" w:hAnsi="Calibri"/>
              </w:rPr>
              <w:t>Modyfikacja</w:t>
            </w:r>
          </w:p>
        </w:tc>
      </w:tr>
      <w:tr w:rsidR="003B564E" w14:paraId="048CB8AC"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075532"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5C2A9E" w14:textId="77777777" w:rsidR="003B564E" w:rsidRDefault="003B564E" w:rsidP="00DF2F9A">
            <w:pPr>
              <w:pStyle w:val="Standard"/>
              <w:jc w:val="center"/>
            </w:pPr>
            <w:r>
              <w:rPr>
                <w:rFonts w:ascii="Calibri" w:hAnsi="Calibri"/>
                <w:b/>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DBC5DE"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42A0A6"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919F9B0" w14:textId="77777777" w:rsidR="003B564E" w:rsidRDefault="003B564E" w:rsidP="00DF2F9A">
            <w:pPr>
              <w:pStyle w:val="TableContents"/>
              <w:jc w:val="center"/>
              <w:rPr>
                <w:rFonts w:ascii="Calibri" w:hAnsi="Calibri"/>
              </w:rPr>
            </w:pPr>
          </w:p>
        </w:tc>
      </w:tr>
      <w:tr w:rsidR="003B564E" w14:paraId="43AABDF0"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9548E5"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1A4BAF" w14:textId="77777777"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D67840"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D01CDF"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AF066F7" w14:textId="77777777" w:rsidR="003B564E" w:rsidRDefault="003B564E" w:rsidP="00DF2F9A">
            <w:pPr>
              <w:pStyle w:val="TableContents"/>
              <w:jc w:val="center"/>
              <w:rPr>
                <w:rFonts w:ascii="Calibri" w:hAnsi="Calibri"/>
              </w:rPr>
            </w:pPr>
          </w:p>
        </w:tc>
      </w:tr>
      <w:tr w:rsidR="003B564E" w14:paraId="03ADF555"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458079"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5E6517" w14:textId="77777777"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5919F7"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460740"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90F903" w14:textId="77777777" w:rsidR="003B564E" w:rsidRDefault="003B564E" w:rsidP="00DF2F9A">
            <w:pPr>
              <w:pStyle w:val="TableContents"/>
              <w:jc w:val="center"/>
              <w:rPr>
                <w:rFonts w:ascii="Calibri" w:hAnsi="Calibri"/>
              </w:rPr>
            </w:pPr>
          </w:p>
        </w:tc>
      </w:tr>
      <w:tr w:rsidR="003B564E" w14:paraId="38094518"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A9807E" w14:textId="77777777"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B3279B" w14:textId="77777777"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034A3C"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43D356"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60F67AE" w14:textId="77777777" w:rsidR="003B564E" w:rsidRDefault="003B564E" w:rsidP="00DF2F9A">
            <w:pPr>
              <w:pStyle w:val="TableContents"/>
              <w:jc w:val="center"/>
              <w:rPr>
                <w:rFonts w:ascii="Calibri" w:hAnsi="Calibri"/>
              </w:rPr>
            </w:pPr>
          </w:p>
        </w:tc>
      </w:tr>
    </w:tbl>
    <w:p w14:paraId="56AC7D1D" w14:textId="77777777" w:rsidR="003B564E" w:rsidRPr="003B564E" w:rsidRDefault="003B564E" w:rsidP="003B564E">
      <w:pPr>
        <w:pStyle w:val="Standard"/>
        <w:widowControl/>
        <w:rPr>
          <w:rFonts w:ascii="Calibri" w:hAnsi="Calibri"/>
        </w:rPr>
      </w:pPr>
    </w:p>
    <w:p w14:paraId="3248A1BF" w14:textId="77777777" w:rsidR="003B564E" w:rsidRPr="003B564E" w:rsidRDefault="003B564E" w:rsidP="003C7619">
      <w:pPr>
        <w:pStyle w:val="Standard"/>
      </w:pPr>
    </w:p>
    <w:p w14:paraId="2771D88E" w14:textId="77777777" w:rsidR="003B564E" w:rsidRPr="003B564E" w:rsidRDefault="003B564E" w:rsidP="003B564E">
      <w:pPr>
        <w:pStyle w:val="Standard"/>
        <w:widowControl/>
        <w:numPr>
          <w:ilvl w:val="0"/>
          <w:numId w:val="21"/>
        </w:numPr>
        <w:ind w:left="284" w:hanging="284"/>
      </w:pPr>
      <w:r w:rsidRPr="003B564E">
        <w:rPr>
          <w:rFonts w:ascii="Calibri" w:hAnsi="Calibri"/>
          <w:b/>
          <w:bCs/>
        </w:rPr>
        <w:t>Dane bieżników opon</w:t>
      </w:r>
    </w:p>
    <w:p w14:paraId="558D93F4" w14:textId="77777777" w:rsidR="003B564E" w:rsidRDefault="003B564E" w:rsidP="003B564E">
      <w:pPr>
        <w:pStyle w:val="Standard"/>
        <w:widowControl/>
        <w:ind w:left="1418"/>
        <w:rPr>
          <w:rFonts w:ascii="Calibri" w:hAnsi="Calibri"/>
          <w:b/>
          <w:bCs/>
        </w:rPr>
      </w:pPr>
      <w:r w:rsidRPr="003B564E">
        <w:rPr>
          <w:rFonts w:ascii="Calibri" w:hAnsi="Calibri"/>
        </w:rPr>
        <w:t>Użytkownik:</w:t>
      </w:r>
      <w:r w:rsidRPr="003B564E">
        <w:rPr>
          <w:rFonts w:ascii="Calibri" w:hAnsi="Calibri"/>
        </w:rPr>
        <w:tab/>
      </w:r>
      <w:r>
        <w:rPr>
          <w:rFonts w:ascii="Calibri" w:hAnsi="Calibri"/>
          <w:b/>
          <w:bCs/>
        </w:rPr>
        <w:t>Pracownik</w:t>
      </w:r>
      <w:r w:rsidRPr="003B564E">
        <w:rPr>
          <w:rFonts w:ascii="Calibri" w:hAnsi="Calibri"/>
          <w:b/>
          <w:bCs/>
        </w:rPr>
        <w:t xml:space="preserve"> serwisu</w:t>
      </w:r>
    </w:p>
    <w:p w14:paraId="3371E5B6" w14:textId="77777777" w:rsidR="003B564E" w:rsidRDefault="003B564E" w:rsidP="003B564E">
      <w:pPr>
        <w:pStyle w:val="Standard"/>
        <w:widowControl/>
        <w:ind w:left="1418"/>
        <w:rPr>
          <w:rFonts w:ascii="Calibri" w:hAnsi="Calibri"/>
        </w:rPr>
      </w:pPr>
      <w:r>
        <w:rPr>
          <w:rFonts w:ascii="Calibri" w:hAnsi="Calibri"/>
        </w:rPr>
        <w:t>Transakcje:</w:t>
      </w:r>
      <w:r>
        <w:rPr>
          <w:rFonts w:ascii="Calibri" w:hAnsi="Calibri"/>
        </w:rPr>
        <w:tab/>
        <w:t>TRA/004</w:t>
      </w:r>
    </w:p>
    <w:p w14:paraId="33864A70" w14:textId="77777777" w:rsidR="003B564E" w:rsidRDefault="003B564E" w:rsidP="003B564E">
      <w:pPr>
        <w:pStyle w:val="Standard"/>
      </w:pPr>
    </w:p>
    <w:p w14:paraId="41E283ED" w14:textId="77777777" w:rsidR="003B564E" w:rsidRDefault="003B564E" w:rsidP="003B564E">
      <w:pPr>
        <w:pStyle w:val="Standard"/>
        <w:widowControl/>
      </w:pPr>
      <w:r>
        <w:rPr>
          <w:rFonts w:ascii="Calibri" w:hAnsi="Calibri"/>
        </w:rPr>
        <w:t xml:space="preserve">TRA/004 </w:t>
      </w:r>
      <w:r>
        <w:rPr>
          <w:rFonts w:ascii="Calibri" w:hAnsi="Calibri"/>
          <w:b/>
          <w:bCs/>
          <w:color w:val="000000"/>
        </w:rPr>
        <w:t>Wyświetlanie bieżnika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C1CA832" w14:textId="77777777" w:rsidTr="00DF2F9A">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9EC01C0" w14:textId="77777777" w:rsidR="003B564E" w:rsidRDefault="003B564E" w:rsidP="00DF2F9A">
            <w:pPr>
              <w:pStyle w:val="TableContents"/>
              <w:jc w:val="center"/>
              <w:rPr>
                <w:rFonts w:ascii="Calibri" w:hAnsi="Calibri"/>
              </w:rPr>
            </w:pPr>
            <w:r>
              <w:rPr>
                <w:rFonts w:ascii="Calibri" w:hAnsi="Calibri"/>
              </w:rPr>
              <w:lastRenderedPageBreak/>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0BF6BE" w14:textId="77777777" w:rsidR="003B564E" w:rsidRDefault="003B564E" w:rsidP="00DF2F9A">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05C89E" w14:textId="77777777" w:rsidR="003B564E" w:rsidRDefault="003B564E" w:rsidP="00DF2F9A">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4EE16F6" w14:textId="77777777" w:rsidR="003B564E" w:rsidRDefault="003B564E" w:rsidP="00DF2F9A">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CF3B2BC" w14:textId="77777777" w:rsidR="003B564E" w:rsidRDefault="003B564E" w:rsidP="00DF2F9A">
            <w:pPr>
              <w:pStyle w:val="TableContents"/>
              <w:jc w:val="center"/>
              <w:rPr>
                <w:rFonts w:ascii="Calibri" w:hAnsi="Calibri"/>
              </w:rPr>
            </w:pPr>
            <w:r>
              <w:rPr>
                <w:rFonts w:ascii="Calibri" w:hAnsi="Calibri"/>
              </w:rPr>
              <w:t>Modyfikacja</w:t>
            </w:r>
          </w:p>
        </w:tc>
      </w:tr>
      <w:tr w:rsidR="003B564E" w14:paraId="49541B4A"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6D4E19"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59D6F2" w14:textId="77777777" w:rsidR="003B564E" w:rsidRPr="00CB1EEE" w:rsidRDefault="003B564E" w:rsidP="00DF2F9A">
            <w:pPr>
              <w:pStyle w:val="Standard"/>
              <w:jc w:val="center"/>
            </w:pPr>
            <w:r w:rsidRPr="00CB1EEE">
              <w:rPr>
                <w:rFonts w:ascii="Calibri" w:hAnsi="Calibri"/>
                <w:bCs/>
                <w:color w:val="000000"/>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97CECA"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E50328"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5B70553" w14:textId="77777777" w:rsidR="003B564E" w:rsidRDefault="003B564E" w:rsidP="00DF2F9A">
            <w:pPr>
              <w:pStyle w:val="TableContents"/>
              <w:jc w:val="center"/>
              <w:rPr>
                <w:rFonts w:ascii="Calibri" w:hAnsi="Calibri"/>
              </w:rPr>
            </w:pPr>
          </w:p>
        </w:tc>
      </w:tr>
      <w:tr w:rsidR="003B564E" w14:paraId="05410BAC"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AA7D36E"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66EBDE" w14:textId="77777777" w:rsidR="003B564E" w:rsidRDefault="003B564E" w:rsidP="00DF2F9A">
            <w:pPr>
              <w:pStyle w:val="Standard"/>
              <w:jc w:val="center"/>
            </w:pPr>
            <w:r>
              <w:rPr>
                <w:rFonts w:ascii="Calibri" w:hAnsi="Calibri"/>
                <w:color w:val="000000"/>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737360"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1DE78B"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C4885C7" w14:textId="77777777" w:rsidR="003B564E" w:rsidRDefault="003B564E" w:rsidP="00DF2F9A">
            <w:pPr>
              <w:pStyle w:val="TableContents"/>
              <w:jc w:val="center"/>
              <w:rPr>
                <w:rFonts w:ascii="Calibri" w:hAnsi="Calibri"/>
              </w:rPr>
            </w:pPr>
          </w:p>
        </w:tc>
      </w:tr>
      <w:tr w:rsidR="003B564E" w14:paraId="25A14184"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697A03" w14:textId="77777777" w:rsidR="003B564E" w:rsidRDefault="003B564E" w:rsidP="00DF2F9A">
            <w:pPr>
              <w:pStyle w:val="Standard"/>
              <w:jc w:val="center"/>
            </w:pPr>
            <w:r>
              <w:rPr>
                <w:rFonts w:ascii="Calibri" w:hAnsi="Calibri"/>
                <w:color w:val="000000"/>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7A853B" w14:textId="77777777" w:rsidR="003B564E" w:rsidRDefault="003B564E" w:rsidP="00DF2F9A">
            <w:pPr>
              <w:pStyle w:val="Standard"/>
              <w:jc w:val="center"/>
            </w:pPr>
            <w:r>
              <w:rPr>
                <w:rFonts w:ascii="Calibri" w:hAnsi="Calibri"/>
                <w:color w:val="000000"/>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55EE7D"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AB2B3D"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7A6D0B4" w14:textId="77777777" w:rsidR="003B564E" w:rsidRDefault="003B564E" w:rsidP="00DF2F9A">
            <w:pPr>
              <w:pStyle w:val="TableContents"/>
              <w:jc w:val="center"/>
              <w:rPr>
                <w:rFonts w:ascii="Calibri" w:hAnsi="Calibri"/>
              </w:rPr>
            </w:pPr>
          </w:p>
        </w:tc>
      </w:tr>
      <w:tr w:rsidR="003B564E" w14:paraId="3062E381" w14:textId="77777777" w:rsidTr="00DF2F9A">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5B1A4E" w14:textId="77777777" w:rsidR="003B564E" w:rsidRDefault="003B564E" w:rsidP="00DF2F9A">
            <w:pPr>
              <w:pStyle w:val="Standard"/>
              <w:jc w:val="center"/>
              <w:rPr>
                <w:rFonts w:ascii="Calibri" w:hAnsi="Calibri"/>
                <w:color w:val="000000"/>
              </w:rPr>
            </w:pPr>
            <w:r>
              <w:rPr>
                <w:rFonts w:ascii="Calibri" w:hAnsi="Calibri"/>
                <w:color w:val="000000"/>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0CE266" w14:textId="77777777" w:rsidR="003B564E" w:rsidRDefault="003B564E" w:rsidP="00DF2F9A">
            <w:pPr>
              <w:pStyle w:val="Standard"/>
              <w:jc w:val="center"/>
              <w:rPr>
                <w:rFonts w:ascii="Calibri" w:hAnsi="Calibri"/>
                <w:color w:val="000000"/>
              </w:rPr>
            </w:pPr>
            <w:r>
              <w:rPr>
                <w:rFonts w:ascii="Calibri" w:hAnsi="Calibri"/>
                <w:color w:val="000000"/>
              </w:rPr>
              <w:t>Producent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564881" w14:textId="77777777" w:rsidR="003B564E" w:rsidRDefault="003B564E" w:rsidP="00DF2F9A">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287AD2" w14:textId="77777777" w:rsidR="003B564E" w:rsidRDefault="003B564E" w:rsidP="00DF2F9A">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1FC8ABA" w14:textId="77777777" w:rsidR="003B564E" w:rsidRDefault="003B564E" w:rsidP="00DF2F9A">
            <w:pPr>
              <w:pStyle w:val="TableContents"/>
              <w:jc w:val="center"/>
              <w:rPr>
                <w:rFonts w:ascii="Calibri" w:hAnsi="Calibri"/>
              </w:rPr>
            </w:pPr>
          </w:p>
        </w:tc>
      </w:tr>
    </w:tbl>
    <w:p w14:paraId="5CBE8ED9" w14:textId="77777777" w:rsidR="003B564E" w:rsidRDefault="003B564E" w:rsidP="003B564E">
      <w:pPr>
        <w:pStyle w:val="Standard"/>
      </w:pPr>
    </w:p>
    <w:p w14:paraId="157B0383" w14:textId="77777777" w:rsidR="003B564E" w:rsidRPr="003B564E" w:rsidRDefault="003B564E" w:rsidP="003B564E">
      <w:pPr>
        <w:pStyle w:val="Standard"/>
      </w:pPr>
    </w:p>
    <w:p w14:paraId="2B42628D" w14:textId="77777777" w:rsidR="003B564E" w:rsidRPr="003B564E" w:rsidRDefault="00487682" w:rsidP="003B564E">
      <w:pPr>
        <w:pStyle w:val="Standard"/>
        <w:numPr>
          <w:ilvl w:val="0"/>
          <w:numId w:val="21"/>
        </w:numPr>
        <w:ind w:left="426" w:hanging="426"/>
      </w:pPr>
      <w:r w:rsidRPr="005A6771">
        <w:rPr>
          <w:rFonts w:asciiTheme="minorHAnsi" w:hAnsiTheme="minorHAnsi" w:cstheme="minorHAnsi"/>
          <w:b/>
        </w:rPr>
        <w:t>Dane części</w:t>
      </w:r>
    </w:p>
    <w:p w14:paraId="2CCB8A46" w14:textId="77777777" w:rsidR="003B564E" w:rsidRDefault="003B564E" w:rsidP="003B564E">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Właściciel serwisu</w:t>
      </w:r>
    </w:p>
    <w:p w14:paraId="17846B1C" w14:textId="77777777" w:rsidR="003B564E" w:rsidRDefault="003B564E" w:rsidP="003B564E">
      <w:pPr>
        <w:pStyle w:val="Standard"/>
        <w:ind w:left="1418"/>
        <w:rPr>
          <w:rFonts w:ascii="Calibri" w:hAnsi="Calibri"/>
        </w:rPr>
      </w:pPr>
      <w:r>
        <w:rPr>
          <w:rFonts w:ascii="Calibri" w:hAnsi="Calibri"/>
        </w:rPr>
        <w:t>Transakcje:</w:t>
      </w:r>
      <w:r>
        <w:rPr>
          <w:rFonts w:ascii="Calibri" w:hAnsi="Calibri"/>
        </w:rPr>
        <w:tab/>
        <w:t>TRA/00</w:t>
      </w:r>
      <w:r w:rsidR="00E54F95">
        <w:rPr>
          <w:rFonts w:ascii="Calibri" w:hAnsi="Calibri"/>
        </w:rPr>
        <w:t>5, TRA/006, TRA/007, TRA/008</w:t>
      </w:r>
    </w:p>
    <w:p w14:paraId="4E0DD62E" w14:textId="77777777" w:rsidR="003B564E" w:rsidRDefault="003B564E" w:rsidP="003B564E">
      <w:pPr>
        <w:pStyle w:val="Standard"/>
        <w:rPr>
          <w:rFonts w:ascii="Calibri" w:hAnsi="Calibri"/>
        </w:rPr>
      </w:pPr>
    </w:p>
    <w:p w14:paraId="03DE87B8" w14:textId="77777777" w:rsidR="003B564E" w:rsidRDefault="003B564E" w:rsidP="003B564E">
      <w:pPr>
        <w:pStyle w:val="Standard"/>
      </w:pPr>
      <w:r>
        <w:rPr>
          <w:rFonts w:ascii="Calibri" w:hAnsi="Calibri"/>
        </w:rPr>
        <w:t>TRA/00</w:t>
      </w:r>
      <w:r w:rsidR="00E54F95">
        <w:rPr>
          <w:rFonts w:ascii="Calibri" w:hAnsi="Calibri"/>
        </w:rPr>
        <w:t>5</w:t>
      </w:r>
      <w:r>
        <w:rPr>
          <w:rFonts w:ascii="Calibri" w:hAnsi="Calibri"/>
        </w:rPr>
        <w:t xml:space="preserve"> </w:t>
      </w:r>
      <w:r>
        <w:rPr>
          <w:rFonts w:ascii="Calibri" w:hAnsi="Calibri"/>
          <w:b/>
          <w:bCs/>
        </w:rPr>
        <w:t>Dodanie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745B02EB"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B094BA1"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A71249"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A758090"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8D212DE"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E2AA078" w14:textId="77777777" w:rsidR="003B564E" w:rsidRDefault="003B564E" w:rsidP="00794214">
            <w:pPr>
              <w:pStyle w:val="TableContents"/>
              <w:jc w:val="center"/>
              <w:rPr>
                <w:rFonts w:ascii="Calibri" w:hAnsi="Calibri"/>
              </w:rPr>
            </w:pPr>
            <w:r>
              <w:rPr>
                <w:rFonts w:ascii="Calibri" w:hAnsi="Calibri"/>
              </w:rPr>
              <w:t>Modyfikacja</w:t>
            </w:r>
          </w:p>
        </w:tc>
      </w:tr>
      <w:tr w:rsidR="003B564E" w14:paraId="4068662A"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8BDDCA"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C8884B"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216D06"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607FD5"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414E37F" w14:textId="77777777" w:rsidR="003B564E" w:rsidRDefault="003B564E" w:rsidP="00794214">
            <w:pPr>
              <w:pStyle w:val="TableContents"/>
              <w:jc w:val="center"/>
              <w:rPr>
                <w:rFonts w:ascii="Calibri" w:hAnsi="Calibri"/>
              </w:rPr>
            </w:pPr>
          </w:p>
        </w:tc>
      </w:tr>
      <w:tr w:rsidR="003B564E" w14:paraId="6E986CF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2429BC"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61C7EC" w14:textId="77777777"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3F6C2B"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25A81D"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AF4935" w14:textId="77777777" w:rsidR="003B564E" w:rsidRDefault="003B564E" w:rsidP="00794214">
            <w:pPr>
              <w:pStyle w:val="TableContents"/>
              <w:jc w:val="center"/>
              <w:rPr>
                <w:rFonts w:ascii="Calibri" w:hAnsi="Calibri"/>
              </w:rPr>
            </w:pPr>
          </w:p>
        </w:tc>
      </w:tr>
      <w:tr w:rsidR="003B564E" w14:paraId="17142D6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982899"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5A67B3"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490A02"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11A93E"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896AA69" w14:textId="77777777" w:rsidR="003B564E" w:rsidRDefault="003B564E" w:rsidP="00794214">
            <w:pPr>
              <w:pStyle w:val="TableContents"/>
              <w:jc w:val="center"/>
              <w:rPr>
                <w:rFonts w:ascii="Calibri" w:hAnsi="Calibri"/>
              </w:rPr>
            </w:pPr>
          </w:p>
        </w:tc>
      </w:tr>
      <w:tr w:rsidR="003B564E" w14:paraId="677A585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1F79AC"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8BBBD6"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B1E06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FB8DB7"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0787056" w14:textId="77777777" w:rsidR="003B564E" w:rsidRDefault="003B564E" w:rsidP="00794214">
            <w:pPr>
              <w:pStyle w:val="TableContents"/>
              <w:jc w:val="center"/>
              <w:rPr>
                <w:rFonts w:ascii="Calibri" w:hAnsi="Calibri"/>
              </w:rPr>
            </w:pPr>
          </w:p>
        </w:tc>
      </w:tr>
      <w:tr w:rsidR="003B564E" w14:paraId="68243E6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9B541F"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F71FA5"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85FCD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41C6B4"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470D83C" w14:textId="77777777" w:rsidR="003B564E" w:rsidRDefault="003B564E" w:rsidP="00794214">
            <w:pPr>
              <w:pStyle w:val="TableContents"/>
              <w:jc w:val="center"/>
              <w:rPr>
                <w:rFonts w:ascii="Calibri" w:hAnsi="Calibri"/>
              </w:rPr>
            </w:pPr>
          </w:p>
        </w:tc>
      </w:tr>
      <w:tr w:rsidR="003B564E" w14:paraId="63AA6F6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7ACFA2"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7C4800"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E31327"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62690D"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965062A" w14:textId="77777777" w:rsidR="003B564E" w:rsidRDefault="003B564E" w:rsidP="00794214">
            <w:pPr>
              <w:pStyle w:val="TableContents"/>
              <w:jc w:val="center"/>
              <w:rPr>
                <w:rFonts w:ascii="Calibri" w:hAnsi="Calibri"/>
              </w:rPr>
            </w:pPr>
          </w:p>
        </w:tc>
      </w:tr>
      <w:tr w:rsidR="003B564E" w14:paraId="1F9A301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8146DF"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889B2D"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B5CFBB"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EF3697"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20E09C8" w14:textId="77777777" w:rsidR="003B564E" w:rsidRDefault="003B564E" w:rsidP="00794214">
            <w:pPr>
              <w:pStyle w:val="TableContents"/>
              <w:jc w:val="center"/>
              <w:rPr>
                <w:rFonts w:ascii="Calibri" w:hAnsi="Calibri"/>
              </w:rPr>
            </w:pPr>
          </w:p>
        </w:tc>
      </w:tr>
      <w:tr w:rsidR="003B564E" w14:paraId="5F86999F"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330A76"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254E99"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4515A1"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5B975C"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5CA5E0B" w14:textId="77777777" w:rsidR="003B564E" w:rsidRDefault="003B564E" w:rsidP="00794214">
            <w:pPr>
              <w:pStyle w:val="TableContents"/>
              <w:jc w:val="center"/>
              <w:rPr>
                <w:rFonts w:ascii="Calibri" w:hAnsi="Calibri"/>
              </w:rPr>
            </w:pPr>
          </w:p>
        </w:tc>
      </w:tr>
      <w:tr w:rsidR="003B564E" w14:paraId="26F541D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C0497E" w14:textId="77777777"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D053B7" w14:textId="77777777"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2897BC"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51AB56"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326EA3F" w14:textId="77777777" w:rsidR="003B564E" w:rsidRDefault="003B564E" w:rsidP="00794214">
            <w:pPr>
              <w:pStyle w:val="TableContents"/>
              <w:jc w:val="center"/>
              <w:rPr>
                <w:rFonts w:ascii="Calibri" w:hAnsi="Calibri"/>
              </w:rPr>
            </w:pPr>
          </w:p>
        </w:tc>
      </w:tr>
    </w:tbl>
    <w:p w14:paraId="29EC7FFF" w14:textId="77777777" w:rsidR="003B564E" w:rsidRDefault="003B564E" w:rsidP="003B564E">
      <w:pPr>
        <w:pStyle w:val="Standard"/>
        <w:rPr>
          <w:rFonts w:ascii="Calibri" w:hAnsi="Calibri"/>
        </w:rPr>
      </w:pPr>
    </w:p>
    <w:p w14:paraId="70F722C4" w14:textId="77777777" w:rsidR="003B564E" w:rsidRDefault="003B564E" w:rsidP="003B564E">
      <w:pPr>
        <w:pStyle w:val="Standard"/>
      </w:pPr>
      <w:r>
        <w:rPr>
          <w:rFonts w:ascii="Calibri" w:hAnsi="Calibri"/>
        </w:rPr>
        <w:t>TRA/00</w:t>
      </w:r>
      <w:r w:rsidR="00E54F95">
        <w:rPr>
          <w:rFonts w:ascii="Calibri" w:hAnsi="Calibri"/>
        </w:rPr>
        <w:t>6</w:t>
      </w:r>
      <w:r>
        <w:rPr>
          <w:rFonts w:ascii="Calibri" w:hAnsi="Calibri"/>
        </w:rPr>
        <w:t xml:space="preserve"> </w:t>
      </w:r>
      <w:r>
        <w:rPr>
          <w:rFonts w:ascii="Calibri" w:hAnsi="Calibri"/>
          <w:b/>
          <w:bCs/>
        </w:rPr>
        <w:t>Edycja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53BC83F4"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3FD9DD5"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39CCC1F"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14F8FA2"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44639E8"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5283D17" w14:textId="77777777" w:rsidR="003B564E" w:rsidRDefault="003B564E" w:rsidP="00794214">
            <w:pPr>
              <w:pStyle w:val="TableContents"/>
              <w:jc w:val="center"/>
              <w:rPr>
                <w:rFonts w:ascii="Calibri" w:hAnsi="Calibri"/>
              </w:rPr>
            </w:pPr>
            <w:r>
              <w:rPr>
                <w:rFonts w:ascii="Calibri" w:hAnsi="Calibri"/>
              </w:rPr>
              <w:t>Modyfikacja</w:t>
            </w:r>
          </w:p>
        </w:tc>
      </w:tr>
      <w:tr w:rsidR="003B564E" w14:paraId="28D5F4FE"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1F175D"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CFF797"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5A4D87"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5CED36"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D052128" w14:textId="77777777" w:rsidR="003B564E" w:rsidRDefault="003B564E" w:rsidP="00794214">
            <w:pPr>
              <w:pStyle w:val="TableContents"/>
              <w:jc w:val="center"/>
              <w:rPr>
                <w:rFonts w:ascii="Calibri" w:hAnsi="Calibri"/>
              </w:rPr>
            </w:pPr>
            <w:r>
              <w:rPr>
                <w:rFonts w:ascii="Calibri" w:hAnsi="Calibri"/>
              </w:rPr>
              <w:t>+</w:t>
            </w:r>
          </w:p>
        </w:tc>
      </w:tr>
      <w:tr w:rsidR="003B564E" w14:paraId="58A4AF9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4789C"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33C554" w14:textId="77777777"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25D405"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43BFF9"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2288C8C" w14:textId="77777777" w:rsidR="003B564E" w:rsidRDefault="003B564E" w:rsidP="00794214">
            <w:pPr>
              <w:pStyle w:val="TableContents"/>
              <w:jc w:val="center"/>
              <w:rPr>
                <w:rFonts w:ascii="Calibri" w:hAnsi="Calibri"/>
              </w:rPr>
            </w:pPr>
            <w:r>
              <w:rPr>
                <w:rFonts w:ascii="Calibri" w:hAnsi="Calibri"/>
              </w:rPr>
              <w:t>+</w:t>
            </w:r>
          </w:p>
        </w:tc>
      </w:tr>
      <w:tr w:rsidR="003B564E" w14:paraId="5E417768"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F076A4"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043C0E"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80D40F"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53F74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E431320" w14:textId="77777777" w:rsidR="003B564E" w:rsidRDefault="003B564E" w:rsidP="00794214">
            <w:pPr>
              <w:pStyle w:val="TableContents"/>
              <w:jc w:val="center"/>
              <w:rPr>
                <w:rFonts w:ascii="Calibri" w:hAnsi="Calibri"/>
              </w:rPr>
            </w:pPr>
            <w:r>
              <w:rPr>
                <w:rFonts w:ascii="Calibri" w:hAnsi="Calibri"/>
              </w:rPr>
              <w:t>+</w:t>
            </w:r>
          </w:p>
        </w:tc>
      </w:tr>
      <w:tr w:rsidR="003B564E" w14:paraId="5666847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8EC73F"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7E7608"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82E8F3"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2F762A"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AD4F276" w14:textId="77777777" w:rsidR="003B564E" w:rsidRDefault="003B564E" w:rsidP="00794214">
            <w:pPr>
              <w:pStyle w:val="TableContents"/>
              <w:jc w:val="center"/>
              <w:rPr>
                <w:rFonts w:ascii="Calibri" w:hAnsi="Calibri"/>
              </w:rPr>
            </w:pPr>
            <w:r>
              <w:rPr>
                <w:rFonts w:ascii="Calibri" w:hAnsi="Calibri"/>
              </w:rPr>
              <w:t>+</w:t>
            </w:r>
          </w:p>
        </w:tc>
      </w:tr>
      <w:tr w:rsidR="003B564E" w14:paraId="1F463088"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F49CC7"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2F4614"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A02131"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2629EC"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9230367" w14:textId="77777777" w:rsidR="003B564E" w:rsidRDefault="003B564E" w:rsidP="00794214">
            <w:pPr>
              <w:pStyle w:val="TableContents"/>
              <w:jc w:val="center"/>
              <w:rPr>
                <w:rFonts w:ascii="Calibri" w:hAnsi="Calibri"/>
              </w:rPr>
            </w:pPr>
            <w:r>
              <w:rPr>
                <w:rFonts w:ascii="Calibri" w:hAnsi="Calibri"/>
              </w:rPr>
              <w:t>+</w:t>
            </w:r>
          </w:p>
        </w:tc>
      </w:tr>
      <w:tr w:rsidR="003B564E" w14:paraId="3F8FEC4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C08807"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2F5E58"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431BBB"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8B8C8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89B0EB5" w14:textId="77777777" w:rsidR="003B564E" w:rsidRDefault="003B564E" w:rsidP="00794214">
            <w:pPr>
              <w:pStyle w:val="TableContents"/>
              <w:jc w:val="center"/>
              <w:rPr>
                <w:rFonts w:ascii="Calibri" w:hAnsi="Calibri"/>
              </w:rPr>
            </w:pPr>
            <w:r>
              <w:rPr>
                <w:rFonts w:ascii="Calibri" w:hAnsi="Calibri"/>
              </w:rPr>
              <w:t>+</w:t>
            </w:r>
          </w:p>
        </w:tc>
      </w:tr>
      <w:tr w:rsidR="003B564E" w14:paraId="345A855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6928CE"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4F30B7"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0CBA12"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AF2FF"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E58EBC9" w14:textId="77777777" w:rsidR="003B564E" w:rsidRDefault="003B564E" w:rsidP="00794214">
            <w:pPr>
              <w:pStyle w:val="TableContents"/>
              <w:jc w:val="center"/>
              <w:rPr>
                <w:rFonts w:ascii="Calibri" w:hAnsi="Calibri"/>
              </w:rPr>
            </w:pPr>
            <w:r>
              <w:rPr>
                <w:rFonts w:ascii="Calibri" w:hAnsi="Calibri"/>
              </w:rPr>
              <w:t>+</w:t>
            </w:r>
          </w:p>
        </w:tc>
      </w:tr>
      <w:tr w:rsidR="003B564E" w14:paraId="7A9AEA3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BA363F"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BFC7FB"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67D1C2"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E6D6C4"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8CA0E7E" w14:textId="77777777" w:rsidR="003B564E" w:rsidRDefault="003B564E" w:rsidP="00794214">
            <w:pPr>
              <w:pStyle w:val="TableContents"/>
              <w:jc w:val="center"/>
              <w:rPr>
                <w:rFonts w:ascii="Calibri" w:hAnsi="Calibri"/>
              </w:rPr>
            </w:pPr>
            <w:r>
              <w:rPr>
                <w:rFonts w:ascii="Calibri" w:hAnsi="Calibri"/>
              </w:rPr>
              <w:t>+</w:t>
            </w:r>
          </w:p>
        </w:tc>
      </w:tr>
      <w:tr w:rsidR="003B564E" w14:paraId="73723D62"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171B5D" w14:textId="77777777"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81963A" w14:textId="77777777"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6D07EF"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D64600"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483050" w14:textId="77777777" w:rsidR="003B564E" w:rsidRDefault="003B564E" w:rsidP="00794214">
            <w:pPr>
              <w:pStyle w:val="TableContents"/>
              <w:jc w:val="center"/>
              <w:rPr>
                <w:rFonts w:ascii="Calibri" w:hAnsi="Calibri"/>
              </w:rPr>
            </w:pPr>
            <w:r>
              <w:rPr>
                <w:rFonts w:ascii="Calibri" w:hAnsi="Calibri"/>
              </w:rPr>
              <w:t>+</w:t>
            </w:r>
          </w:p>
        </w:tc>
      </w:tr>
    </w:tbl>
    <w:p w14:paraId="00A9CE05" w14:textId="77777777" w:rsidR="003B564E" w:rsidRDefault="003B564E" w:rsidP="003B564E">
      <w:pPr>
        <w:pStyle w:val="Standard"/>
        <w:rPr>
          <w:rFonts w:ascii="Calibri" w:hAnsi="Calibri"/>
        </w:rPr>
      </w:pPr>
    </w:p>
    <w:p w14:paraId="0D513B36" w14:textId="77777777" w:rsidR="003B564E" w:rsidRDefault="003B564E" w:rsidP="003B564E">
      <w:pPr>
        <w:pStyle w:val="Standard"/>
      </w:pPr>
      <w:r>
        <w:rPr>
          <w:rFonts w:ascii="Calibri" w:hAnsi="Calibri"/>
        </w:rPr>
        <w:t>TRA/00</w:t>
      </w:r>
      <w:r w:rsidR="00E54F95">
        <w:rPr>
          <w:rFonts w:ascii="Calibri" w:hAnsi="Calibri"/>
        </w:rPr>
        <w:t>7</w:t>
      </w:r>
      <w:r>
        <w:rPr>
          <w:rFonts w:ascii="Calibri" w:hAnsi="Calibri"/>
        </w:rPr>
        <w:t xml:space="preserve"> </w:t>
      </w:r>
      <w:r>
        <w:rPr>
          <w:rFonts w:ascii="Calibri" w:hAnsi="Calibri"/>
          <w:b/>
          <w:bCs/>
        </w:rPr>
        <w:t>Usuwanie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5E6DC6A0"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0592C3D"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802BFD0"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C859819"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C28B532"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0BC2F42" w14:textId="77777777" w:rsidR="003B564E" w:rsidRDefault="003B564E" w:rsidP="00794214">
            <w:pPr>
              <w:pStyle w:val="TableContents"/>
              <w:jc w:val="center"/>
              <w:rPr>
                <w:rFonts w:ascii="Calibri" w:hAnsi="Calibri"/>
              </w:rPr>
            </w:pPr>
            <w:r>
              <w:rPr>
                <w:rFonts w:ascii="Calibri" w:hAnsi="Calibri"/>
              </w:rPr>
              <w:t>Modyfikacja</w:t>
            </w:r>
          </w:p>
        </w:tc>
      </w:tr>
      <w:tr w:rsidR="003B564E" w14:paraId="43C527C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69C530" w14:textId="77777777" w:rsidR="003B564E" w:rsidRDefault="003B564E" w:rsidP="00794214">
            <w:pPr>
              <w:pStyle w:val="TableContents"/>
              <w:jc w:val="center"/>
              <w:rPr>
                <w:rFonts w:ascii="Calibri" w:hAnsi="Calibri"/>
              </w:rPr>
            </w:pPr>
            <w:r>
              <w:rPr>
                <w:rFonts w:ascii="Calibri" w:hAnsi="Calibri"/>
              </w:rPr>
              <w:lastRenderedPageBreak/>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BE8CD7"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12DFC1C"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2D7624"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71A3737" w14:textId="77777777" w:rsidR="003B564E" w:rsidRDefault="003B564E" w:rsidP="00794214">
            <w:pPr>
              <w:pStyle w:val="TableContents"/>
              <w:jc w:val="center"/>
              <w:rPr>
                <w:rFonts w:ascii="Calibri" w:hAnsi="Calibri"/>
              </w:rPr>
            </w:pPr>
          </w:p>
        </w:tc>
      </w:tr>
      <w:tr w:rsidR="003B564E" w14:paraId="76278D6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94AFD2"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2A0F03" w14:textId="77777777"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8ECC85"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48C967"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4637260" w14:textId="77777777" w:rsidR="003B564E" w:rsidRDefault="003B564E" w:rsidP="00794214">
            <w:pPr>
              <w:pStyle w:val="TableContents"/>
              <w:jc w:val="center"/>
              <w:rPr>
                <w:rFonts w:ascii="Calibri" w:hAnsi="Calibri"/>
              </w:rPr>
            </w:pPr>
          </w:p>
        </w:tc>
      </w:tr>
      <w:tr w:rsidR="003B564E" w14:paraId="5CD44BE9"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67F7DD"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9CBE84"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4590A4"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CAB062"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EDD5A0D" w14:textId="77777777" w:rsidR="003B564E" w:rsidRDefault="003B564E" w:rsidP="00794214">
            <w:pPr>
              <w:pStyle w:val="TableContents"/>
              <w:jc w:val="center"/>
              <w:rPr>
                <w:rFonts w:ascii="Calibri" w:hAnsi="Calibri"/>
              </w:rPr>
            </w:pPr>
          </w:p>
        </w:tc>
      </w:tr>
      <w:tr w:rsidR="003B564E" w14:paraId="616CFBE5"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710368"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9C9DDA"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606B59"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02DCD3"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2DE3390" w14:textId="77777777" w:rsidR="003B564E" w:rsidRDefault="003B564E" w:rsidP="00794214">
            <w:pPr>
              <w:pStyle w:val="TableContents"/>
              <w:jc w:val="center"/>
              <w:rPr>
                <w:rFonts w:ascii="Calibri" w:hAnsi="Calibri"/>
              </w:rPr>
            </w:pPr>
          </w:p>
        </w:tc>
      </w:tr>
      <w:tr w:rsidR="003B564E" w14:paraId="3FD7733C"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D087634"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AB85F4"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3EAC0C"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5B0A00"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19B59FA" w14:textId="77777777" w:rsidR="003B564E" w:rsidRDefault="003B564E" w:rsidP="00794214">
            <w:pPr>
              <w:pStyle w:val="TableContents"/>
              <w:jc w:val="center"/>
              <w:rPr>
                <w:rFonts w:ascii="Calibri" w:hAnsi="Calibri"/>
              </w:rPr>
            </w:pPr>
          </w:p>
        </w:tc>
      </w:tr>
      <w:tr w:rsidR="003B564E" w14:paraId="3FDC1542"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6C8D1B"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6E0E9D"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3373A7"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E8A69B"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4C7972" w14:textId="77777777" w:rsidR="003B564E" w:rsidRDefault="003B564E" w:rsidP="00794214">
            <w:pPr>
              <w:pStyle w:val="TableContents"/>
              <w:jc w:val="center"/>
              <w:rPr>
                <w:rFonts w:ascii="Calibri" w:hAnsi="Calibri"/>
              </w:rPr>
            </w:pPr>
          </w:p>
        </w:tc>
      </w:tr>
      <w:tr w:rsidR="003B564E" w14:paraId="2AEF4A9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284EC7"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632547"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99C75E"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82524A"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89BC55D" w14:textId="77777777" w:rsidR="003B564E" w:rsidRDefault="003B564E" w:rsidP="00794214">
            <w:pPr>
              <w:pStyle w:val="TableContents"/>
              <w:jc w:val="center"/>
              <w:rPr>
                <w:rFonts w:ascii="Calibri" w:hAnsi="Calibri"/>
              </w:rPr>
            </w:pPr>
          </w:p>
        </w:tc>
      </w:tr>
      <w:tr w:rsidR="003B564E" w14:paraId="089C40D2"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0D5979"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2E4FE5"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BBF556"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BFA25C"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6C46D27" w14:textId="77777777" w:rsidR="003B564E" w:rsidRDefault="003B564E" w:rsidP="00794214">
            <w:pPr>
              <w:pStyle w:val="TableContents"/>
              <w:jc w:val="center"/>
              <w:rPr>
                <w:rFonts w:ascii="Calibri" w:hAnsi="Calibri"/>
              </w:rPr>
            </w:pPr>
          </w:p>
        </w:tc>
      </w:tr>
      <w:tr w:rsidR="003B564E" w14:paraId="305836A4"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6F6EFC" w14:textId="77777777"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01AA50" w14:textId="77777777"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EFA723"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EBCF05"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271BC79" w14:textId="77777777" w:rsidR="003B564E" w:rsidRDefault="003B564E" w:rsidP="00794214">
            <w:pPr>
              <w:pStyle w:val="TableContents"/>
              <w:jc w:val="center"/>
              <w:rPr>
                <w:rFonts w:ascii="Calibri" w:hAnsi="Calibri"/>
              </w:rPr>
            </w:pPr>
          </w:p>
        </w:tc>
      </w:tr>
    </w:tbl>
    <w:p w14:paraId="4334EC66" w14:textId="77777777" w:rsidR="003B564E" w:rsidRDefault="003B564E" w:rsidP="003B564E">
      <w:pPr>
        <w:pStyle w:val="Standard"/>
        <w:rPr>
          <w:rFonts w:ascii="Calibri" w:hAnsi="Calibri"/>
        </w:rPr>
      </w:pPr>
    </w:p>
    <w:p w14:paraId="605DCF15" w14:textId="77777777" w:rsidR="003B564E" w:rsidRDefault="003B564E" w:rsidP="003B564E">
      <w:pPr>
        <w:pStyle w:val="Standard"/>
      </w:pPr>
      <w:r>
        <w:rPr>
          <w:rFonts w:ascii="Calibri" w:hAnsi="Calibri"/>
        </w:rPr>
        <w:t>TRA/0</w:t>
      </w:r>
      <w:r w:rsidR="00E54F95">
        <w:rPr>
          <w:rFonts w:ascii="Calibri" w:hAnsi="Calibri"/>
        </w:rPr>
        <w:t>0</w:t>
      </w:r>
      <w:r>
        <w:rPr>
          <w:rFonts w:ascii="Calibri" w:hAnsi="Calibri"/>
        </w:rPr>
        <w:t xml:space="preserve">8 </w:t>
      </w:r>
      <w:r>
        <w:rPr>
          <w:rFonts w:ascii="Calibri" w:hAnsi="Calibri"/>
          <w:b/>
          <w:color w:val="000000"/>
        </w:rPr>
        <w:t>Wyświetlanie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0F67C05"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9DE4428"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EE958BF"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FE634A"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233E7CC"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C5055BF" w14:textId="77777777" w:rsidR="003B564E" w:rsidRDefault="003B564E" w:rsidP="00794214">
            <w:pPr>
              <w:pStyle w:val="TableContents"/>
              <w:jc w:val="center"/>
              <w:rPr>
                <w:rFonts w:ascii="Calibri" w:hAnsi="Calibri"/>
              </w:rPr>
            </w:pPr>
            <w:r>
              <w:rPr>
                <w:rFonts w:ascii="Calibri" w:hAnsi="Calibri"/>
              </w:rPr>
              <w:t>Modyfikacja</w:t>
            </w:r>
          </w:p>
        </w:tc>
      </w:tr>
      <w:tr w:rsidR="003B564E" w14:paraId="2246BAC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009A90"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3682D7"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466E1E"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FB199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F127607" w14:textId="77777777" w:rsidR="003B564E" w:rsidRDefault="003B564E" w:rsidP="00794214">
            <w:pPr>
              <w:pStyle w:val="TableContents"/>
              <w:jc w:val="center"/>
              <w:rPr>
                <w:rFonts w:ascii="Calibri" w:hAnsi="Calibri"/>
              </w:rPr>
            </w:pPr>
          </w:p>
        </w:tc>
      </w:tr>
      <w:tr w:rsidR="003B564E" w14:paraId="18D5C20C"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78C5D5"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4A25D0" w14:textId="77777777"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998790"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F2617A"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A9247B5" w14:textId="77777777" w:rsidR="003B564E" w:rsidRDefault="003B564E" w:rsidP="00794214">
            <w:pPr>
              <w:pStyle w:val="TableContents"/>
              <w:jc w:val="center"/>
              <w:rPr>
                <w:rFonts w:ascii="Calibri" w:hAnsi="Calibri"/>
              </w:rPr>
            </w:pPr>
          </w:p>
        </w:tc>
      </w:tr>
      <w:tr w:rsidR="003B564E" w14:paraId="32A535D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821149"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DE0FF0"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162BAE"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965C3F"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5DB2E7" w14:textId="77777777" w:rsidR="003B564E" w:rsidRDefault="003B564E" w:rsidP="00794214">
            <w:pPr>
              <w:pStyle w:val="TableContents"/>
              <w:jc w:val="center"/>
              <w:rPr>
                <w:rFonts w:ascii="Calibri" w:hAnsi="Calibri"/>
              </w:rPr>
            </w:pPr>
          </w:p>
        </w:tc>
      </w:tr>
      <w:tr w:rsidR="003B564E" w14:paraId="7B90CA61"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0F3E91"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E002C3"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D6D4A0"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A7B340"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A946FC7" w14:textId="77777777" w:rsidR="003B564E" w:rsidRDefault="003B564E" w:rsidP="00794214">
            <w:pPr>
              <w:pStyle w:val="TableContents"/>
              <w:jc w:val="center"/>
              <w:rPr>
                <w:rFonts w:ascii="Calibri" w:hAnsi="Calibri"/>
              </w:rPr>
            </w:pPr>
          </w:p>
        </w:tc>
      </w:tr>
      <w:tr w:rsidR="003B564E" w14:paraId="486F24C5"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B0E811"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C3C5B2"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83F855"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DAB756"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4B82BA5" w14:textId="77777777" w:rsidR="003B564E" w:rsidRDefault="003B564E" w:rsidP="00794214">
            <w:pPr>
              <w:pStyle w:val="TableContents"/>
              <w:jc w:val="center"/>
              <w:rPr>
                <w:rFonts w:ascii="Calibri" w:hAnsi="Calibri"/>
              </w:rPr>
            </w:pPr>
          </w:p>
        </w:tc>
      </w:tr>
      <w:tr w:rsidR="003B564E" w14:paraId="784F8109"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E26C82"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69BA5B"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1EE3BC"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13A9B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62CC96" w14:textId="77777777" w:rsidR="003B564E" w:rsidRDefault="003B564E" w:rsidP="00794214">
            <w:pPr>
              <w:pStyle w:val="TableContents"/>
              <w:jc w:val="center"/>
              <w:rPr>
                <w:rFonts w:ascii="Calibri" w:hAnsi="Calibri"/>
              </w:rPr>
            </w:pPr>
          </w:p>
        </w:tc>
      </w:tr>
      <w:tr w:rsidR="003B564E" w14:paraId="4CB74A5C"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1641B7"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E3BE4D"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089259"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E33C45"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88BF80A" w14:textId="77777777" w:rsidR="003B564E" w:rsidRDefault="003B564E" w:rsidP="00794214">
            <w:pPr>
              <w:pStyle w:val="TableContents"/>
              <w:jc w:val="center"/>
              <w:rPr>
                <w:rFonts w:ascii="Calibri" w:hAnsi="Calibri"/>
              </w:rPr>
            </w:pPr>
          </w:p>
        </w:tc>
      </w:tr>
      <w:tr w:rsidR="003B564E" w14:paraId="1D7C9C7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AC8423"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560EF4"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88711F"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687ADE"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33E70DC" w14:textId="77777777" w:rsidR="003B564E" w:rsidRDefault="003B564E" w:rsidP="00794214">
            <w:pPr>
              <w:pStyle w:val="TableContents"/>
              <w:jc w:val="center"/>
              <w:rPr>
                <w:rFonts w:ascii="Calibri" w:hAnsi="Calibri"/>
              </w:rPr>
            </w:pPr>
          </w:p>
        </w:tc>
      </w:tr>
      <w:tr w:rsidR="003B564E" w14:paraId="2D945B4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8A3979" w14:textId="77777777"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CBA70E" w14:textId="77777777"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D4A498"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BB3342"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CAA5539" w14:textId="77777777" w:rsidR="003B564E" w:rsidRDefault="003B564E" w:rsidP="00794214">
            <w:pPr>
              <w:pStyle w:val="TableContents"/>
              <w:jc w:val="center"/>
              <w:rPr>
                <w:rFonts w:ascii="Calibri" w:hAnsi="Calibri"/>
              </w:rPr>
            </w:pPr>
          </w:p>
        </w:tc>
      </w:tr>
    </w:tbl>
    <w:p w14:paraId="2F7E781A" w14:textId="77777777" w:rsidR="003B564E" w:rsidRDefault="003B564E" w:rsidP="003B564E">
      <w:pPr>
        <w:pStyle w:val="Standard"/>
        <w:rPr>
          <w:rFonts w:ascii="Calibri" w:hAnsi="Calibri"/>
          <w:b/>
          <w:bCs/>
        </w:rPr>
      </w:pPr>
    </w:p>
    <w:p w14:paraId="21D257F6" w14:textId="77777777" w:rsidR="00CB1EEE" w:rsidRPr="003B564E" w:rsidRDefault="00CB1EEE" w:rsidP="003C7619">
      <w:pPr>
        <w:pStyle w:val="Standard"/>
      </w:pPr>
    </w:p>
    <w:p w14:paraId="1D853C08" w14:textId="77777777" w:rsidR="003B564E" w:rsidRPr="00CB1EEE" w:rsidRDefault="00CB1EEE" w:rsidP="003B564E">
      <w:pPr>
        <w:pStyle w:val="Standard"/>
        <w:widowControl/>
        <w:numPr>
          <w:ilvl w:val="0"/>
          <w:numId w:val="21"/>
        </w:numPr>
        <w:ind w:left="284" w:hanging="284"/>
        <w:rPr>
          <w:rFonts w:ascii="Calibri" w:hAnsi="Calibri"/>
          <w:b/>
          <w:bCs/>
        </w:rPr>
      </w:pPr>
      <w:r w:rsidRPr="00CB1EEE">
        <w:rPr>
          <w:rFonts w:ascii="Calibri" w:hAnsi="Calibri"/>
          <w:b/>
          <w:bCs/>
        </w:rPr>
        <w:t xml:space="preserve">Dane </w:t>
      </w:r>
      <w:r w:rsidR="003B564E" w:rsidRPr="00CB1EEE">
        <w:rPr>
          <w:rFonts w:ascii="Calibri" w:hAnsi="Calibri"/>
          <w:b/>
          <w:bCs/>
        </w:rPr>
        <w:t>części</w:t>
      </w:r>
    </w:p>
    <w:p w14:paraId="1B5CB335" w14:textId="77777777" w:rsidR="00CB1EEE" w:rsidRDefault="003B564E" w:rsidP="00CB1EEE">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Pracownik serwisu</w:t>
      </w:r>
    </w:p>
    <w:p w14:paraId="4E53C9DA" w14:textId="77777777" w:rsidR="003B564E" w:rsidRDefault="003B564E" w:rsidP="00CB1EEE">
      <w:pPr>
        <w:pStyle w:val="Standard"/>
        <w:ind w:left="1418"/>
        <w:rPr>
          <w:rFonts w:ascii="Calibri" w:hAnsi="Calibri"/>
        </w:rPr>
      </w:pPr>
      <w:r>
        <w:rPr>
          <w:rFonts w:ascii="Calibri" w:hAnsi="Calibri"/>
        </w:rPr>
        <w:t>Transakcje:</w:t>
      </w:r>
      <w:r>
        <w:rPr>
          <w:rFonts w:ascii="Calibri" w:hAnsi="Calibri"/>
        </w:rPr>
        <w:tab/>
      </w:r>
    </w:p>
    <w:p w14:paraId="7F73829D" w14:textId="77777777" w:rsidR="003B564E" w:rsidRDefault="003B564E" w:rsidP="003B564E">
      <w:pPr>
        <w:pStyle w:val="Standard"/>
        <w:rPr>
          <w:rFonts w:ascii="Calibri" w:hAnsi="Calibri"/>
        </w:rPr>
      </w:pPr>
    </w:p>
    <w:p w14:paraId="0D66B9C0" w14:textId="77777777" w:rsidR="003B564E" w:rsidRDefault="003B564E" w:rsidP="003B564E">
      <w:pPr>
        <w:pStyle w:val="Standard"/>
      </w:pPr>
      <w:r>
        <w:rPr>
          <w:rFonts w:ascii="Calibri" w:hAnsi="Calibri"/>
        </w:rPr>
        <w:t>TRA/00</w:t>
      </w:r>
      <w:r w:rsidR="00CB1EEE">
        <w:rPr>
          <w:rFonts w:ascii="Calibri" w:hAnsi="Calibri"/>
        </w:rPr>
        <w:t>6</w:t>
      </w:r>
      <w:r>
        <w:rPr>
          <w:rFonts w:ascii="Calibri" w:hAnsi="Calibri"/>
        </w:rPr>
        <w:t xml:space="preserve"> </w:t>
      </w:r>
      <w:r>
        <w:rPr>
          <w:rFonts w:ascii="Calibri" w:hAnsi="Calibri"/>
          <w:b/>
          <w:bCs/>
        </w:rPr>
        <w:t>Edycja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04C22F6"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8F09FD7"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230D194"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5E4BF68"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38FCBCE"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E8A7234" w14:textId="77777777" w:rsidR="003B564E" w:rsidRDefault="003B564E" w:rsidP="00794214">
            <w:pPr>
              <w:pStyle w:val="TableContents"/>
              <w:jc w:val="center"/>
              <w:rPr>
                <w:rFonts w:ascii="Calibri" w:hAnsi="Calibri"/>
              </w:rPr>
            </w:pPr>
            <w:r>
              <w:rPr>
                <w:rFonts w:ascii="Calibri" w:hAnsi="Calibri"/>
              </w:rPr>
              <w:t>Modyfikacja</w:t>
            </w:r>
          </w:p>
        </w:tc>
      </w:tr>
      <w:tr w:rsidR="003B564E" w14:paraId="2D8E626A"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E60AAF"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34DB2D"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C93414"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DF97D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6D1E6C2" w14:textId="77777777" w:rsidR="003B564E" w:rsidRDefault="003B564E" w:rsidP="00794214">
            <w:pPr>
              <w:pStyle w:val="TableContents"/>
              <w:jc w:val="center"/>
              <w:rPr>
                <w:rFonts w:ascii="Calibri" w:hAnsi="Calibri"/>
              </w:rPr>
            </w:pPr>
          </w:p>
        </w:tc>
      </w:tr>
      <w:tr w:rsidR="003B564E" w14:paraId="1B5858F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62505A"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B1705A" w14:textId="77777777"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2FF681"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10631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8B74ED7" w14:textId="77777777" w:rsidR="003B564E" w:rsidRDefault="003B564E" w:rsidP="00794214">
            <w:pPr>
              <w:pStyle w:val="TableContents"/>
              <w:jc w:val="center"/>
              <w:rPr>
                <w:rFonts w:ascii="Calibri" w:hAnsi="Calibri"/>
              </w:rPr>
            </w:pPr>
          </w:p>
        </w:tc>
      </w:tr>
      <w:tr w:rsidR="003B564E" w14:paraId="5C6DB02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599A74"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8719C0"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F3AAC6"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EB4777"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321A2C2" w14:textId="77777777" w:rsidR="003B564E" w:rsidRDefault="003B564E" w:rsidP="00794214">
            <w:pPr>
              <w:pStyle w:val="TableContents"/>
              <w:jc w:val="center"/>
              <w:rPr>
                <w:rFonts w:ascii="Calibri" w:hAnsi="Calibri"/>
              </w:rPr>
            </w:pPr>
          </w:p>
        </w:tc>
      </w:tr>
      <w:tr w:rsidR="003B564E" w14:paraId="1956C288"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0B0960"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739FD5"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C7A73D"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167A88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0B9F773" w14:textId="77777777" w:rsidR="003B564E" w:rsidRDefault="003B564E" w:rsidP="00794214">
            <w:pPr>
              <w:pStyle w:val="TableContents"/>
              <w:jc w:val="center"/>
              <w:rPr>
                <w:rFonts w:ascii="Calibri" w:hAnsi="Calibri"/>
              </w:rPr>
            </w:pPr>
          </w:p>
        </w:tc>
      </w:tr>
      <w:tr w:rsidR="003B564E" w14:paraId="15A6AAA4"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71A763"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2F3B7D"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09D892"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C60852"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239FCDE" w14:textId="77777777" w:rsidR="003B564E" w:rsidRDefault="003B564E" w:rsidP="00794214">
            <w:pPr>
              <w:pStyle w:val="TableContents"/>
              <w:jc w:val="center"/>
              <w:rPr>
                <w:rFonts w:ascii="Calibri" w:hAnsi="Calibri"/>
              </w:rPr>
            </w:pPr>
          </w:p>
        </w:tc>
      </w:tr>
      <w:tr w:rsidR="003B564E" w14:paraId="58B9BEC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ED0ED3"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5E85CC"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3FD872"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5F787D"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C9E1C89" w14:textId="77777777" w:rsidR="003B564E" w:rsidRDefault="003B564E" w:rsidP="00794214">
            <w:pPr>
              <w:pStyle w:val="TableContents"/>
              <w:jc w:val="center"/>
              <w:rPr>
                <w:rFonts w:ascii="Calibri" w:hAnsi="Calibri"/>
              </w:rPr>
            </w:pPr>
          </w:p>
        </w:tc>
      </w:tr>
      <w:tr w:rsidR="003B564E" w14:paraId="289F44B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D81694"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4E72081"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D6CE8D"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BEE152"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DD6E86C" w14:textId="77777777" w:rsidR="003B564E" w:rsidRDefault="003B564E" w:rsidP="00794214">
            <w:pPr>
              <w:pStyle w:val="TableContents"/>
              <w:jc w:val="center"/>
              <w:rPr>
                <w:rFonts w:ascii="Calibri" w:hAnsi="Calibri"/>
              </w:rPr>
            </w:pPr>
            <w:r>
              <w:rPr>
                <w:rFonts w:ascii="Calibri" w:hAnsi="Calibri"/>
              </w:rPr>
              <w:t>+</w:t>
            </w:r>
          </w:p>
        </w:tc>
      </w:tr>
      <w:tr w:rsidR="003B564E" w14:paraId="22F907D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1BCCEB" w14:textId="77777777" w:rsidR="003B564E" w:rsidRDefault="003B564E" w:rsidP="00794214">
            <w:pPr>
              <w:pStyle w:val="TableContents"/>
              <w:jc w:val="center"/>
              <w:rPr>
                <w:rFonts w:ascii="Calibri" w:hAnsi="Calibri"/>
              </w:rPr>
            </w:pPr>
            <w:r>
              <w:rPr>
                <w:rFonts w:ascii="Calibri" w:hAnsi="Calibri"/>
              </w:rPr>
              <w:lastRenderedPageBreak/>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90FBD6"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19F784"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395FD4"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E1E142E" w14:textId="77777777" w:rsidR="003B564E" w:rsidRDefault="003B564E" w:rsidP="00794214">
            <w:pPr>
              <w:pStyle w:val="TableContents"/>
              <w:jc w:val="center"/>
              <w:rPr>
                <w:rFonts w:ascii="Calibri" w:hAnsi="Calibri"/>
              </w:rPr>
            </w:pPr>
          </w:p>
        </w:tc>
      </w:tr>
      <w:tr w:rsidR="003B564E" w14:paraId="587BA17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AE53BD" w14:textId="77777777"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CF5FF0" w14:textId="77777777"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A051B4"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6B4639"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171DEC3" w14:textId="77777777" w:rsidR="003B564E" w:rsidRDefault="003B564E" w:rsidP="00794214">
            <w:pPr>
              <w:pStyle w:val="TableContents"/>
              <w:jc w:val="center"/>
              <w:rPr>
                <w:rFonts w:ascii="Calibri" w:hAnsi="Calibri"/>
              </w:rPr>
            </w:pPr>
          </w:p>
        </w:tc>
      </w:tr>
    </w:tbl>
    <w:p w14:paraId="19EDA4FA" w14:textId="77777777" w:rsidR="003B564E" w:rsidRDefault="003B564E" w:rsidP="003B564E">
      <w:pPr>
        <w:pStyle w:val="Standard"/>
        <w:rPr>
          <w:rFonts w:ascii="Calibri" w:hAnsi="Calibri"/>
        </w:rPr>
      </w:pPr>
    </w:p>
    <w:p w14:paraId="4CDEC963" w14:textId="77777777" w:rsidR="003B564E" w:rsidRDefault="003B564E" w:rsidP="003B564E">
      <w:pPr>
        <w:pStyle w:val="Standard"/>
      </w:pPr>
      <w:r>
        <w:rPr>
          <w:rFonts w:ascii="Calibri" w:hAnsi="Calibri"/>
        </w:rPr>
        <w:t>TRA/0</w:t>
      </w:r>
      <w:r w:rsidR="00CB1EEE">
        <w:rPr>
          <w:rFonts w:ascii="Calibri" w:hAnsi="Calibri"/>
        </w:rPr>
        <w:t>0</w:t>
      </w:r>
      <w:r>
        <w:rPr>
          <w:rFonts w:ascii="Calibri" w:hAnsi="Calibri"/>
        </w:rPr>
        <w:t xml:space="preserve">8 </w:t>
      </w:r>
      <w:r>
        <w:rPr>
          <w:rFonts w:ascii="Calibri" w:hAnsi="Calibri"/>
          <w:b/>
          <w:color w:val="000000"/>
        </w:rPr>
        <w:t>Wyświetlanie danych części</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DAC7487"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9E0A825" w14:textId="77777777" w:rsidR="003B564E" w:rsidRDefault="003B564E"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A9F4A5D" w14:textId="77777777" w:rsidR="003B564E" w:rsidRDefault="003B564E"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BF4B118" w14:textId="77777777" w:rsidR="003B564E" w:rsidRDefault="003B564E"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53AC15B" w14:textId="77777777" w:rsidR="003B564E" w:rsidRDefault="003B564E"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A189F85" w14:textId="77777777" w:rsidR="003B564E" w:rsidRDefault="003B564E" w:rsidP="00794214">
            <w:pPr>
              <w:pStyle w:val="TableContents"/>
              <w:jc w:val="center"/>
              <w:rPr>
                <w:rFonts w:ascii="Calibri" w:hAnsi="Calibri"/>
              </w:rPr>
            </w:pPr>
            <w:r>
              <w:rPr>
                <w:rFonts w:ascii="Calibri" w:hAnsi="Calibri"/>
              </w:rPr>
              <w:t>Modyfikacja</w:t>
            </w:r>
          </w:p>
        </w:tc>
      </w:tr>
      <w:tr w:rsidR="003B564E" w14:paraId="5C0A7081"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FF3643"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D16C4D" w14:textId="77777777" w:rsidR="003B564E" w:rsidRDefault="003B564E" w:rsidP="00794214">
            <w:pPr>
              <w:pStyle w:val="TableContents"/>
              <w:jc w:val="center"/>
              <w:rPr>
                <w:rFonts w:ascii="Calibri" w:hAnsi="Calibri"/>
              </w:rPr>
            </w:pPr>
            <w:r>
              <w:rPr>
                <w:rFonts w:ascii="Calibri" w:hAnsi="Calibri"/>
              </w:rPr>
              <w:t>IdCzesci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349626"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70F0EB"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0D73B4C" w14:textId="77777777" w:rsidR="003B564E" w:rsidRDefault="003B564E" w:rsidP="00794214">
            <w:pPr>
              <w:pStyle w:val="TableContents"/>
              <w:jc w:val="center"/>
              <w:rPr>
                <w:rFonts w:ascii="Calibri" w:hAnsi="Calibri"/>
              </w:rPr>
            </w:pPr>
          </w:p>
        </w:tc>
      </w:tr>
      <w:tr w:rsidR="003B564E" w14:paraId="66028B5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8AF0EA"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8FD1A" w14:textId="77777777" w:rsidR="003B564E" w:rsidRDefault="003B564E" w:rsidP="00794214">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29BD9"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C19FA9"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C16E958" w14:textId="77777777" w:rsidR="003B564E" w:rsidRDefault="003B564E" w:rsidP="00794214">
            <w:pPr>
              <w:pStyle w:val="TableContents"/>
              <w:jc w:val="center"/>
              <w:rPr>
                <w:rFonts w:ascii="Calibri" w:hAnsi="Calibri"/>
              </w:rPr>
            </w:pPr>
          </w:p>
        </w:tc>
      </w:tr>
      <w:tr w:rsidR="003B564E" w14:paraId="2C524167"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A96A0C"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55FA1F" w14:textId="77777777" w:rsidR="003B564E" w:rsidRDefault="003B564E" w:rsidP="00794214">
            <w:pPr>
              <w:pStyle w:val="TableContents"/>
              <w:jc w:val="center"/>
              <w:rPr>
                <w:rFonts w:ascii="Calibri" w:hAnsi="Calibri"/>
              </w:rPr>
            </w:pPr>
            <w:r>
              <w:rPr>
                <w:rFonts w:ascii="Calibri" w:hAnsi="Calibri"/>
              </w:rPr>
              <w:t>NumerKatalogowy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692DBD"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0C612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0F82FE5" w14:textId="77777777" w:rsidR="003B564E" w:rsidRDefault="003B564E" w:rsidP="00794214">
            <w:pPr>
              <w:pStyle w:val="TableContents"/>
              <w:jc w:val="center"/>
              <w:rPr>
                <w:rFonts w:ascii="Calibri" w:hAnsi="Calibri"/>
              </w:rPr>
            </w:pPr>
          </w:p>
        </w:tc>
      </w:tr>
      <w:tr w:rsidR="003B564E" w14:paraId="0F0F5DF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A3E4C2"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8BC63D" w14:textId="77777777" w:rsidR="003B564E" w:rsidRDefault="003B564E"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40CAE2"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B406D6"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6770534" w14:textId="77777777" w:rsidR="003B564E" w:rsidRDefault="003B564E" w:rsidP="00794214">
            <w:pPr>
              <w:pStyle w:val="TableContents"/>
              <w:jc w:val="center"/>
              <w:rPr>
                <w:rFonts w:ascii="Calibri" w:hAnsi="Calibri"/>
              </w:rPr>
            </w:pPr>
          </w:p>
        </w:tc>
      </w:tr>
      <w:tr w:rsidR="003B564E" w14:paraId="7CE7DEB5"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95219A"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36EC5D" w14:textId="77777777" w:rsidR="003B564E" w:rsidRDefault="003B564E" w:rsidP="00794214">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164FF9"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06F966"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9A84DE" w14:textId="77777777" w:rsidR="003B564E" w:rsidRDefault="003B564E" w:rsidP="00794214">
            <w:pPr>
              <w:pStyle w:val="TableContents"/>
              <w:jc w:val="center"/>
              <w:rPr>
                <w:rFonts w:ascii="Calibri" w:hAnsi="Calibri"/>
              </w:rPr>
            </w:pPr>
          </w:p>
        </w:tc>
      </w:tr>
      <w:tr w:rsidR="003B564E" w14:paraId="5E530201"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57D072"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E49E93" w14:textId="77777777" w:rsidR="003B564E" w:rsidRDefault="003B564E" w:rsidP="00794214">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A43C3A"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A75A35"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43C74A0" w14:textId="77777777" w:rsidR="003B564E" w:rsidRDefault="003B564E" w:rsidP="00794214">
            <w:pPr>
              <w:pStyle w:val="TableContents"/>
              <w:jc w:val="center"/>
              <w:rPr>
                <w:rFonts w:ascii="Calibri" w:hAnsi="Calibri"/>
              </w:rPr>
            </w:pPr>
          </w:p>
        </w:tc>
      </w:tr>
      <w:tr w:rsidR="003B564E" w14:paraId="5F95841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80BF13"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F0628" w14:textId="77777777" w:rsidR="003B564E" w:rsidRDefault="003B564E" w:rsidP="00794214">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0C0699"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65DBCC"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4ADEE23" w14:textId="77777777" w:rsidR="003B564E" w:rsidRDefault="003B564E" w:rsidP="00794214">
            <w:pPr>
              <w:pStyle w:val="TableContents"/>
              <w:jc w:val="center"/>
              <w:rPr>
                <w:rFonts w:ascii="Calibri" w:hAnsi="Calibri"/>
              </w:rPr>
            </w:pPr>
          </w:p>
        </w:tc>
      </w:tr>
      <w:tr w:rsidR="003B564E" w14:paraId="6DAE3E7C"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F8415E" w14:textId="77777777" w:rsidR="003B564E" w:rsidRDefault="003B564E" w:rsidP="00794214">
            <w:pPr>
              <w:pStyle w:val="TableContents"/>
              <w:jc w:val="center"/>
              <w:rPr>
                <w:rFonts w:ascii="Calibri" w:hAnsi="Calibri"/>
              </w:rPr>
            </w:pPr>
            <w:r>
              <w:rPr>
                <w:rFonts w:ascii="Calibri" w:hAnsi="Calibri"/>
              </w:rPr>
              <w:t>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F067AD" w14:textId="77777777" w:rsidR="003B564E" w:rsidRDefault="003B564E" w:rsidP="00794214">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C617FC"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930AF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A189F91" w14:textId="77777777" w:rsidR="003B564E" w:rsidRDefault="003B564E" w:rsidP="00794214">
            <w:pPr>
              <w:pStyle w:val="TableContents"/>
              <w:jc w:val="center"/>
              <w:rPr>
                <w:rFonts w:ascii="Calibri" w:hAnsi="Calibri"/>
              </w:rPr>
            </w:pPr>
          </w:p>
        </w:tc>
      </w:tr>
      <w:tr w:rsidR="003B564E" w14:paraId="1B76208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A01FD2" w14:textId="77777777" w:rsidR="003B564E" w:rsidRDefault="003B564E" w:rsidP="00794214">
            <w:pPr>
              <w:pStyle w:val="TableContents"/>
              <w:jc w:val="center"/>
              <w:rPr>
                <w:rFonts w:ascii="Calibri" w:hAnsi="Calibri"/>
              </w:rPr>
            </w:pPr>
            <w:r>
              <w:rPr>
                <w:rFonts w:ascii="Calibri" w:hAnsi="Calibri"/>
              </w:rPr>
              <w:t>WarosciAtrybutowCzesci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F19009" w14:textId="77777777" w:rsidR="003B564E" w:rsidRDefault="003B564E" w:rsidP="00794214">
            <w:pPr>
              <w:pStyle w:val="TableContents"/>
              <w:jc w:val="center"/>
              <w:rPr>
                <w:rFonts w:ascii="Calibri" w:hAnsi="Calibri"/>
              </w:rPr>
            </w:pPr>
            <w:r>
              <w:rPr>
                <w:rFonts w:ascii="Calibri" w:hAnsi="Calibri"/>
              </w:rPr>
              <w:t>Wartosc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F6D75" w14:textId="77777777" w:rsidR="003B564E" w:rsidRDefault="003B564E"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86E038" w14:textId="77777777" w:rsidR="003B564E" w:rsidRDefault="003B564E"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A549F74" w14:textId="77777777" w:rsidR="003B564E" w:rsidRDefault="003B564E" w:rsidP="00794214">
            <w:pPr>
              <w:pStyle w:val="TableContents"/>
              <w:jc w:val="center"/>
              <w:rPr>
                <w:rFonts w:ascii="Calibri" w:hAnsi="Calibri"/>
              </w:rPr>
            </w:pPr>
          </w:p>
        </w:tc>
      </w:tr>
    </w:tbl>
    <w:p w14:paraId="1DCB7AFF" w14:textId="77777777" w:rsidR="003B564E" w:rsidRDefault="003B564E" w:rsidP="003B564E">
      <w:pPr>
        <w:pStyle w:val="Standard"/>
        <w:rPr>
          <w:rFonts w:ascii="Calibri" w:hAnsi="Calibri"/>
          <w:b/>
          <w:bCs/>
        </w:rPr>
      </w:pPr>
    </w:p>
    <w:p w14:paraId="223A3DD7" w14:textId="77777777" w:rsidR="004B5706" w:rsidRPr="003B564E" w:rsidRDefault="004B5706" w:rsidP="004B5706">
      <w:pPr>
        <w:pStyle w:val="Standard"/>
      </w:pPr>
    </w:p>
    <w:p w14:paraId="2F63133C" w14:textId="77777777" w:rsidR="004B5706" w:rsidRPr="00CB1EEE" w:rsidRDefault="004B5706" w:rsidP="004B5706">
      <w:pPr>
        <w:pStyle w:val="Standard"/>
        <w:widowControl/>
        <w:numPr>
          <w:ilvl w:val="0"/>
          <w:numId w:val="21"/>
        </w:numPr>
        <w:ind w:left="284" w:hanging="284"/>
        <w:rPr>
          <w:rFonts w:ascii="Calibri" w:hAnsi="Calibri"/>
          <w:b/>
          <w:bCs/>
        </w:rPr>
      </w:pPr>
      <w:r>
        <w:rPr>
          <w:rFonts w:ascii="Calibri" w:hAnsi="Calibri"/>
          <w:b/>
          <w:bCs/>
        </w:rPr>
        <w:t>Dane kodów DOT</w:t>
      </w:r>
    </w:p>
    <w:p w14:paraId="06E5AC22" w14:textId="77777777" w:rsidR="004B5706" w:rsidRDefault="004B5706" w:rsidP="004B5706">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Właściciel serwisu, Pracownik serwisu</w:t>
      </w:r>
    </w:p>
    <w:p w14:paraId="340944D5" w14:textId="77777777" w:rsidR="004B5706" w:rsidRDefault="004B5706" w:rsidP="004B5706">
      <w:pPr>
        <w:pStyle w:val="Standard"/>
        <w:ind w:left="1418"/>
        <w:rPr>
          <w:rFonts w:ascii="Calibri" w:hAnsi="Calibri"/>
          <w:b/>
          <w:bCs/>
        </w:rPr>
      </w:pPr>
      <w:r>
        <w:rPr>
          <w:rFonts w:ascii="Calibri" w:hAnsi="Calibri"/>
        </w:rPr>
        <w:t>Transakcje:</w:t>
      </w:r>
      <w:r>
        <w:rPr>
          <w:rFonts w:ascii="Calibri" w:hAnsi="Calibri"/>
        </w:rPr>
        <w:tab/>
        <w:t>TRA/009</w:t>
      </w:r>
    </w:p>
    <w:p w14:paraId="62A266DC" w14:textId="77777777" w:rsidR="004B5706" w:rsidRDefault="004B5706" w:rsidP="004B5706">
      <w:pPr>
        <w:pStyle w:val="Standard"/>
        <w:rPr>
          <w:rFonts w:ascii="Calibri" w:hAnsi="Calibri"/>
          <w:b/>
          <w:bCs/>
        </w:rPr>
      </w:pPr>
    </w:p>
    <w:p w14:paraId="0B50EAB4" w14:textId="77777777" w:rsidR="004B5706" w:rsidRDefault="004B5706" w:rsidP="004B5706">
      <w:pPr>
        <w:pStyle w:val="Standard"/>
      </w:pPr>
      <w:r>
        <w:rPr>
          <w:rFonts w:ascii="Calibri" w:hAnsi="Calibri"/>
        </w:rPr>
        <w:t xml:space="preserve">TRA/009 </w:t>
      </w:r>
      <w:bookmarkStart w:id="212" w:name="internal-source-marker_0.504682501079514"/>
      <w:bookmarkEnd w:id="212"/>
      <w:r>
        <w:rPr>
          <w:rFonts w:ascii="Calibri" w:hAnsi="Calibri"/>
          <w:b/>
          <w:bCs/>
          <w:color w:val="000000"/>
        </w:rPr>
        <w:t>Wyświetlanie danych kodów DOT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52ABE8D7"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A48BAA1" w14:textId="77777777" w:rsidR="004B5706" w:rsidRDefault="004B5706"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32C9805" w14:textId="77777777" w:rsidR="004B5706" w:rsidRDefault="004B5706"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0D0B004" w14:textId="77777777" w:rsidR="004B5706" w:rsidRDefault="004B5706"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0FD45C5" w14:textId="77777777" w:rsidR="004B5706" w:rsidRDefault="004B5706"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F6A78E0" w14:textId="77777777" w:rsidR="004B5706" w:rsidRDefault="004B5706" w:rsidP="00794214">
            <w:pPr>
              <w:pStyle w:val="TableContents"/>
              <w:jc w:val="center"/>
              <w:rPr>
                <w:rFonts w:ascii="Calibri" w:hAnsi="Calibri"/>
              </w:rPr>
            </w:pPr>
            <w:r>
              <w:rPr>
                <w:rFonts w:ascii="Calibri" w:hAnsi="Calibri"/>
              </w:rPr>
              <w:t>Modyfikacja</w:t>
            </w:r>
          </w:p>
        </w:tc>
      </w:tr>
      <w:tr w:rsidR="004B5706" w14:paraId="4446D23F" w14:textId="77777777" w:rsidTr="0079421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10542D" w14:textId="77777777" w:rsidR="004B5706" w:rsidRDefault="004B5706" w:rsidP="00794214">
            <w:pPr>
              <w:pStyle w:val="TableContents"/>
              <w:jc w:val="center"/>
              <w:rPr>
                <w:rFonts w:ascii="Calibri" w:hAnsi="Calibri"/>
              </w:rPr>
            </w:pPr>
            <w:r>
              <w:rPr>
                <w:rFonts w:ascii="Calibri" w:hAnsi="Calibri"/>
              </w:rPr>
              <w:t>DOTy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7A148C" w14:textId="77777777" w:rsidR="004B5706" w:rsidRDefault="004B5706" w:rsidP="00794214">
            <w:pPr>
              <w:pStyle w:val="TableContents"/>
              <w:jc w:val="center"/>
              <w:rPr>
                <w:rFonts w:ascii="Calibri" w:hAnsi="Calibri"/>
              </w:rPr>
            </w:pPr>
            <w:r>
              <w:rPr>
                <w:rFonts w:ascii="Calibri" w:hAnsi="Calibri"/>
              </w:rPr>
              <w:t>DOT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72FC4E" w14:textId="77777777"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45EDB6" w14:textId="77777777"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2BD53DB" w14:textId="77777777" w:rsidR="004B5706" w:rsidRDefault="004B5706" w:rsidP="00794214">
            <w:pPr>
              <w:pStyle w:val="TableContents"/>
              <w:jc w:val="center"/>
              <w:rPr>
                <w:rFonts w:ascii="Calibri" w:hAnsi="Calibri"/>
              </w:rPr>
            </w:pPr>
          </w:p>
        </w:tc>
      </w:tr>
    </w:tbl>
    <w:p w14:paraId="6BFCA4FC" w14:textId="77777777" w:rsidR="004B5706" w:rsidRDefault="004B5706" w:rsidP="004B5706">
      <w:pPr>
        <w:pStyle w:val="Standard"/>
        <w:widowControl/>
        <w:rPr>
          <w:rFonts w:ascii="Calibri" w:hAnsi="Calibri"/>
        </w:rPr>
      </w:pPr>
    </w:p>
    <w:p w14:paraId="5652392D" w14:textId="77777777" w:rsidR="00404E1C" w:rsidRDefault="00404E1C" w:rsidP="00404E1C">
      <w:pPr>
        <w:pStyle w:val="Standard"/>
      </w:pPr>
    </w:p>
    <w:p w14:paraId="2B686743" w14:textId="77777777" w:rsidR="00404E1C" w:rsidRPr="00404E1C" w:rsidRDefault="00404E1C" w:rsidP="00404E1C">
      <w:pPr>
        <w:pStyle w:val="Standard"/>
        <w:widowControl/>
        <w:numPr>
          <w:ilvl w:val="0"/>
          <w:numId w:val="21"/>
        </w:numPr>
        <w:ind w:left="284" w:hanging="284"/>
      </w:pPr>
      <w:r>
        <w:rPr>
          <w:rFonts w:ascii="Calibri" w:hAnsi="Calibri"/>
          <w:b/>
          <w:bCs/>
        </w:rPr>
        <w:t>Dane grup towarowych</w:t>
      </w:r>
    </w:p>
    <w:p w14:paraId="5F4E4F1A" w14:textId="77777777"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sidRPr="00404E1C">
        <w:rPr>
          <w:rFonts w:ascii="Calibri" w:hAnsi="Calibri"/>
          <w:b/>
          <w:bCs/>
        </w:rPr>
        <w:t>Właściciel serwisu</w:t>
      </w:r>
    </w:p>
    <w:p w14:paraId="5A3D8983" w14:textId="77777777" w:rsidR="00404E1C" w:rsidRDefault="00404E1C" w:rsidP="00404E1C">
      <w:pPr>
        <w:pStyle w:val="Standard"/>
        <w:widowControl/>
        <w:ind w:left="1418"/>
        <w:rPr>
          <w:rFonts w:ascii="Calibri" w:hAnsi="Calibri"/>
        </w:rPr>
      </w:pPr>
      <w:r>
        <w:rPr>
          <w:rFonts w:ascii="Calibri" w:hAnsi="Calibri"/>
        </w:rPr>
        <w:t>Transakcje:</w:t>
      </w:r>
      <w:r w:rsidR="004B5706">
        <w:rPr>
          <w:rFonts w:ascii="Calibri" w:hAnsi="Calibri"/>
        </w:rPr>
        <w:tab/>
        <w:t>TRA/010, TRA/011, TRA/012, TRA/013</w:t>
      </w:r>
    </w:p>
    <w:p w14:paraId="05D1441B" w14:textId="77777777" w:rsidR="00404E1C" w:rsidRDefault="00404E1C" w:rsidP="00404E1C">
      <w:pPr>
        <w:pStyle w:val="Standard"/>
        <w:rPr>
          <w:rFonts w:ascii="Calibri" w:hAnsi="Calibri"/>
        </w:rPr>
      </w:pPr>
    </w:p>
    <w:p w14:paraId="482E674C" w14:textId="77777777" w:rsidR="00404E1C" w:rsidRDefault="00404E1C" w:rsidP="00404E1C">
      <w:pPr>
        <w:pStyle w:val="Standard"/>
      </w:pPr>
      <w:r>
        <w:rPr>
          <w:rFonts w:ascii="Calibri" w:hAnsi="Calibri"/>
        </w:rPr>
        <w:t xml:space="preserve">TRA/010 </w:t>
      </w:r>
      <w:r>
        <w:rPr>
          <w:rFonts w:ascii="Calibri" w:hAnsi="Calibri"/>
          <w:b/>
          <w:color w:val="000000"/>
        </w:rPr>
        <w:t>Dodanie grupy towarowej</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19FC81D0" w14:textId="77777777"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373D9DE2" w14:textId="77777777"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51DEC7AF" w14:textId="77777777"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6A9F6395" w14:textId="77777777"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7FBC3141" w14:textId="77777777"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14:paraId="71BA7A8E" w14:textId="77777777" w:rsidR="00404E1C" w:rsidRDefault="00404E1C" w:rsidP="00794214">
            <w:pPr>
              <w:pStyle w:val="TableContents"/>
              <w:jc w:val="center"/>
              <w:rPr>
                <w:rFonts w:ascii="Calibri" w:hAnsi="Calibri"/>
              </w:rPr>
            </w:pPr>
            <w:r>
              <w:rPr>
                <w:rFonts w:ascii="Calibri" w:hAnsi="Calibri"/>
              </w:rPr>
              <w:t>Modyfikacja</w:t>
            </w:r>
          </w:p>
        </w:tc>
      </w:tr>
      <w:tr w:rsidR="00404E1C" w14:paraId="3EDA3E74" w14:textId="77777777"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070CD585" w14:textId="77777777" w:rsidR="00404E1C" w:rsidRDefault="00404E1C" w:rsidP="00794214">
            <w:pPr>
              <w:pStyle w:val="Standard"/>
              <w:jc w:val="center"/>
            </w:pPr>
            <w:r>
              <w:rPr>
                <w:rFonts w:ascii="Calibri" w:hAnsi="Calibri"/>
                <w:color w:val="000000"/>
              </w:rPr>
              <w:t>GrupyTowarowe</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1267F156" w14:textId="77777777"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8A2358D" w14:textId="77777777"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1ED3CBC" w14:textId="77777777"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53FE252" w14:textId="77777777" w:rsidR="00404E1C" w:rsidRDefault="00404E1C" w:rsidP="00794214">
            <w:pPr>
              <w:pStyle w:val="TableContents"/>
              <w:jc w:val="center"/>
              <w:rPr>
                <w:rFonts w:ascii="Calibri" w:hAnsi="Calibri"/>
              </w:rPr>
            </w:pPr>
          </w:p>
        </w:tc>
      </w:tr>
      <w:tr w:rsidR="00404E1C" w14:paraId="3BBF1EA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9AB9BD"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D45A15"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90A9FB"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D5A733"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7C1F07" w14:textId="77777777" w:rsidR="00404E1C" w:rsidRDefault="00404E1C" w:rsidP="00794214">
            <w:pPr>
              <w:pStyle w:val="TableContents"/>
              <w:jc w:val="center"/>
              <w:rPr>
                <w:rFonts w:ascii="Calibri" w:hAnsi="Calibri"/>
              </w:rPr>
            </w:pPr>
          </w:p>
        </w:tc>
      </w:tr>
      <w:tr w:rsidR="00404E1C" w14:paraId="2A705CB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0858C5"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423E75" w14:textId="77777777"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62CD85"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7337F1"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135DD1D" w14:textId="77777777" w:rsidR="00404E1C" w:rsidRDefault="00404E1C" w:rsidP="00794214">
            <w:pPr>
              <w:pStyle w:val="TableContents"/>
              <w:jc w:val="center"/>
              <w:rPr>
                <w:rFonts w:ascii="Calibri" w:hAnsi="Calibri"/>
              </w:rPr>
            </w:pPr>
          </w:p>
        </w:tc>
      </w:tr>
      <w:tr w:rsidR="00404E1C" w14:paraId="180F5F3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A23871" w14:textId="77777777" w:rsidR="00404E1C" w:rsidRDefault="00404E1C" w:rsidP="00794214">
            <w:pPr>
              <w:pStyle w:val="Standard"/>
              <w:jc w:val="center"/>
            </w:pPr>
            <w:r>
              <w:rPr>
                <w:rFonts w:ascii="Calibri" w:hAnsi="Calibri"/>
                <w:color w:val="000000"/>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5C1DF7" w14:textId="77777777"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F6818A"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D4923B"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1FAA817" w14:textId="77777777" w:rsidR="00404E1C" w:rsidRDefault="00404E1C" w:rsidP="00794214">
            <w:pPr>
              <w:pStyle w:val="TableContents"/>
              <w:jc w:val="center"/>
              <w:rPr>
                <w:rFonts w:ascii="Calibri" w:hAnsi="Calibri"/>
              </w:rPr>
            </w:pPr>
          </w:p>
        </w:tc>
      </w:tr>
      <w:tr w:rsidR="00404E1C" w14:paraId="3C9F37D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C460D4" w14:textId="77777777" w:rsidR="00404E1C" w:rsidRDefault="00404E1C" w:rsidP="00794214">
            <w:pPr>
              <w:pStyle w:val="Standard"/>
              <w:jc w:val="center"/>
            </w:pPr>
            <w:r>
              <w:rPr>
                <w:rFonts w:ascii="Calibri" w:hAnsi="Calibri"/>
                <w:color w:val="000000"/>
              </w:rPr>
              <w:t>AtrybutyGrupTowarowych</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C36010"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48FE62"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53D4C4"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4160A8A" w14:textId="77777777" w:rsidR="00404E1C" w:rsidRDefault="00404E1C" w:rsidP="00794214">
            <w:pPr>
              <w:pStyle w:val="TableContents"/>
              <w:jc w:val="center"/>
              <w:rPr>
                <w:rFonts w:ascii="Calibri" w:hAnsi="Calibri"/>
              </w:rPr>
            </w:pPr>
          </w:p>
        </w:tc>
      </w:tr>
      <w:tr w:rsidR="00404E1C" w14:paraId="15D44E24"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2DCF34" w14:textId="77777777" w:rsidR="00404E1C" w:rsidRDefault="00404E1C" w:rsidP="00794214">
            <w:pPr>
              <w:pStyle w:val="Standard"/>
              <w:jc w:val="center"/>
            </w:pPr>
            <w:r>
              <w:rPr>
                <w:rFonts w:ascii="Calibri" w:hAnsi="Calibri"/>
                <w:color w:val="000000"/>
              </w:rPr>
              <w:t>GrupyNadrzedne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72DC26" w14:textId="77777777" w:rsidR="00404E1C" w:rsidRDefault="00404E1C" w:rsidP="00794214">
            <w:pPr>
              <w:pStyle w:val="TableContents"/>
              <w:jc w:val="center"/>
              <w:rPr>
                <w:rFonts w:ascii="Calibri" w:hAnsi="Calibri"/>
              </w:rPr>
            </w:pPr>
            <w:r>
              <w:rPr>
                <w:rFonts w:ascii="Calibri" w:hAnsi="Calibri"/>
              </w:rPr>
              <w:t>GrupaNadrzedna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748AFB"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046540"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AD0637" w14:textId="77777777" w:rsidR="00404E1C" w:rsidRDefault="00404E1C" w:rsidP="00794214">
            <w:pPr>
              <w:pStyle w:val="TableContents"/>
              <w:jc w:val="center"/>
              <w:rPr>
                <w:rFonts w:ascii="Calibri" w:hAnsi="Calibri"/>
              </w:rPr>
            </w:pPr>
          </w:p>
        </w:tc>
      </w:tr>
    </w:tbl>
    <w:p w14:paraId="0CC66CC2" w14:textId="77777777" w:rsidR="00404E1C" w:rsidRDefault="00404E1C" w:rsidP="00404E1C">
      <w:pPr>
        <w:pStyle w:val="Standard"/>
        <w:rPr>
          <w:rFonts w:ascii="Calibri" w:hAnsi="Calibri"/>
        </w:rPr>
      </w:pPr>
    </w:p>
    <w:p w14:paraId="3347125D" w14:textId="77777777" w:rsidR="00404E1C" w:rsidRDefault="00404E1C" w:rsidP="00404E1C">
      <w:pPr>
        <w:pStyle w:val="Standard"/>
      </w:pPr>
      <w:r>
        <w:rPr>
          <w:rFonts w:ascii="Calibri" w:hAnsi="Calibri"/>
        </w:rPr>
        <w:t xml:space="preserve">TRA/011 </w:t>
      </w:r>
      <w:r>
        <w:rPr>
          <w:rFonts w:ascii="Calibri" w:hAnsi="Calibri"/>
          <w:b/>
          <w:color w:val="000000"/>
        </w:rPr>
        <w:t>Edycja danych grupy towarowej</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1DDCDAE7" w14:textId="77777777"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489842FD" w14:textId="77777777"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144ECF83" w14:textId="77777777"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2E7B81C6" w14:textId="77777777"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532E50B6" w14:textId="77777777"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14:paraId="32DB3068" w14:textId="77777777" w:rsidR="00404E1C" w:rsidRDefault="00404E1C" w:rsidP="00794214">
            <w:pPr>
              <w:pStyle w:val="TableContents"/>
              <w:jc w:val="center"/>
              <w:rPr>
                <w:rFonts w:ascii="Calibri" w:hAnsi="Calibri"/>
              </w:rPr>
            </w:pPr>
            <w:r>
              <w:rPr>
                <w:rFonts w:ascii="Calibri" w:hAnsi="Calibri"/>
              </w:rPr>
              <w:t>Modyfikacja</w:t>
            </w:r>
          </w:p>
        </w:tc>
      </w:tr>
      <w:tr w:rsidR="00404E1C" w14:paraId="2395C50B" w14:textId="77777777"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CC69095" w14:textId="77777777" w:rsidR="00404E1C" w:rsidRDefault="00404E1C" w:rsidP="00794214">
            <w:pPr>
              <w:pStyle w:val="Standard"/>
              <w:jc w:val="center"/>
            </w:pPr>
            <w:r>
              <w:rPr>
                <w:rFonts w:ascii="Calibri" w:hAnsi="Calibri"/>
                <w:color w:val="000000"/>
              </w:rPr>
              <w:t>GrupyTowarowe</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28A5749B" w14:textId="77777777"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E7714EE" w14:textId="77777777"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96AD842" w14:textId="77777777"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2F74819" w14:textId="77777777" w:rsidR="00404E1C" w:rsidRDefault="00404E1C" w:rsidP="00794214">
            <w:pPr>
              <w:pStyle w:val="TableContents"/>
              <w:jc w:val="center"/>
              <w:rPr>
                <w:rFonts w:ascii="Calibri" w:hAnsi="Calibri"/>
              </w:rPr>
            </w:pPr>
            <w:r>
              <w:rPr>
                <w:rFonts w:ascii="Calibri" w:hAnsi="Calibri"/>
              </w:rPr>
              <w:t>+</w:t>
            </w:r>
          </w:p>
        </w:tc>
      </w:tr>
      <w:tr w:rsidR="00404E1C" w14:paraId="0E43E7CA"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B5084B"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0C0229"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BB9B5C"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4408AB"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30D3F57" w14:textId="77777777" w:rsidR="00404E1C" w:rsidRDefault="00404E1C" w:rsidP="00794214">
            <w:pPr>
              <w:pStyle w:val="TableContents"/>
              <w:jc w:val="center"/>
              <w:rPr>
                <w:rFonts w:ascii="Calibri" w:hAnsi="Calibri"/>
              </w:rPr>
            </w:pPr>
            <w:r>
              <w:rPr>
                <w:rFonts w:ascii="Calibri" w:hAnsi="Calibri"/>
              </w:rPr>
              <w:t>+</w:t>
            </w:r>
          </w:p>
        </w:tc>
      </w:tr>
      <w:tr w:rsidR="00404E1C" w14:paraId="05FA0E1E"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1FFB89"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0197BB" w14:textId="77777777"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26960F"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578EF9"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514B1EA" w14:textId="77777777" w:rsidR="00404E1C" w:rsidRDefault="00404E1C" w:rsidP="00794214">
            <w:pPr>
              <w:pStyle w:val="TableContents"/>
              <w:jc w:val="center"/>
              <w:rPr>
                <w:rFonts w:ascii="Calibri" w:hAnsi="Calibri"/>
              </w:rPr>
            </w:pPr>
            <w:r>
              <w:rPr>
                <w:rFonts w:ascii="Calibri" w:hAnsi="Calibri"/>
              </w:rPr>
              <w:t>+</w:t>
            </w:r>
          </w:p>
        </w:tc>
      </w:tr>
      <w:tr w:rsidR="00404E1C" w14:paraId="323F762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FC3989" w14:textId="77777777" w:rsidR="00404E1C" w:rsidRDefault="00404E1C" w:rsidP="00794214">
            <w:pPr>
              <w:pStyle w:val="Standard"/>
              <w:jc w:val="center"/>
            </w:pPr>
            <w:r>
              <w:rPr>
                <w:rFonts w:ascii="Calibri" w:hAnsi="Calibri"/>
                <w:color w:val="000000"/>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383627" w14:textId="77777777"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8259E5"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BF9D55"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F03722A" w14:textId="77777777" w:rsidR="00404E1C" w:rsidRDefault="00404E1C" w:rsidP="00794214">
            <w:pPr>
              <w:pStyle w:val="TableContents"/>
              <w:jc w:val="center"/>
              <w:rPr>
                <w:rFonts w:ascii="Calibri" w:hAnsi="Calibri"/>
              </w:rPr>
            </w:pPr>
            <w:r>
              <w:rPr>
                <w:rFonts w:ascii="Calibri" w:hAnsi="Calibri"/>
              </w:rPr>
              <w:t>+</w:t>
            </w:r>
          </w:p>
        </w:tc>
      </w:tr>
      <w:tr w:rsidR="00404E1C" w14:paraId="34ED9A88"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A465D2" w14:textId="77777777" w:rsidR="00404E1C" w:rsidRDefault="00404E1C" w:rsidP="00794214">
            <w:pPr>
              <w:pStyle w:val="Standard"/>
              <w:jc w:val="center"/>
            </w:pPr>
            <w:r>
              <w:rPr>
                <w:rFonts w:ascii="Calibri" w:hAnsi="Calibri"/>
                <w:color w:val="000000"/>
              </w:rPr>
              <w:t>AtrybutyGrupTowarowych</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E31736"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FE3801"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B7397B"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250995" w14:textId="77777777" w:rsidR="00404E1C" w:rsidRDefault="00404E1C" w:rsidP="00794214">
            <w:pPr>
              <w:pStyle w:val="TableContents"/>
              <w:jc w:val="center"/>
              <w:rPr>
                <w:rFonts w:ascii="Calibri" w:hAnsi="Calibri"/>
              </w:rPr>
            </w:pPr>
            <w:r>
              <w:rPr>
                <w:rFonts w:ascii="Calibri" w:hAnsi="Calibri"/>
              </w:rPr>
              <w:t>+</w:t>
            </w:r>
          </w:p>
        </w:tc>
      </w:tr>
      <w:tr w:rsidR="00404E1C" w14:paraId="427756ED"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4E218F" w14:textId="77777777" w:rsidR="00404E1C" w:rsidRDefault="00404E1C" w:rsidP="00794214">
            <w:pPr>
              <w:pStyle w:val="Standard"/>
              <w:jc w:val="center"/>
            </w:pPr>
            <w:r>
              <w:rPr>
                <w:rFonts w:ascii="Calibri" w:hAnsi="Calibri"/>
                <w:color w:val="000000"/>
              </w:rPr>
              <w:t>GrupyNadrzedne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26A2FBC" w14:textId="77777777" w:rsidR="00404E1C" w:rsidRDefault="00404E1C" w:rsidP="00794214">
            <w:pPr>
              <w:pStyle w:val="TableContents"/>
              <w:jc w:val="center"/>
              <w:rPr>
                <w:rFonts w:ascii="Calibri" w:hAnsi="Calibri"/>
              </w:rPr>
            </w:pPr>
            <w:r>
              <w:rPr>
                <w:rFonts w:ascii="Calibri" w:hAnsi="Calibri"/>
              </w:rPr>
              <w:t>GrupaNadrzedna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B60F64"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797633"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B85A92" w14:textId="77777777" w:rsidR="00404E1C" w:rsidRDefault="00404E1C" w:rsidP="00794214">
            <w:pPr>
              <w:pStyle w:val="TableContents"/>
              <w:jc w:val="center"/>
              <w:rPr>
                <w:rFonts w:ascii="Calibri" w:hAnsi="Calibri"/>
              </w:rPr>
            </w:pPr>
            <w:r>
              <w:rPr>
                <w:rFonts w:ascii="Calibri" w:hAnsi="Calibri"/>
              </w:rPr>
              <w:t>+</w:t>
            </w:r>
          </w:p>
        </w:tc>
      </w:tr>
    </w:tbl>
    <w:p w14:paraId="774E8B4D" w14:textId="77777777" w:rsidR="00404E1C" w:rsidRDefault="00404E1C" w:rsidP="00404E1C">
      <w:pPr>
        <w:pStyle w:val="Standard"/>
        <w:rPr>
          <w:rFonts w:ascii="Calibri" w:hAnsi="Calibri"/>
        </w:rPr>
      </w:pPr>
    </w:p>
    <w:p w14:paraId="1B42F492" w14:textId="77777777" w:rsidR="00404E1C" w:rsidRDefault="00404E1C" w:rsidP="00404E1C">
      <w:pPr>
        <w:pStyle w:val="Standard"/>
      </w:pPr>
      <w:r>
        <w:rPr>
          <w:rFonts w:ascii="Calibri" w:hAnsi="Calibri"/>
        </w:rPr>
        <w:t xml:space="preserve">TRA/012 </w:t>
      </w:r>
      <w:r>
        <w:rPr>
          <w:rFonts w:ascii="Calibri" w:hAnsi="Calibri"/>
          <w:b/>
          <w:color w:val="000000"/>
        </w:rPr>
        <w:t>Usuwanie grupy towarowej</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2AC91D76" w14:textId="77777777"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72AD5895" w14:textId="77777777"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7F2C3A45" w14:textId="77777777"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5EC469DE" w14:textId="77777777"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301E4CC8" w14:textId="77777777"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14:paraId="1574540C" w14:textId="77777777" w:rsidR="00404E1C" w:rsidRDefault="00404E1C" w:rsidP="00794214">
            <w:pPr>
              <w:pStyle w:val="TableContents"/>
              <w:jc w:val="center"/>
              <w:rPr>
                <w:rFonts w:ascii="Calibri" w:hAnsi="Calibri"/>
              </w:rPr>
            </w:pPr>
            <w:r>
              <w:rPr>
                <w:rFonts w:ascii="Calibri" w:hAnsi="Calibri"/>
              </w:rPr>
              <w:t>Modyfikacja</w:t>
            </w:r>
          </w:p>
        </w:tc>
      </w:tr>
      <w:tr w:rsidR="00404E1C" w14:paraId="3FB2EB1F" w14:textId="77777777"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007C0E30" w14:textId="77777777" w:rsidR="00404E1C" w:rsidRDefault="00404E1C" w:rsidP="00794214">
            <w:pPr>
              <w:pStyle w:val="Standard"/>
              <w:jc w:val="center"/>
            </w:pPr>
            <w:r>
              <w:rPr>
                <w:rFonts w:ascii="Calibri" w:hAnsi="Calibri"/>
                <w:color w:val="000000"/>
              </w:rPr>
              <w:t>GrupyTowarowe</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2390481" w14:textId="77777777"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506EA420" w14:textId="77777777"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F9B4E1B" w14:textId="77777777"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4104850" w14:textId="77777777" w:rsidR="00404E1C" w:rsidRDefault="00404E1C" w:rsidP="00794214">
            <w:pPr>
              <w:pStyle w:val="TableContents"/>
              <w:jc w:val="center"/>
              <w:rPr>
                <w:rFonts w:ascii="Calibri" w:hAnsi="Calibri"/>
              </w:rPr>
            </w:pPr>
          </w:p>
        </w:tc>
      </w:tr>
      <w:tr w:rsidR="00404E1C" w14:paraId="680953E5"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F2D7BB"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4B081B"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82F894"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8740DF"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7D095A3" w14:textId="77777777" w:rsidR="00404E1C" w:rsidRDefault="00404E1C" w:rsidP="00794214">
            <w:pPr>
              <w:pStyle w:val="TableContents"/>
              <w:jc w:val="center"/>
              <w:rPr>
                <w:rFonts w:ascii="Calibri" w:hAnsi="Calibri"/>
              </w:rPr>
            </w:pPr>
          </w:p>
        </w:tc>
      </w:tr>
      <w:tr w:rsidR="00404E1C" w14:paraId="4A0811F4"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E4758C"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7E5146" w14:textId="77777777"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00ED55"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A9D95F1"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A8E2401" w14:textId="77777777" w:rsidR="00404E1C" w:rsidRDefault="00404E1C" w:rsidP="00794214">
            <w:pPr>
              <w:pStyle w:val="TableContents"/>
              <w:jc w:val="center"/>
              <w:rPr>
                <w:rFonts w:ascii="Calibri" w:hAnsi="Calibri"/>
              </w:rPr>
            </w:pPr>
          </w:p>
        </w:tc>
      </w:tr>
      <w:tr w:rsidR="00404E1C" w14:paraId="799CBCB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A5A472" w14:textId="77777777" w:rsidR="00404E1C" w:rsidRDefault="00404E1C" w:rsidP="00794214">
            <w:pPr>
              <w:pStyle w:val="Standard"/>
              <w:jc w:val="center"/>
            </w:pPr>
            <w:r>
              <w:rPr>
                <w:rFonts w:ascii="Calibri" w:hAnsi="Calibri"/>
                <w:color w:val="000000"/>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A264FC" w14:textId="77777777"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08DA88"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B47C16"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90901F4" w14:textId="77777777" w:rsidR="00404E1C" w:rsidRDefault="00404E1C" w:rsidP="00794214">
            <w:pPr>
              <w:pStyle w:val="TableContents"/>
              <w:jc w:val="center"/>
              <w:rPr>
                <w:rFonts w:ascii="Calibri" w:hAnsi="Calibri"/>
              </w:rPr>
            </w:pPr>
          </w:p>
        </w:tc>
      </w:tr>
      <w:tr w:rsidR="00404E1C" w14:paraId="66B30BC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FF9DFB" w14:textId="77777777" w:rsidR="00404E1C" w:rsidRDefault="00404E1C" w:rsidP="00794214">
            <w:pPr>
              <w:pStyle w:val="Standard"/>
              <w:jc w:val="center"/>
            </w:pPr>
            <w:r>
              <w:rPr>
                <w:rFonts w:ascii="Calibri" w:hAnsi="Calibri"/>
                <w:color w:val="000000"/>
              </w:rPr>
              <w:t>AtrybutyGrupTowarowych</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5C6B58"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8EDB8D"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8955C3"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ABF3C1" w14:textId="77777777" w:rsidR="00404E1C" w:rsidRDefault="00404E1C" w:rsidP="00794214">
            <w:pPr>
              <w:pStyle w:val="TableContents"/>
              <w:jc w:val="center"/>
              <w:rPr>
                <w:rFonts w:ascii="Calibri" w:hAnsi="Calibri"/>
              </w:rPr>
            </w:pPr>
          </w:p>
        </w:tc>
      </w:tr>
      <w:tr w:rsidR="00404E1C" w14:paraId="2A99D9CF"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D6C061" w14:textId="77777777" w:rsidR="00404E1C" w:rsidRDefault="00404E1C" w:rsidP="00794214">
            <w:pPr>
              <w:pStyle w:val="Standard"/>
              <w:jc w:val="center"/>
            </w:pPr>
            <w:r>
              <w:rPr>
                <w:rFonts w:ascii="Calibri" w:hAnsi="Calibri"/>
                <w:color w:val="000000"/>
              </w:rPr>
              <w:t>GrupyNadrzedne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9F3E34" w14:textId="77777777" w:rsidR="00404E1C" w:rsidRDefault="00404E1C" w:rsidP="00794214">
            <w:pPr>
              <w:pStyle w:val="TableContents"/>
              <w:jc w:val="center"/>
              <w:rPr>
                <w:rFonts w:ascii="Calibri" w:hAnsi="Calibri"/>
              </w:rPr>
            </w:pPr>
            <w:r>
              <w:rPr>
                <w:rFonts w:ascii="Calibri" w:hAnsi="Calibri"/>
              </w:rPr>
              <w:t>GrupaNadrzedna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221933"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2D77DF"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85C5E49" w14:textId="77777777" w:rsidR="00404E1C" w:rsidRDefault="00404E1C" w:rsidP="00794214">
            <w:pPr>
              <w:pStyle w:val="TableContents"/>
              <w:jc w:val="center"/>
              <w:rPr>
                <w:rFonts w:ascii="Calibri" w:hAnsi="Calibri"/>
              </w:rPr>
            </w:pPr>
          </w:p>
        </w:tc>
      </w:tr>
    </w:tbl>
    <w:p w14:paraId="6B459205" w14:textId="77777777" w:rsidR="00404E1C" w:rsidRDefault="00404E1C" w:rsidP="00404E1C">
      <w:pPr>
        <w:pStyle w:val="Standard"/>
        <w:rPr>
          <w:rFonts w:ascii="Calibri" w:hAnsi="Calibri"/>
        </w:rPr>
      </w:pPr>
    </w:p>
    <w:p w14:paraId="66FFB004" w14:textId="77777777" w:rsidR="00404E1C" w:rsidRDefault="00404E1C" w:rsidP="00404E1C">
      <w:pPr>
        <w:pStyle w:val="Standard"/>
      </w:pPr>
      <w:r>
        <w:rPr>
          <w:rFonts w:ascii="Calibri" w:hAnsi="Calibri"/>
        </w:rPr>
        <w:t xml:space="preserve">TRA/013 </w:t>
      </w:r>
      <w:r>
        <w:rPr>
          <w:rFonts w:ascii="Calibri" w:hAnsi="Calibri"/>
          <w:b/>
          <w:color w:val="000000"/>
        </w:rPr>
        <w:t>Wyświetlanie danych grup towarowych</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3108BD49" w14:textId="77777777"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7A10805C" w14:textId="77777777"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661953BD" w14:textId="77777777"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74AE5F7C" w14:textId="77777777"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6092127A" w14:textId="77777777"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14:paraId="5EDBCB07" w14:textId="77777777" w:rsidR="00404E1C" w:rsidRDefault="00404E1C" w:rsidP="00794214">
            <w:pPr>
              <w:pStyle w:val="TableContents"/>
              <w:jc w:val="center"/>
              <w:rPr>
                <w:rFonts w:ascii="Calibri" w:hAnsi="Calibri"/>
              </w:rPr>
            </w:pPr>
            <w:r>
              <w:rPr>
                <w:rFonts w:ascii="Calibri" w:hAnsi="Calibri"/>
              </w:rPr>
              <w:t>Modyfikacja</w:t>
            </w:r>
          </w:p>
        </w:tc>
      </w:tr>
      <w:tr w:rsidR="00404E1C" w14:paraId="4D16AA21" w14:textId="77777777"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7526905" w14:textId="77777777" w:rsidR="00404E1C" w:rsidRDefault="00404E1C" w:rsidP="00794214">
            <w:pPr>
              <w:pStyle w:val="Standard"/>
              <w:jc w:val="center"/>
            </w:pPr>
            <w:r>
              <w:rPr>
                <w:rFonts w:ascii="Calibri" w:hAnsi="Calibri"/>
                <w:color w:val="000000"/>
              </w:rPr>
              <w:t>GrupyTowarowe</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F93B3F0" w14:textId="77777777"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106AF733" w14:textId="77777777"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729A207D" w14:textId="77777777"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DDD47C2" w14:textId="77777777" w:rsidR="00404E1C" w:rsidRDefault="00404E1C" w:rsidP="00794214">
            <w:pPr>
              <w:pStyle w:val="TableContents"/>
              <w:jc w:val="center"/>
              <w:rPr>
                <w:rFonts w:ascii="Calibri" w:hAnsi="Calibri"/>
              </w:rPr>
            </w:pPr>
          </w:p>
        </w:tc>
      </w:tr>
      <w:tr w:rsidR="00404E1C" w14:paraId="5619F42C"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8986DB"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077BB7"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21F492"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B05DC1"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C09915A" w14:textId="77777777" w:rsidR="00404E1C" w:rsidRDefault="00404E1C" w:rsidP="00794214">
            <w:pPr>
              <w:pStyle w:val="TableContents"/>
              <w:jc w:val="center"/>
              <w:rPr>
                <w:rFonts w:ascii="Calibri" w:hAnsi="Calibri"/>
              </w:rPr>
            </w:pPr>
          </w:p>
        </w:tc>
      </w:tr>
      <w:tr w:rsidR="00404E1C" w14:paraId="29CBD0F6"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B92AF4"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B1ACDB" w14:textId="77777777"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411BB6"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1D0D9E7"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4444304" w14:textId="77777777" w:rsidR="00404E1C" w:rsidRDefault="00404E1C" w:rsidP="00794214">
            <w:pPr>
              <w:pStyle w:val="TableContents"/>
              <w:jc w:val="center"/>
              <w:rPr>
                <w:rFonts w:ascii="Calibri" w:hAnsi="Calibri"/>
              </w:rPr>
            </w:pPr>
          </w:p>
        </w:tc>
      </w:tr>
      <w:tr w:rsidR="00404E1C" w14:paraId="7C448751"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1C4569" w14:textId="77777777" w:rsidR="00404E1C" w:rsidRDefault="00404E1C" w:rsidP="00794214">
            <w:pPr>
              <w:pStyle w:val="Standard"/>
              <w:jc w:val="center"/>
            </w:pPr>
            <w:r>
              <w:rPr>
                <w:rFonts w:ascii="Calibri" w:hAnsi="Calibri"/>
                <w:color w:val="000000"/>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9F9107" w14:textId="77777777"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28BA91D"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E382C6"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D1C931C" w14:textId="77777777" w:rsidR="00404E1C" w:rsidRDefault="00404E1C" w:rsidP="00794214">
            <w:pPr>
              <w:pStyle w:val="TableContents"/>
              <w:jc w:val="center"/>
              <w:rPr>
                <w:rFonts w:ascii="Calibri" w:hAnsi="Calibri"/>
              </w:rPr>
            </w:pPr>
          </w:p>
        </w:tc>
      </w:tr>
      <w:tr w:rsidR="00404E1C" w14:paraId="0070C428"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081FCA" w14:textId="77777777" w:rsidR="00404E1C" w:rsidRDefault="00404E1C" w:rsidP="00794214">
            <w:pPr>
              <w:pStyle w:val="Standard"/>
              <w:jc w:val="center"/>
            </w:pPr>
            <w:r>
              <w:rPr>
                <w:rFonts w:ascii="Calibri" w:hAnsi="Calibri"/>
                <w:color w:val="000000"/>
              </w:rPr>
              <w:t>AtrybutyGrupTowarowych</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B881D8"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59FFE1"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BA2E5C"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B914E2C" w14:textId="77777777" w:rsidR="00404E1C" w:rsidRDefault="00404E1C" w:rsidP="00794214">
            <w:pPr>
              <w:pStyle w:val="TableContents"/>
              <w:jc w:val="center"/>
              <w:rPr>
                <w:rFonts w:ascii="Calibri" w:hAnsi="Calibri"/>
              </w:rPr>
            </w:pPr>
          </w:p>
        </w:tc>
      </w:tr>
      <w:tr w:rsidR="00404E1C" w14:paraId="4871C03A"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21E1AA" w14:textId="77777777" w:rsidR="00404E1C" w:rsidRDefault="00404E1C" w:rsidP="00794214">
            <w:pPr>
              <w:pStyle w:val="Standard"/>
              <w:jc w:val="center"/>
            </w:pPr>
            <w:r>
              <w:rPr>
                <w:rFonts w:ascii="Calibri" w:hAnsi="Calibri"/>
                <w:color w:val="000000"/>
              </w:rPr>
              <w:t>GrupyNadrzedne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DAF3E7" w14:textId="77777777" w:rsidR="00404E1C" w:rsidRDefault="00404E1C" w:rsidP="00794214">
            <w:pPr>
              <w:pStyle w:val="TableContents"/>
              <w:jc w:val="center"/>
              <w:rPr>
                <w:rFonts w:ascii="Calibri" w:hAnsi="Calibri"/>
              </w:rPr>
            </w:pPr>
            <w:r>
              <w:rPr>
                <w:rFonts w:ascii="Calibri" w:hAnsi="Calibri"/>
              </w:rPr>
              <w:t>GrupaNadrzedna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CBAC48"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9D4309"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D217AD3" w14:textId="77777777" w:rsidR="00404E1C" w:rsidRDefault="00404E1C" w:rsidP="00794214">
            <w:pPr>
              <w:pStyle w:val="TableContents"/>
              <w:jc w:val="center"/>
              <w:rPr>
                <w:rFonts w:ascii="Calibri" w:hAnsi="Calibri"/>
              </w:rPr>
            </w:pPr>
          </w:p>
        </w:tc>
      </w:tr>
    </w:tbl>
    <w:p w14:paraId="4EE8472A" w14:textId="77777777" w:rsidR="00404E1C" w:rsidRDefault="00404E1C" w:rsidP="00404E1C">
      <w:pPr>
        <w:pStyle w:val="Standard"/>
        <w:rPr>
          <w:rFonts w:ascii="Calibri" w:hAnsi="Calibri"/>
        </w:rPr>
      </w:pPr>
    </w:p>
    <w:p w14:paraId="3FFEE4C8" w14:textId="77777777" w:rsidR="00404E1C" w:rsidRDefault="00404E1C" w:rsidP="00404E1C">
      <w:pPr>
        <w:pStyle w:val="Standard"/>
        <w:rPr>
          <w:rFonts w:ascii="Calibri" w:hAnsi="Calibri"/>
        </w:rPr>
      </w:pPr>
    </w:p>
    <w:p w14:paraId="309BB449" w14:textId="77777777" w:rsidR="00404E1C" w:rsidRDefault="00404E1C" w:rsidP="00404E1C">
      <w:pPr>
        <w:pStyle w:val="Standard"/>
        <w:numPr>
          <w:ilvl w:val="0"/>
          <w:numId w:val="21"/>
        </w:numPr>
        <w:ind w:left="426" w:hanging="426"/>
        <w:rPr>
          <w:rFonts w:ascii="Calibri" w:hAnsi="Calibri"/>
          <w:b/>
          <w:bCs/>
        </w:rPr>
      </w:pPr>
      <w:r>
        <w:rPr>
          <w:rFonts w:ascii="Calibri" w:hAnsi="Calibri"/>
          <w:b/>
          <w:bCs/>
        </w:rPr>
        <w:t>Dane grup towarowych</w:t>
      </w:r>
    </w:p>
    <w:p w14:paraId="60601003" w14:textId="77777777" w:rsidR="00404E1C" w:rsidRDefault="00404E1C" w:rsidP="00404E1C">
      <w:pPr>
        <w:pStyle w:val="Standard"/>
        <w:ind w:left="1418"/>
        <w:rPr>
          <w:rFonts w:ascii="Calibri" w:hAnsi="Calibri"/>
          <w:b/>
          <w:bCs/>
        </w:rPr>
      </w:pPr>
      <w:r>
        <w:rPr>
          <w:rFonts w:ascii="Calibri" w:hAnsi="Calibri"/>
        </w:rPr>
        <w:t>Użytkownik:</w:t>
      </w:r>
      <w:r>
        <w:rPr>
          <w:rFonts w:ascii="Calibri" w:hAnsi="Calibri"/>
        </w:rPr>
        <w:tab/>
      </w:r>
      <w:r w:rsidRPr="00404E1C">
        <w:rPr>
          <w:rFonts w:ascii="Calibri" w:hAnsi="Calibri"/>
          <w:b/>
        </w:rPr>
        <w:t>Pracownik</w:t>
      </w:r>
      <w:r w:rsidRPr="00404E1C">
        <w:rPr>
          <w:rFonts w:ascii="Calibri" w:hAnsi="Calibri"/>
          <w:b/>
          <w:bCs/>
        </w:rPr>
        <w:t xml:space="preserve"> serwisu</w:t>
      </w:r>
    </w:p>
    <w:p w14:paraId="60532578" w14:textId="77777777" w:rsidR="00404E1C" w:rsidRDefault="00404E1C" w:rsidP="00404E1C">
      <w:pPr>
        <w:pStyle w:val="Standard"/>
        <w:ind w:left="1418"/>
        <w:rPr>
          <w:rFonts w:ascii="Calibri" w:hAnsi="Calibri"/>
        </w:rPr>
      </w:pPr>
      <w:r>
        <w:rPr>
          <w:rFonts w:ascii="Calibri" w:hAnsi="Calibri"/>
        </w:rPr>
        <w:t>Transakcje:</w:t>
      </w:r>
      <w:r>
        <w:rPr>
          <w:rFonts w:ascii="Calibri" w:hAnsi="Calibri"/>
        </w:rPr>
        <w:tab/>
        <w:t>TRA/0013</w:t>
      </w:r>
    </w:p>
    <w:p w14:paraId="70D15963" w14:textId="77777777" w:rsidR="00404E1C" w:rsidRDefault="00404E1C" w:rsidP="00404E1C">
      <w:pPr>
        <w:pStyle w:val="Standard"/>
        <w:rPr>
          <w:rFonts w:ascii="Calibri" w:hAnsi="Calibri"/>
        </w:rPr>
      </w:pPr>
    </w:p>
    <w:p w14:paraId="2A5F2147" w14:textId="77777777" w:rsidR="00404E1C" w:rsidRDefault="00404E1C" w:rsidP="00404E1C">
      <w:pPr>
        <w:pStyle w:val="Standard"/>
      </w:pPr>
      <w:r>
        <w:rPr>
          <w:rFonts w:ascii="Calibri" w:hAnsi="Calibri"/>
        </w:rPr>
        <w:t xml:space="preserve">TRA/013 </w:t>
      </w:r>
      <w:r>
        <w:rPr>
          <w:rFonts w:ascii="Calibri" w:hAnsi="Calibri"/>
          <w:b/>
          <w:color w:val="000000"/>
        </w:rPr>
        <w:t>Wyświetlanie danych grup towarowych</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253B5DF7" w14:textId="77777777" w:rsidTr="00794214">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1E8C7371" w14:textId="77777777" w:rsidR="00404E1C" w:rsidRDefault="00404E1C"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0D3576F1" w14:textId="77777777" w:rsidR="00404E1C" w:rsidRDefault="00404E1C"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5720BA90" w14:textId="77777777" w:rsidR="00404E1C" w:rsidRDefault="00404E1C"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tcBorders>
            <w:shd w:val="clear" w:color="auto" w:fill="CCCCCC"/>
            <w:tcMar>
              <w:top w:w="55" w:type="dxa"/>
              <w:left w:w="55" w:type="dxa"/>
              <w:bottom w:w="55" w:type="dxa"/>
              <w:right w:w="55" w:type="dxa"/>
            </w:tcMar>
            <w:vAlign w:val="center"/>
          </w:tcPr>
          <w:p w14:paraId="1DA21D4D" w14:textId="77777777" w:rsidR="00404E1C" w:rsidRDefault="00404E1C"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right w:val="single" w:sz="2" w:space="0" w:color="000000"/>
            </w:tcBorders>
            <w:shd w:val="clear" w:color="auto" w:fill="CCCCCC"/>
            <w:tcMar>
              <w:top w:w="55" w:type="dxa"/>
              <w:left w:w="55" w:type="dxa"/>
              <w:bottom w:w="55" w:type="dxa"/>
              <w:right w:w="55" w:type="dxa"/>
            </w:tcMar>
            <w:vAlign w:val="center"/>
          </w:tcPr>
          <w:p w14:paraId="6F4AD788" w14:textId="77777777" w:rsidR="00404E1C" w:rsidRDefault="00404E1C" w:rsidP="00794214">
            <w:pPr>
              <w:pStyle w:val="TableContents"/>
              <w:jc w:val="center"/>
              <w:rPr>
                <w:rFonts w:ascii="Calibri" w:hAnsi="Calibri"/>
              </w:rPr>
            </w:pPr>
            <w:r>
              <w:rPr>
                <w:rFonts w:ascii="Calibri" w:hAnsi="Calibri"/>
              </w:rPr>
              <w:t>Modyfikacja</w:t>
            </w:r>
          </w:p>
        </w:tc>
      </w:tr>
      <w:tr w:rsidR="00404E1C" w14:paraId="242B1A87" w14:textId="77777777" w:rsidTr="00794214">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71909363" w14:textId="77777777" w:rsidR="00404E1C" w:rsidRDefault="00404E1C" w:rsidP="00794214">
            <w:pPr>
              <w:pStyle w:val="Standard"/>
              <w:jc w:val="center"/>
            </w:pPr>
            <w:r>
              <w:rPr>
                <w:rFonts w:ascii="Calibri" w:hAnsi="Calibri"/>
                <w:color w:val="000000"/>
              </w:rPr>
              <w:t>GrupyTowarowe</w:t>
            </w:r>
          </w:p>
        </w:tc>
        <w:tc>
          <w:tcPr>
            <w:tcW w:w="19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527321D1" w14:textId="77777777" w:rsidR="00404E1C" w:rsidRDefault="00404E1C" w:rsidP="00794214">
            <w:pPr>
              <w:pStyle w:val="TableContents"/>
              <w:jc w:val="center"/>
              <w:rPr>
                <w:rFonts w:ascii="Calibri" w:hAnsi="Calibri"/>
              </w:rPr>
            </w:pPr>
            <w:r>
              <w:rPr>
                <w:rFonts w:ascii="Calibri" w:hAnsi="Calibri"/>
              </w:rPr>
              <w:t>Kod</w:t>
            </w: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25E53BA6" w14:textId="77777777" w:rsidR="00404E1C" w:rsidRDefault="00404E1C" w:rsidP="00794214">
            <w:pPr>
              <w:pStyle w:val="TableContents"/>
              <w:jc w:val="center"/>
              <w:rPr>
                <w:rFonts w:ascii="Calibri" w:hAnsi="Calibri"/>
              </w:rPr>
            </w:pPr>
          </w:p>
        </w:tc>
        <w:tc>
          <w:tcPr>
            <w:tcW w:w="192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62E1848" w14:textId="77777777" w:rsidR="00404E1C" w:rsidRDefault="00404E1C" w:rsidP="00794214">
            <w:pPr>
              <w:pStyle w:val="TableContents"/>
              <w:jc w:val="center"/>
              <w:rPr>
                <w:rFonts w:ascii="Calibri" w:hAnsi="Calibri"/>
              </w:rPr>
            </w:pPr>
            <w:r>
              <w:rPr>
                <w:rFonts w:ascii="Calibri" w:hAnsi="Calibri"/>
              </w:rPr>
              <w: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1667F37" w14:textId="77777777" w:rsidR="00404E1C" w:rsidRDefault="00404E1C" w:rsidP="00794214">
            <w:pPr>
              <w:pStyle w:val="TableContents"/>
              <w:jc w:val="center"/>
              <w:rPr>
                <w:rFonts w:ascii="Calibri" w:hAnsi="Calibri"/>
              </w:rPr>
            </w:pPr>
          </w:p>
        </w:tc>
      </w:tr>
      <w:tr w:rsidR="00404E1C" w14:paraId="71474E12"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A573B4" w14:textId="77777777" w:rsidR="00404E1C" w:rsidRDefault="00404E1C" w:rsidP="00794214">
            <w:pPr>
              <w:pStyle w:val="Standard"/>
              <w:jc w:val="center"/>
            </w:pPr>
            <w:r>
              <w:rPr>
                <w:rFonts w:ascii="Calibri" w:hAnsi="Calibri"/>
                <w:color w:val="000000"/>
              </w:rPr>
              <w:lastRenderedPageBreak/>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547EE1"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946A50"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BF3A2E"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127DC9E" w14:textId="77777777" w:rsidR="00404E1C" w:rsidRDefault="00404E1C" w:rsidP="00794214">
            <w:pPr>
              <w:pStyle w:val="TableContents"/>
              <w:jc w:val="center"/>
              <w:rPr>
                <w:rFonts w:ascii="Calibri" w:hAnsi="Calibri"/>
              </w:rPr>
            </w:pPr>
          </w:p>
        </w:tc>
      </w:tr>
      <w:tr w:rsidR="00404E1C" w14:paraId="48AD1B6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8AFCFA" w14:textId="77777777" w:rsidR="00404E1C" w:rsidRDefault="00404E1C" w:rsidP="00794214">
            <w:pPr>
              <w:pStyle w:val="Standard"/>
              <w:jc w:val="center"/>
            </w:pPr>
            <w:r>
              <w:rPr>
                <w:rFonts w:ascii="Calibri" w:hAnsi="Calibri"/>
                <w:color w:val="000000"/>
              </w:rPr>
              <w:t>GrupyTowarowe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17F28B" w14:textId="77777777" w:rsidR="00404E1C" w:rsidRDefault="00404E1C" w:rsidP="00794214">
            <w:pPr>
              <w:pStyle w:val="TableContents"/>
              <w:jc w:val="center"/>
              <w:rPr>
                <w:rFonts w:ascii="Calibri" w:hAnsi="Calibri"/>
              </w:rPr>
            </w:pPr>
            <w:r>
              <w:rPr>
                <w:rFonts w:ascii="Calibri" w:hAnsi="Calibri"/>
              </w:rPr>
              <w:t>Magazyn</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C06B4D"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E15AA4"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B5F0E1C" w14:textId="77777777" w:rsidR="00404E1C" w:rsidRDefault="00404E1C" w:rsidP="00794214">
            <w:pPr>
              <w:pStyle w:val="TableContents"/>
              <w:jc w:val="center"/>
              <w:rPr>
                <w:rFonts w:ascii="Calibri" w:hAnsi="Calibri"/>
              </w:rPr>
            </w:pPr>
          </w:p>
        </w:tc>
      </w:tr>
      <w:tr w:rsidR="00404E1C" w14:paraId="30CABCF3"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01AA25" w14:textId="77777777" w:rsidR="00404E1C" w:rsidRDefault="00404E1C" w:rsidP="00794214">
            <w:pPr>
              <w:pStyle w:val="Standard"/>
              <w:jc w:val="center"/>
            </w:pPr>
            <w:r>
              <w:rPr>
                <w:rFonts w:ascii="Calibri" w:hAnsi="Calibri"/>
                <w:color w:val="000000"/>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E911DA" w14:textId="77777777" w:rsidR="00404E1C" w:rsidRDefault="00404E1C" w:rsidP="00794214">
            <w:pPr>
              <w:pStyle w:val="TableContents"/>
              <w:jc w:val="center"/>
              <w:rPr>
                <w:rFonts w:ascii="Calibri" w:hAnsi="Calibri"/>
              </w:rPr>
            </w:pPr>
            <w:r>
              <w:rPr>
                <w:rFonts w:ascii="Calibri" w:hAnsi="Calibri"/>
              </w:rPr>
              <w:t>VAT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5EABD2"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F23FAC"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881A604" w14:textId="77777777" w:rsidR="00404E1C" w:rsidRDefault="00404E1C" w:rsidP="00794214">
            <w:pPr>
              <w:pStyle w:val="TableContents"/>
              <w:jc w:val="center"/>
              <w:rPr>
                <w:rFonts w:ascii="Calibri" w:hAnsi="Calibri"/>
              </w:rPr>
            </w:pPr>
          </w:p>
        </w:tc>
      </w:tr>
      <w:tr w:rsidR="00404E1C" w14:paraId="7D3C9FD0"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BF736B" w14:textId="77777777" w:rsidR="00404E1C" w:rsidRDefault="00404E1C" w:rsidP="00794214">
            <w:pPr>
              <w:pStyle w:val="Standard"/>
              <w:jc w:val="center"/>
            </w:pPr>
            <w:r>
              <w:rPr>
                <w:rFonts w:ascii="Calibri" w:hAnsi="Calibri"/>
                <w:color w:val="000000"/>
              </w:rPr>
              <w:t>AtrybutyGrupTowarowych</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BBB21B" w14:textId="77777777" w:rsidR="00404E1C" w:rsidRDefault="00404E1C" w:rsidP="0079421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AC6E61"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135E65"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2193CC1" w14:textId="77777777" w:rsidR="00404E1C" w:rsidRDefault="00404E1C" w:rsidP="00794214">
            <w:pPr>
              <w:pStyle w:val="TableContents"/>
              <w:jc w:val="center"/>
              <w:rPr>
                <w:rFonts w:ascii="Calibri" w:hAnsi="Calibri"/>
              </w:rPr>
            </w:pPr>
          </w:p>
        </w:tc>
      </w:tr>
      <w:tr w:rsidR="00404E1C" w14:paraId="59B73D04"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CBD764" w14:textId="77777777" w:rsidR="00404E1C" w:rsidRDefault="00404E1C" w:rsidP="00794214">
            <w:pPr>
              <w:pStyle w:val="Standard"/>
              <w:jc w:val="center"/>
            </w:pPr>
            <w:r>
              <w:rPr>
                <w:rFonts w:ascii="Calibri" w:hAnsi="Calibri"/>
                <w:color w:val="000000"/>
              </w:rPr>
              <w:t>GrupyNadrzedne</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12CF4D" w14:textId="77777777" w:rsidR="00404E1C" w:rsidRDefault="00404E1C" w:rsidP="00794214">
            <w:pPr>
              <w:pStyle w:val="TableContents"/>
              <w:jc w:val="center"/>
              <w:rPr>
                <w:rFonts w:ascii="Calibri" w:hAnsi="Calibri"/>
              </w:rPr>
            </w:pPr>
            <w:r>
              <w:rPr>
                <w:rFonts w:ascii="Calibri" w:hAnsi="Calibri"/>
              </w:rPr>
              <w:t>GrupaNadrzedna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A78AC0" w14:textId="77777777" w:rsidR="00404E1C" w:rsidRDefault="00404E1C"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82B00F" w14:textId="77777777" w:rsidR="00404E1C" w:rsidRDefault="00404E1C"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6A8EDCA" w14:textId="77777777" w:rsidR="00404E1C" w:rsidRDefault="00404E1C" w:rsidP="00794214">
            <w:pPr>
              <w:pStyle w:val="TableContents"/>
              <w:jc w:val="center"/>
              <w:rPr>
                <w:rFonts w:ascii="Calibri" w:hAnsi="Calibri"/>
              </w:rPr>
            </w:pPr>
          </w:p>
        </w:tc>
      </w:tr>
    </w:tbl>
    <w:p w14:paraId="65ACAC1A" w14:textId="77777777" w:rsidR="00404E1C" w:rsidRDefault="00404E1C" w:rsidP="00404E1C">
      <w:pPr>
        <w:pStyle w:val="Standard"/>
        <w:rPr>
          <w:rFonts w:ascii="Calibri" w:hAnsi="Calibri"/>
        </w:rPr>
      </w:pPr>
    </w:p>
    <w:p w14:paraId="2C533FA2" w14:textId="77777777" w:rsidR="004B5706" w:rsidRPr="003B564E" w:rsidRDefault="004B5706" w:rsidP="004B5706">
      <w:pPr>
        <w:pStyle w:val="Standard"/>
      </w:pPr>
    </w:p>
    <w:p w14:paraId="10BCE9B2" w14:textId="77777777" w:rsidR="004B5706" w:rsidRPr="00404E1C" w:rsidRDefault="004B5706" w:rsidP="004B5706">
      <w:pPr>
        <w:pStyle w:val="Standard"/>
        <w:widowControl/>
        <w:numPr>
          <w:ilvl w:val="0"/>
          <w:numId w:val="21"/>
        </w:numPr>
        <w:ind w:left="284" w:hanging="284"/>
      </w:pPr>
      <w:r>
        <w:rPr>
          <w:rFonts w:ascii="Calibri" w:hAnsi="Calibri"/>
          <w:b/>
          <w:bCs/>
        </w:rPr>
        <w:t>Dane indeksów prędkości opon</w:t>
      </w:r>
    </w:p>
    <w:p w14:paraId="3A5DFBD9"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Właściciel serwisu</w:t>
      </w:r>
    </w:p>
    <w:p w14:paraId="429397C9" w14:textId="77777777"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TRA/014, TRA/015, TRA/016, TRA/017</w:t>
      </w:r>
    </w:p>
    <w:p w14:paraId="3332DFB3" w14:textId="77777777" w:rsidR="004B5706" w:rsidRDefault="004B5706" w:rsidP="004B5706">
      <w:pPr>
        <w:pStyle w:val="Standard"/>
        <w:rPr>
          <w:rFonts w:ascii="Calibri" w:hAnsi="Calibri"/>
        </w:rPr>
      </w:pPr>
    </w:p>
    <w:p w14:paraId="41BC9C29" w14:textId="77777777" w:rsidR="004B5706" w:rsidRDefault="004B5706" w:rsidP="004B5706">
      <w:pPr>
        <w:pStyle w:val="Standard"/>
      </w:pPr>
      <w:r>
        <w:rPr>
          <w:rFonts w:ascii="Calibri" w:hAnsi="Calibri"/>
        </w:rPr>
        <w:t>TRA/0</w:t>
      </w:r>
      <w:r>
        <w:rPr>
          <w:rFonts w:ascii="Calibri" w:hAnsi="Calibri"/>
          <w:color w:val="000000"/>
        </w:rPr>
        <w:t>14</w:t>
      </w:r>
      <w:r>
        <w:rPr>
          <w:rFonts w:ascii="Calibri" w:hAnsi="Calibri"/>
          <w:b/>
          <w:color w:val="000000"/>
        </w:rPr>
        <w:t xml:space="preserve"> Dodawanie indeksu prędkości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44340B80"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BBFAB54" w14:textId="77777777"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31CBEF0" w14:textId="77777777"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0D5B5C3" w14:textId="77777777"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1AAB2A4" w14:textId="77777777"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C93FBEA" w14:textId="77777777" w:rsidR="004B5706" w:rsidRDefault="004B5706" w:rsidP="004922D7">
            <w:pPr>
              <w:pStyle w:val="TableContents"/>
              <w:jc w:val="center"/>
              <w:rPr>
                <w:rFonts w:ascii="Calibri" w:hAnsi="Calibri"/>
              </w:rPr>
            </w:pPr>
            <w:r>
              <w:rPr>
                <w:rFonts w:ascii="Calibri" w:hAnsi="Calibri"/>
              </w:rPr>
              <w:t>Modyfikacja</w:t>
            </w:r>
          </w:p>
        </w:tc>
      </w:tr>
      <w:tr w:rsidR="004B5706" w14:paraId="74F18C8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A9F446"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0CD73A" w14:textId="77777777" w:rsidR="004B5706" w:rsidRDefault="004B5706" w:rsidP="004922D7">
            <w:pPr>
              <w:pStyle w:val="Standard"/>
              <w:jc w:val="center"/>
            </w:pPr>
            <w:r>
              <w:rPr>
                <w:rFonts w:ascii="Calibri" w:hAnsi="Calibri"/>
                <w:color w:val="000000"/>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1A9B5F2"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B5D1A5"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8385A6C" w14:textId="77777777" w:rsidR="004B5706" w:rsidRDefault="004B5706" w:rsidP="004922D7">
            <w:pPr>
              <w:pStyle w:val="TableContents"/>
              <w:jc w:val="center"/>
              <w:rPr>
                <w:rFonts w:ascii="Calibri" w:hAnsi="Calibri"/>
              </w:rPr>
            </w:pPr>
          </w:p>
        </w:tc>
      </w:tr>
      <w:tr w:rsidR="004B5706" w14:paraId="4CE3C4C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A989E2"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1B97C5" w14:textId="77777777"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9A0D01"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F187D3"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F486C9" w14:textId="77777777" w:rsidR="004B5706" w:rsidRDefault="004B5706" w:rsidP="004922D7">
            <w:pPr>
              <w:pStyle w:val="TableContents"/>
              <w:jc w:val="center"/>
              <w:rPr>
                <w:rFonts w:ascii="Calibri" w:hAnsi="Calibri"/>
              </w:rPr>
            </w:pPr>
          </w:p>
        </w:tc>
      </w:tr>
      <w:tr w:rsidR="004B5706" w14:paraId="7A57810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000424" w14:textId="77777777" w:rsidR="004B5706" w:rsidRDefault="004B5706" w:rsidP="004922D7">
            <w:pPr>
              <w:pStyle w:val="Standard"/>
              <w:jc w:val="center"/>
              <w:rPr>
                <w:rFonts w:ascii="Calibri" w:hAnsi="Calibri"/>
              </w:rP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ABC5B9" w14:textId="77777777" w:rsidR="004B5706" w:rsidRDefault="004B5706" w:rsidP="004922D7">
            <w:pPr>
              <w:pStyle w:val="Standard"/>
              <w:jc w:val="center"/>
              <w:rPr>
                <w:rFonts w:ascii="Calibri" w:hAnsi="Calibri"/>
              </w:rPr>
            </w:pPr>
            <w:r>
              <w:rPr>
                <w:rFonts w:ascii="Calibri" w:hAnsi="Calibri"/>
                <w:color w:val="000000"/>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CD3296"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1A5904"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4D5D4F4" w14:textId="77777777" w:rsidR="004B5706" w:rsidRDefault="004B5706" w:rsidP="004922D7">
            <w:pPr>
              <w:pStyle w:val="TableContents"/>
              <w:jc w:val="center"/>
              <w:rPr>
                <w:rFonts w:ascii="Calibri" w:hAnsi="Calibri"/>
              </w:rPr>
            </w:pPr>
          </w:p>
        </w:tc>
      </w:tr>
    </w:tbl>
    <w:p w14:paraId="09FF1649" w14:textId="77777777" w:rsidR="004B5706" w:rsidRDefault="004B5706" w:rsidP="004B5706">
      <w:pPr>
        <w:pStyle w:val="Standard"/>
        <w:rPr>
          <w:rFonts w:ascii="Calibri" w:hAnsi="Calibri"/>
        </w:rPr>
      </w:pPr>
    </w:p>
    <w:p w14:paraId="1A06AF7C" w14:textId="77777777" w:rsidR="004B5706" w:rsidRDefault="004B5706" w:rsidP="004B5706">
      <w:pPr>
        <w:pStyle w:val="Standard"/>
      </w:pPr>
      <w:r>
        <w:rPr>
          <w:rFonts w:ascii="Calibri" w:hAnsi="Calibri"/>
        </w:rPr>
        <w:t>TRA/01</w:t>
      </w:r>
      <w:r>
        <w:rPr>
          <w:rFonts w:ascii="Calibri" w:hAnsi="Calibri"/>
          <w:color w:val="000000"/>
        </w:rPr>
        <w:t>5</w:t>
      </w:r>
      <w:r>
        <w:rPr>
          <w:rFonts w:ascii="Calibri" w:hAnsi="Calibri"/>
          <w:b/>
          <w:color w:val="000000"/>
        </w:rPr>
        <w:t xml:space="preserve"> Edycja danych indeksu prędkości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022A25F4"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D86EE09" w14:textId="77777777"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667569" w14:textId="77777777"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1B30214" w14:textId="77777777"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B63974D" w14:textId="77777777"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6B03D3E" w14:textId="77777777" w:rsidR="004B5706" w:rsidRDefault="004B5706" w:rsidP="004922D7">
            <w:pPr>
              <w:pStyle w:val="TableContents"/>
              <w:jc w:val="center"/>
              <w:rPr>
                <w:rFonts w:ascii="Calibri" w:hAnsi="Calibri"/>
              </w:rPr>
            </w:pPr>
            <w:r>
              <w:rPr>
                <w:rFonts w:ascii="Calibri" w:hAnsi="Calibri"/>
              </w:rPr>
              <w:t>Modyfikacja</w:t>
            </w:r>
          </w:p>
        </w:tc>
      </w:tr>
      <w:tr w:rsidR="004B5706" w14:paraId="1E02835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FEBE7C"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DE6168" w14:textId="77777777" w:rsidR="004B5706" w:rsidRDefault="004B5706" w:rsidP="004922D7">
            <w:pPr>
              <w:pStyle w:val="Standard"/>
              <w:jc w:val="center"/>
            </w:pPr>
            <w:r>
              <w:rPr>
                <w:rFonts w:ascii="Calibri" w:hAnsi="Calibri"/>
                <w:color w:val="000000"/>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4BB2C4"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15D6D4"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DDF63C0" w14:textId="77777777" w:rsidR="004B5706" w:rsidRDefault="004B5706" w:rsidP="004922D7">
            <w:pPr>
              <w:pStyle w:val="TableContents"/>
              <w:jc w:val="center"/>
              <w:rPr>
                <w:rFonts w:ascii="Calibri" w:hAnsi="Calibri"/>
              </w:rPr>
            </w:pPr>
            <w:r>
              <w:rPr>
                <w:rFonts w:ascii="Calibri" w:hAnsi="Calibri"/>
              </w:rPr>
              <w:t>+</w:t>
            </w:r>
          </w:p>
        </w:tc>
      </w:tr>
      <w:tr w:rsidR="004B5706" w14:paraId="350C854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7531C3"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02F688" w14:textId="77777777"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B8A070"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EFCB25"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F5117D8" w14:textId="77777777" w:rsidR="004B5706" w:rsidRDefault="004B5706" w:rsidP="004922D7">
            <w:pPr>
              <w:pStyle w:val="TableContents"/>
              <w:jc w:val="center"/>
              <w:rPr>
                <w:rFonts w:ascii="Calibri" w:hAnsi="Calibri"/>
              </w:rPr>
            </w:pPr>
            <w:r>
              <w:rPr>
                <w:rFonts w:ascii="Calibri" w:hAnsi="Calibri"/>
              </w:rPr>
              <w:t>+</w:t>
            </w:r>
          </w:p>
        </w:tc>
      </w:tr>
      <w:tr w:rsidR="004B5706" w14:paraId="25A03E1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62878E" w14:textId="77777777" w:rsidR="004B5706" w:rsidRDefault="004B5706" w:rsidP="004922D7">
            <w:pPr>
              <w:pStyle w:val="Standard"/>
              <w:jc w:val="center"/>
              <w:rPr>
                <w:rFonts w:ascii="Calibri" w:hAnsi="Calibri"/>
              </w:rP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F72F59" w14:textId="77777777" w:rsidR="004B5706" w:rsidRDefault="004B5706" w:rsidP="004922D7">
            <w:pPr>
              <w:pStyle w:val="Standard"/>
              <w:jc w:val="center"/>
              <w:rPr>
                <w:rFonts w:ascii="Calibri" w:hAnsi="Calibri"/>
              </w:rPr>
            </w:pPr>
            <w:r>
              <w:rPr>
                <w:rFonts w:ascii="Calibri" w:hAnsi="Calibri"/>
                <w:color w:val="000000"/>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E03E39"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C00932"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2D79A4" w14:textId="77777777" w:rsidR="004B5706" w:rsidRDefault="004B5706" w:rsidP="004922D7">
            <w:pPr>
              <w:pStyle w:val="TableContents"/>
              <w:jc w:val="center"/>
              <w:rPr>
                <w:rFonts w:ascii="Calibri" w:hAnsi="Calibri"/>
              </w:rPr>
            </w:pPr>
            <w:r>
              <w:rPr>
                <w:rFonts w:ascii="Calibri" w:hAnsi="Calibri"/>
              </w:rPr>
              <w:t>+</w:t>
            </w:r>
          </w:p>
        </w:tc>
      </w:tr>
    </w:tbl>
    <w:p w14:paraId="0F7A5346" w14:textId="77777777" w:rsidR="004B5706" w:rsidRDefault="004B5706" w:rsidP="004B5706">
      <w:pPr>
        <w:pStyle w:val="Standard"/>
        <w:widowControl/>
        <w:rPr>
          <w:rFonts w:ascii="Calibri" w:hAnsi="Calibri"/>
          <w:b/>
          <w:color w:val="000000"/>
        </w:rPr>
      </w:pPr>
    </w:p>
    <w:p w14:paraId="62D94BEA" w14:textId="77777777" w:rsidR="004B5706" w:rsidRDefault="004B5706" w:rsidP="004B5706">
      <w:pPr>
        <w:pStyle w:val="Standard"/>
        <w:widowControl/>
      </w:pPr>
      <w:r>
        <w:rPr>
          <w:rFonts w:ascii="Calibri" w:hAnsi="Calibri"/>
        </w:rPr>
        <w:t xml:space="preserve">TRA/016 </w:t>
      </w:r>
      <w:r>
        <w:rPr>
          <w:rFonts w:ascii="Calibri" w:hAnsi="Calibri"/>
          <w:b/>
          <w:bCs/>
          <w:color w:val="000000"/>
        </w:rPr>
        <w:t>Usuwanie indeksu prędkości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09090531"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54245A5" w14:textId="77777777"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A76AB87" w14:textId="77777777"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59F12B0" w14:textId="77777777"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9CD010" w14:textId="77777777"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4E6E5C1" w14:textId="77777777" w:rsidR="004B5706" w:rsidRDefault="004B5706" w:rsidP="004922D7">
            <w:pPr>
              <w:pStyle w:val="TableContents"/>
              <w:jc w:val="center"/>
              <w:rPr>
                <w:rFonts w:ascii="Calibri" w:hAnsi="Calibri"/>
              </w:rPr>
            </w:pPr>
            <w:r>
              <w:rPr>
                <w:rFonts w:ascii="Calibri" w:hAnsi="Calibri"/>
              </w:rPr>
              <w:t>Modyfikacja</w:t>
            </w:r>
          </w:p>
        </w:tc>
      </w:tr>
      <w:tr w:rsidR="004B5706" w14:paraId="6C86E34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A18E7BE"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7F2DAD" w14:textId="77777777" w:rsidR="004B5706" w:rsidRDefault="004B5706" w:rsidP="004922D7">
            <w:pPr>
              <w:pStyle w:val="Standard"/>
              <w:jc w:val="center"/>
            </w:pPr>
            <w:r>
              <w:rPr>
                <w:rFonts w:ascii="Calibri" w:hAnsi="Calibri"/>
                <w:color w:val="000000"/>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0834E3"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E1F003"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9C16D31" w14:textId="77777777" w:rsidR="004B5706" w:rsidRDefault="004B5706" w:rsidP="004922D7">
            <w:pPr>
              <w:pStyle w:val="TableContents"/>
              <w:jc w:val="center"/>
              <w:rPr>
                <w:rFonts w:ascii="Calibri" w:hAnsi="Calibri"/>
              </w:rPr>
            </w:pPr>
          </w:p>
        </w:tc>
      </w:tr>
      <w:tr w:rsidR="004B5706" w14:paraId="7521DC72"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CA7CB5"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1ED1BE" w14:textId="77777777"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614363"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62ECE0"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1264B41" w14:textId="77777777" w:rsidR="004B5706" w:rsidRDefault="004B5706" w:rsidP="004922D7">
            <w:pPr>
              <w:pStyle w:val="TableContents"/>
              <w:jc w:val="center"/>
              <w:rPr>
                <w:rFonts w:ascii="Calibri" w:hAnsi="Calibri"/>
              </w:rPr>
            </w:pPr>
          </w:p>
        </w:tc>
      </w:tr>
      <w:tr w:rsidR="004B5706" w14:paraId="7BD36CF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12E778" w14:textId="77777777" w:rsidR="004B5706" w:rsidRDefault="004B5706" w:rsidP="004922D7">
            <w:pPr>
              <w:pStyle w:val="Standard"/>
              <w:jc w:val="center"/>
              <w:rPr>
                <w:rFonts w:ascii="Calibri" w:hAnsi="Calibri"/>
              </w:rP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46A95C" w14:textId="77777777" w:rsidR="004B5706" w:rsidRDefault="004B5706" w:rsidP="004922D7">
            <w:pPr>
              <w:pStyle w:val="Standard"/>
              <w:jc w:val="center"/>
              <w:rPr>
                <w:rFonts w:ascii="Calibri" w:hAnsi="Calibri"/>
              </w:rPr>
            </w:pPr>
            <w:r>
              <w:rPr>
                <w:rFonts w:ascii="Calibri" w:hAnsi="Calibri"/>
                <w:color w:val="000000"/>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DBDBD4"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8D30B5"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4924E53" w14:textId="77777777" w:rsidR="004B5706" w:rsidRDefault="004B5706" w:rsidP="004922D7">
            <w:pPr>
              <w:pStyle w:val="TableContents"/>
              <w:jc w:val="center"/>
              <w:rPr>
                <w:rFonts w:ascii="Calibri" w:hAnsi="Calibri"/>
              </w:rPr>
            </w:pPr>
          </w:p>
        </w:tc>
      </w:tr>
    </w:tbl>
    <w:p w14:paraId="79081D03" w14:textId="77777777" w:rsidR="004B5706" w:rsidRDefault="004B5706" w:rsidP="004B5706">
      <w:pPr>
        <w:pStyle w:val="Standard"/>
        <w:widowControl/>
        <w:rPr>
          <w:rFonts w:ascii="Calibri" w:hAnsi="Calibri"/>
        </w:rPr>
      </w:pPr>
    </w:p>
    <w:p w14:paraId="474E01D6" w14:textId="77777777" w:rsidR="004B5706" w:rsidRDefault="004B5706" w:rsidP="004B5706">
      <w:pPr>
        <w:pStyle w:val="Standard"/>
        <w:widowControl/>
      </w:pPr>
      <w:r>
        <w:rPr>
          <w:rFonts w:ascii="Calibri" w:hAnsi="Calibri"/>
        </w:rPr>
        <w:t xml:space="preserve">TRA/017 </w:t>
      </w:r>
      <w:r>
        <w:rPr>
          <w:rFonts w:ascii="Calibri" w:hAnsi="Calibri"/>
          <w:b/>
          <w:bCs/>
          <w:color w:val="000000"/>
        </w:rPr>
        <w:t xml:space="preserve"> Wyświetlanie danych indeksów prędkości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2113B3AB" w14:textId="77777777" w:rsidTr="0079421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6A9516D" w14:textId="77777777" w:rsidR="004B5706" w:rsidRDefault="004B5706" w:rsidP="0079421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8A57E8A" w14:textId="77777777" w:rsidR="004B5706" w:rsidRDefault="004B5706" w:rsidP="0079421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FF459F5" w14:textId="77777777" w:rsidR="004B5706" w:rsidRDefault="004B5706" w:rsidP="0079421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2C0683" w14:textId="77777777" w:rsidR="004B5706" w:rsidRDefault="004B5706" w:rsidP="0079421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002A8D5" w14:textId="77777777" w:rsidR="004B5706" w:rsidRDefault="004B5706" w:rsidP="00794214">
            <w:pPr>
              <w:pStyle w:val="TableContents"/>
              <w:jc w:val="center"/>
              <w:rPr>
                <w:rFonts w:ascii="Calibri" w:hAnsi="Calibri"/>
              </w:rPr>
            </w:pPr>
            <w:r>
              <w:rPr>
                <w:rFonts w:ascii="Calibri" w:hAnsi="Calibri"/>
              </w:rPr>
              <w:t>Modyfikacja</w:t>
            </w:r>
          </w:p>
        </w:tc>
      </w:tr>
      <w:tr w:rsidR="004B5706" w14:paraId="48F39E0B"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E07B1F" w14:textId="77777777" w:rsidR="004B5706" w:rsidRDefault="004B5706" w:rsidP="00794214">
            <w:pPr>
              <w:pStyle w:val="Standard"/>
              <w:jc w:val="center"/>
            </w:pPr>
            <w:r>
              <w:rPr>
                <w:rFonts w:ascii="Calibri" w:hAnsi="Calibri"/>
                <w:color w:val="000000"/>
              </w:rPr>
              <w:lastRenderedPageBreak/>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DFF920" w14:textId="77777777" w:rsidR="004B5706" w:rsidRDefault="004B5706" w:rsidP="00794214">
            <w:pPr>
              <w:pStyle w:val="Standard"/>
              <w:jc w:val="center"/>
            </w:pPr>
            <w:r>
              <w:rPr>
                <w:rFonts w:ascii="Calibri" w:hAnsi="Calibri"/>
                <w:color w:val="000000"/>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65288D" w14:textId="77777777"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D18097" w14:textId="77777777"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B3EF2C0" w14:textId="77777777" w:rsidR="004B5706" w:rsidRDefault="004B5706" w:rsidP="00794214">
            <w:pPr>
              <w:pStyle w:val="TableContents"/>
              <w:jc w:val="center"/>
              <w:rPr>
                <w:rFonts w:ascii="Calibri" w:hAnsi="Calibri"/>
              </w:rPr>
            </w:pPr>
          </w:p>
        </w:tc>
      </w:tr>
      <w:tr w:rsidR="004B5706" w14:paraId="3BFA1229"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02F439" w14:textId="77777777" w:rsidR="004B5706" w:rsidRDefault="004B5706" w:rsidP="00794214">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5FFB96" w14:textId="77777777" w:rsidR="004B5706" w:rsidRDefault="004B5706" w:rsidP="00794214">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436AE9" w14:textId="77777777"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690FB6" w14:textId="77777777"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08C9341" w14:textId="77777777" w:rsidR="004B5706" w:rsidRDefault="004B5706" w:rsidP="00794214">
            <w:pPr>
              <w:pStyle w:val="TableContents"/>
              <w:jc w:val="center"/>
              <w:rPr>
                <w:rFonts w:ascii="Calibri" w:hAnsi="Calibri"/>
              </w:rPr>
            </w:pPr>
          </w:p>
        </w:tc>
      </w:tr>
      <w:tr w:rsidR="004B5706" w14:paraId="3A908A32" w14:textId="77777777" w:rsidTr="0079421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9777CE" w14:textId="77777777" w:rsidR="004B5706" w:rsidRDefault="004B5706" w:rsidP="004922D7">
            <w:pPr>
              <w:pStyle w:val="Standard"/>
              <w:jc w:val="center"/>
              <w:rPr>
                <w:rFonts w:ascii="Calibri" w:hAnsi="Calibri"/>
              </w:rP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DBC332" w14:textId="77777777" w:rsidR="004B5706" w:rsidRDefault="004B5706" w:rsidP="004922D7">
            <w:pPr>
              <w:pStyle w:val="Standard"/>
              <w:jc w:val="center"/>
              <w:rPr>
                <w:rFonts w:ascii="Calibri" w:hAnsi="Calibri"/>
              </w:rPr>
            </w:pPr>
            <w:r>
              <w:rPr>
                <w:rFonts w:ascii="Calibri" w:hAnsi="Calibri"/>
                <w:color w:val="000000"/>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DC3931" w14:textId="77777777" w:rsidR="004B5706" w:rsidRDefault="004B5706" w:rsidP="0079421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8AF972" w14:textId="77777777" w:rsidR="004B5706" w:rsidRDefault="004B5706" w:rsidP="0079421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29072CA" w14:textId="77777777" w:rsidR="004B5706" w:rsidRDefault="004B5706" w:rsidP="00794214">
            <w:pPr>
              <w:pStyle w:val="TableContents"/>
              <w:jc w:val="center"/>
              <w:rPr>
                <w:rFonts w:ascii="Calibri" w:hAnsi="Calibri"/>
              </w:rPr>
            </w:pPr>
          </w:p>
        </w:tc>
      </w:tr>
    </w:tbl>
    <w:p w14:paraId="56127FB2" w14:textId="77777777" w:rsidR="004B5706" w:rsidRDefault="004B5706" w:rsidP="004B5706">
      <w:pPr>
        <w:pStyle w:val="Standard"/>
        <w:widowControl/>
        <w:rPr>
          <w:rFonts w:ascii="Calibri" w:hAnsi="Calibri"/>
        </w:rPr>
      </w:pPr>
    </w:p>
    <w:p w14:paraId="1EB9C035" w14:textId="77777777" w:rsidR="004B5706" w:rsidRPr="003B564E" w:rsidRDefault="004B5706" w:rsidP="004B5706">
      <w:pPr>
        <w:pStyle w:val="Standard"/>
      </w:pPr>
    </w:p>
    <w:p w14:paraId="570F8459" w14:textId="77777777" w:rsidR="004B5706" w:rsidRPr="00404E1C" w:rsidRDefault="004B5706" w:rsidP="004B5706">
      <w:pPr>
        <w:pStyle w:val="Standard"/>
        <w:widowControl/>
        <w:numPr>
          <w:ilvl w:val="0"/>
          <w:numId w:val="21"/>
        </w:numPr>
        <w:ind w:left="284" w:hanging="284"/>
      </w:pPr>
      <w:r>
        <w:rPr>
          <w:rFonts w:ascii="Calibri" w:hAnsi="Calibri"/>
          <w:b/>
          <w:bCs/>
        </w:rPr>
        <w:t>Dane indeksów prędkości opon</w:t>
      </w:r>
    </w:p>
    <w:p w14:paraId="09553509"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14:paraId="24E0408F" w14:textId="77777777"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TRA/017</w:t>
      </w:r>
    </w:p>
    <w:p w14:paraId="4A1980D2" w14:textId="77777777" w:rsidR="004B5706" w:rsidRDefault="004B5706" w:rsidP="004B5706">
      <w:pPr>
        <w:pStyle w:val="Standard"/>
        <w:widowControl/>
        <w:rPr>
          <w:rFonts w:ascii="Calibri" w:hAnsi="Calibri"/>
        </w:rPr>
      </w:pPr>
    </w:p>
    <w:p w14:paraId="4F6FCE15" w14:textId="77777777" w:rsidR="004B5706" w:rsidRDefault="004B5706" w:rsidP="004B5706">
      <w:pPr>
        <w:pStyle w:val="Standard"/>
        <w:widowControl/>
      </w:pPr>
      <w:r>
        <w:rPr>
          <w:rFonts w:ascii="Calibri" w:hAnsi="Calibri"/>
        </w:rPr>
        <w:t xml:space="preserve">TRA/017 </w:t>
      </w:r>
      <w:r>
        <w:rPr>
          <w:rFonts w:ascii="Calibri" w:hAnsi="Calibri"/>
          <w:b/>
          <w:bCs/>
          <w:color w:val="000000"/>
        </w:rPr>
        <w:t xml:space="preserve"> Wyświetlanie danych indeksów prędkości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B5706" w14:paraId="25CAA910"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F41D4A6" w14:textId="77777777" w:rsidR="004B5706" w:rsidRDefault="004B5706"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B878FB0" w14:textId="77777777" w:rsidR="004B5706" w:rsidRDefault="004B5706"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AA0334C" w14:textId="77777777" w:rsidR="004B5706" w:rsidRDefault="004B5706"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DCB4DC" w14:textId="77777777" w:rsidR="004B5706" w:rsidRDefault="004B5706"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4135C59" w14:textId="77777777" w:rsidR="004B5706" w:rsidRDefault="004B5706" w:rsidP="004922D7">
            <w:pPr>
              <w:pStyle w:val="TableContents"/>
              <w:jc w:val="center"/>
              <w:rPr>
                <w:rFonts w:ascii="Calibri" w:hAnsi="Calibri"/>
              </w:rPr>
            </w:pPr>
            <w:r>
              <w:rPr>
                <w:rFonts w:ascii="Calibri" w:hAnsi="Calibri"/>
              </w:rPr>
              <w:t>Modyfikacja</w:t>
            </w:r>
          </w:p>
        </w:tc>
      </w:tr>
      <w:tr w:rsidR="004B5706" w14:paraId="28B3660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AC47F7C"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5BAC7D" w14:textId="77777777" w:rsidR="004B5706" w:rsidRDefault="004B5706" w:rsidP="004922D7">
            <w:pPr>
              <w:pStyle w:val="Standard"/>
              <w:jc w:val="center"/>
            </w:pPr>
            <w:r>
              <w:rPr>
                <w:rFonts w:ascii="Calibri" w:hAnsi="Calibri"/>
                <w:color w:val="000000"/>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F4F53A"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70864A"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1DCA505" w14:textId="77777777" w:rsidR="004B5706" w:rsidRDefault="004B5706" w:rsidP="004922D7">
            <w:pPr>
              <w:pStyle w:val="TableContents"/>
              <w:jc w:val="center"/>
              <w:rPr>
                <w:rFonts w:ascii="Calibri" w:hAnsi="Calibri"/>
              </w:rPr>
            </w:pPr>
          </w:p>
        </w:tc>
      </w:tr>
      <w:tr w:rsidR="004B5706" w14:paraId="42EF710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5D7FF3" w14:textId="77777777" w:rsidR="004B5706" w:rsidRDefault="004B5706" w:rsidP="004922D7">
            <w:pPr>
              <w:pStyle w:val="Standard"/>
              <w:jc w:val="cente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022E3E" w14:textId="77777777" w:rsidR="004B5706" w:rsidRDefault="004B5706" w:rsidP="004922D7">
            <w:pPr>
              <w:pStyle w:val="Standard"/>
              <w:jc w:val="center"/>
            </w:pPr>
            <w:r>
              <w:rPr>
                <w:rFonts w:ascii="Calibri" w:hAnsi="Calibri"/>
                <w:color w:val="000000"/>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B4FDBB"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76B67D"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043C529" w14:textId="77777777" w:rsidR="004B5706" w:rsidRDefault="004B5706" w:rsidP="004922D7">
            <w:pPr>
              <w:pStyle w:val="TableContents"/>
              <w:jc w:val="center"/>
              <w:rPr>
                <w:rFonts w:ascii="Calibri" w:hAnsi="Calibri"/>
              </w:rPr>
            </w:pPr>
          </w:p>
        </w:tc>
      </w:tr>
      <w:tr w:rsidR="004B5706" w14:paraId="335EE95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CF65FE" w14:textId="77777777" w:rsidR="004B5706" w:rsidRDefault="004B5706" w:rsidP="004922D7">
            <w:pPr>
              <w:pStyle w:val="Standard"/>
              <w:jc w:val="center"/>
              <w:rPr>
                <w:rFonts w:ascii="Calibri" w:hAnsi="Calibri"/>
              </w:rPr>
            </w:pPr>
            <w:r>
              <w:rPr>
                <w:rFonts w:ascii="Calibri" w:hAnsi="Calibri"/>
                <w:color w:val="000000"/>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88AAB3" w14:textId="77777777" w:rsidR="004B5706" w:rsidRDefault="004B5706" w:rsidP="004922D7">
            <w:pPr>
              <w:pStyle w:val="Standard"/>
              <w:jc w:val="center"/>
              <w:rPr>
                <w:rFonts w:ascii="Calibri" w:hAnsi="Calibri"/>
              </w:rPr>
            </w:pPr>
            <w:r>
              <w:rPr>
                <w:rFonts w:ascii="Calibri" w:hAnsi="Calibri"/>
                <w:color w:val="000000"/>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095E62" w14:textId="77777777" w:rsidR="004B5706" w:rsidRDefault="004B5706"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76A8C6" w14:textId="77777777" w:rsidR="004B5706" w:rsidRDefault="004B5706"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4357F3C" w14:textId="77777777" w:rsidR="004B5706" w:rsidRDefault="004B5706" w:rsidP="004922D7">
            <w:pPr>
              <w:pStyle w:val="TableContents"/>
              <w:jc w:val="center"/>
              <w:rPr>
                <w:rFonts w:ascii="Calibri" w:hAnsi="Calibri"/>
              </w:rPr>
            </w:pPr>
          </w:p>
        </w:tc>
      </w:tr>
    </w:tbl>
    <w:p w14:paraId="5B2A0EC2" w14:textId="77777777" w:rsidR="00404E1C" w:rsidRDefault="00404E1C" w:rsidP="00404E1C">
      <w:pPr>
        <w:pStyle w:val="Standard"/>
        <w:rPr>
          <w:rFonts w:ascii="Calibri" w:hAnsi="Calibri"/>
        </w:rPr>
      </w:pPr>
    </w:p>
    <w:p w14:paraId="7785211C" w14:textId="77777777" w:rsidR="00404E1C" w:rsidRDefault="00404E1C" w:rsidP="00404E1C">
      <w:pPr>
        <w:pStyle w:val="Standard"/>
        <w:rPr>
          <w:rFonts w:ascii="Calibri" w:hAnsi="Calibri"/>
        </w:rPr>
      </w:pPr>
    </w:p>
    <w:p w14:paraId="495419F2" w14:textId="77777777" w:rsidR="00404E1C" w:rsidRDefault="00404E1C" w:rsidP="00404E1C">
      <w:pPr>
        <w:pStyle w:val="Standard"/>
        <w:numPr>
          <w:ilvl w:val="0"/>
          <w:numId w:val="21"/>
        </w:numPr>
        <w:ind w:left="426" w:hanging="426"/>
        <w:rPr>
          <w:rFonts w:ascii="Calibri" w:hAnsi="Calibri"/>
          <w:b/>
          <w:bCs/>
        </w:rPr>
      </w:pPr>
      <w:r>
        <w:rPr>
          <w:rFonts w:ascii="Calibri" w:hAnsi="Calibri"/>
          <w:b/>
          <w:bCs/>
        </w:rPr>
        <w:t>Dane magazynów</w:t>
      </w:r>
    </w:p>
    <w:p w14:paraId="3A742C9C" w14:textId="77777777" w:rsidR="00404E1C" w:rsidRDefault="00404E1C" w:rsidP="00404E1C">
      <w:pPr>
        <w:pStyle w:val="Standard"/>
        <w:ind w:left="1418"/>
        <w:rPr>
          <w:rFonts w:ascii="Calibri" w:hAnsi="Calibri"/>
          <w:b/>
          <w:bCs/>
        </w:rPr>
      </w:pPr>
      <w:r>
        <w:rPr>
          <w:rFonts w:ascii="Calibri" w:hAnsi="Calibri"/>
        </w:rPr>
        <w:t>Użytkownik:</w:t>
      </w:r>
      <w:r>
        <w:rPr>
          <w:rFonts w:ascii="Calibri" w:hAnsi="Calibri"/>
        </w:rPr>
        <w:tab/>
      </w:r>
      <w:r>
        <w:rPr>
          <w:rFonts w:ascii="Calibri" w:hAnsi="Calibri"/>
          <w:b/>
          <w:bCs/>
        </w:rPr>
        <w:t>Właściciel serwisu</w:t>
      </w:r>
    </w:p>
    <w:p w14:paraId="15E03265" w14:textId="77777777" w:rsidR="00404E1C" w:rsidRDefault="00404E1C" w:rsidP="00404E1C">
      <w:pPr>
        <w:pStyle w:val="Standard"/>
        <w:ind w:left="1418"/>
        <w:rPr>
          <w:rFonts w:ascii="Calibri" w:hAnsi="Calibri"/>
        </w:rPr>
      </w:pPr>
      <w:r>
        <w:rPr>
          <w:rFonts w:ascii="Calibri" w:hAnsi="Calibri"/>
        </w:rPr>
        <w:t>Transakcje:</w:t>
      </w:r>
      <w:r>
        <w:rPr>
          <w:rFonts w:ascii="Calibri" w:hAnsi="Calibri"/>
        </w:rPr>
        <w:tab/>
        <w:t>TRA/018, TRA/019, TRA/020, TRA/021</w:t>
      </w:r>
    </w:p>
    <w:p w14:paraId="54F9F860" w14:textId="77777777" w:rsidR="00404E1C" w:rsidRDefault="00404E1C" w:rsidP="00404E1C">
      <w:pPr>
        <w:pStyle w:val="Standard"/>
        <w:rPr>
          <w:rFonts w:ascii="Calibri" w:hAnsi="Calibri"/>
        </w:rPr>
      </w:pPr>
    </w:p>
    <w:p w14:paraId="14BA50BF" w14:textId="77777777" w:rsidR="00404E1C" w:rsidRDefault="00404E1C" w:rsidP="00404E1C">
      <w:pPr>
        <w:pStyle w:val="Standard"/>
      </w:pPr>
      <w:r>
        <w:rPr>
          <w:rFonts w:ascii="Calibri" w:hAnsi="Calibri"/>
        </w:rPr>
        <w:t xml:space="preserve">TRA/018 </w:t>
      </w:r>
      <w:r>
        <w:rPr>
          <w:rFonts w:ascii="Calibri" w:hAnsi="Calibri"/>
          <w:b/>
          <w:color w:val="000000"/>
        </w:rPr>
        <w:t>Dodanie magazynu</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72A135ED"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AB86902" w14:textId="77777777"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FA13F5B" w14:textId="77777777"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808406E" w14:textId="77777777"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F9C828B" w14:textId="77777777"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248EC61" w14:textId="77777777" w:rsidR="00404E1C" w:rsidRDefault="00404E1C" w:rsidP="004922D7">
            <w:pPr>
              <w:pStyle w:val="TableContents"/>
              <w:jc w:val="center"/>
              <w:rPr>
                <w:rFonts w:ascii="Calibri" w:hAnsi="Calibri"/>
              </w:rPr>
            </w:pPr>
            <w:r>
              <w:rPr>
                <w:rFonts w:ascii="Calibri" w:hAnsi="Calibri"/>
              </w:rPr>
              <w:t>Modyfikacja</w:t>
            </w:r>
          </w:p>
        </w:tc>
      </w:tr>
      <w:tr w:rsidR="00404E1C" w14:paraId="068FF78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D9ECC7F"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17E04E" w14:textId="77777777"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04E4B4"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C6BB76"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8127143" w14:textId="77777777" w:rsidR="00404E1C" w:rsidRDefault="00404E1C" w:rsidP="004922D7">
            <w:pPr>
              <w:pStyle w:val="TableContents"/>
              <w:jc w:val="center"/>
              <w:rPr>
                <w:rFonts w:ascii="Calibri" w:hAnsi="Calibri"/>
              </w:rPr>
            </w:pPr>
          </w:p>
        </w:tc>
      </w:tr>
      <w:tr w:rsidR="00404E1C" w14:paraId="16A0C2D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189864"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9B08B3" w14:textId="77777777"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A982BB"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09399E"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AF43BA3" w14:textId="77777777" w:rsidR="00404E1C" w:rsidRDefault="00404E1C" w:rsidP="004922D7">
            <w:pPr>
              <w:pStyle w:val="TableContents"/>
              <w:jc w:val="center"/>
              <w:rPr>
                <w:rFonts w:ascii="Calibri" w:hAnsi="Calibri"/>
              </w:rPr>
            </w:pPr>
          </w:p>
        </w:tc>
      </w:tr>
    </w:tbl>
    <w:p w14:paraId="306092A5" w14:textId="77777777" w:rsidR="00404E1C" w:rsidRDefault="00404E1C" w:rsidP="00404E1C">
      <w:pPr>
        <w:pStyle w:val="Standard"/>
        <w:rPr>
          <w:rFonts w:ascii="Calibri" w:hAnsi="Calibri"/>
        </w:rPr>
      </w:pPr>
    </w:p>
    <w:p w14:paraId="03E68F2C" w14:textId="77777777" w:rsidR="00404E1C" w:rsidRDefault="00404E1C" w:rsidP="00404E1C">
      <w:pPr>
        <w:pStyle w:val="Standard"/>
      </w:pPr>
      <w:r>
        <w:rPr>
          <w:rFonts w:ascii="Calibri" w:hAnsi="Calibri"/>
        </w:rPr>
        <w:t xml:space="preserve">TRA/019 </w:t>
      </w:r>
      <w:r>
        <w:rPr>
          <w:rFonts w:ascii="Calibri" w:hAnsi="Calibri"/>
          <w:b/>
          <w:color w:val="000000"/>
        </w:rPr>
        <w:t>Edycja danych magazynu</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05A492A9"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F0F4C8C" w14:textId="77777777"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F86E3A" w14:textId="77777777"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DA978F7" w14:textId="77777777"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9928A06" w14:textId="77777777"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5C5F068" w14:textId="77777777" w:rsidR="00404E1C" w:rsidRDefault="00404E1C" w:rsidP="004922D7">
            <w:pPr>
              <w:pStyle w:val="TableContents"/>
              <w:jc w:val="center"/>
              <w:rPr>
                <w:rFonts w:ascii="Calibri" w:hAnsi="Calibri"/>
              </w:rPr>
            </w:pPr>
            <w:r>
              <w:rPr>
                <w:rFonts w:ascii="Calibri" w:hAnsi="Calibri"/>
              </w:rPr>
              <w:t>Modyfikacja</w:t>
            </w:r>
          </w:p>
        </w:tc>
      </w:tr>
      <w:tr w:rsidR="00404E1C" w14:paraId="5D735DF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9B1ECF"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F9B4A0" w14:textId="77777777"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935EA0"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A20DBF"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F62842" w14:textId="77777777" w:rsidR="00404E1C" w:rsidRDefault="00404E1C" w:rsidP="004922D7">
            <w:pPr>
              <w:pStyle w:val="TableContents"/>
              <w:jc w:val="center"/>
              <w:rPr>
                <w:rFonts w:ascii="Calibri" w:hAnsi="Calibri"/>
              </w:rPr>
            </w:pPr>
            <w:r>
              <w:rPr>
                <w:rFonts w:ascii="Calibri" w:hAnsi="Calibri"/>
              </w:rPr>
              <w:t>+</w:t>
            </w:r>
          </w:p>
        </w:tc>
      </w:tr>
      <w:tr w:rsidR="00404E1C" w14:paraId="5EE39E4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DE7CB08"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64BBA3" w14:textId="77777777"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7F2BDE"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C29A58"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4A812BD" w14:textId="77777777" w:rsidR="00404E1C" w:rsidRDefault="00404E1C" w:rsidP="004922D7">
            <w:pPr>
              <w:pStyle w:val="TableContents"/>
              <w:jc w:val="center"/>
              <w:rPr>
                <w:rFonts w:ascii="Calibri" w:hAnsi="Calibri"/>
              </w:rPr>
            </w:pPr>
            <w:r>
              <w:rPr>
                <w:rFonts w:ascii="Calibri" w:hAnsi="Calibri"/>
              </w:rPr>
              <w:t>+</w:t>
            </w:r>
          </w:p>
        </w:tc>
      </w:tr>
    </w:tbl>
    <w:p w14:paraId="5D3CA7F1" w14:textId="77777777" w:rsidR="00404E1C" w:rsidRDefault="00404E1C" w:rsidP="00404E1C">
      <w:pPr>
        <w:pStyle w:val="Standard"/>
        <w:widowControl/>
        <w:rPr>
          <w:rFonts w:ascii="Calibri" w:hAnsi="Calibri"/>
          <w:b/>
          <w:color w:val="000000"/>
        </w:rPr>
      </w:pPr>
    </w:p>
    <w:p w14:paraId="7B03BCB0" w14:textId="77777777" w:rsidR="00404E1C" w:rsidRDefault="00404E1C" w:rsidP="00404E1C">
      <w:pPr>
        <w:pStyle w:val="Standard"/>
        <w:widowControl/>
      </w:pPr>
      <w:r>
        <w:rPr>
          <w:rFonts w:ascii="Calibri" w:hAnsi="Calibri"/>
        </w:rPr>
        <w:t xml:space="preserve">TRA/020 </w:t>
      </w:r>
      <w:r>
        <w:rPr>
          <w:rFonts w:ascii="Calibri" w:hAnsi="Calibri"/>
          <w:b/>
          <w:bCs/>
        </w:rPr>
        <w:t xml:space="preserve">Usuwanie </w:t>
      </w:r>
      <w:r>
        <w:rPr>
          <w:rFonts w:ascii="Calibri" w:hAnsi="Calibri"/>
          <w:b/>
          <w:bCs/>
          <w:color w:val="000000"/>
        </w:rPr>
        <w:t>magazynu</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79277197"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96A9A9B" w14:textId="77777777"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9BA1116" w14:textId="77777777"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22E5E99" w14:textId="77777777"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7EFD2BF" w14:textId="77777777"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674C7F1" w14:textId="77777777" w:rsidR="00404E1C" w:rsidRDefault="00404E1C" w:rsidP="004922D7">
            <w:pPr>
              <w:pStyle w:val="TableContents"/>
              <w:jc w:val="center"/>
              <w:rPr>
                <w:rFonts w:ascii="Calibri" w:hAnsi="Calibri"/>
              </w:rPr>
            </w:pPr>
            <w:r>
              <w:rPr>
                <w:rFonts w:ascii="Calibri" w:hAnsi="Calibri"/>
              </w:rPr>
              <w:t>Modyfikacja</w:t>
            </w:r>
          </w:p>
        </w:tc>
      </w:tr>
      <w:tr w:rsidR="00404E1C" w14:paraId="4BF20FD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3DB699"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92F874" w14:textId="77777777"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525122"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FF5AC4"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34A141B" w14:textId="77777777" w:rsidR="00404E1C" w:rsidRDefault="00404E1C" w:rsidP="004922D7">
            <w:pPr>
              <w:pStyle w:val="TableContents"/>
              <w:jc w:val="center"/>
              <w:rPr>
                <w:rFonts w:ascii="Calibri" w:hAnsi="Calibri"/>
              </w:rPr>
            </w:pPr>
          </w:p>
        </w:tc>
      </w:tr>
      <w:tr w:rsidR="00404E1C" w14:paraId="528E0AAE"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57C378"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F29AD3" w14:textId="77777777"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2A6E64"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D9AEB8"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310B21F" w14:textId="77777777" w:rsidR="00404E1C" w:rsidRDefault="00404E1C" w:rsidP="004922D7">
            <w:pPr>
              <w:pStyle w:val="TableContents"/>
              <w:jc w:val="center"/>
              <w:rPr>
                <w:rFonts w:ascii="Calibri" w:hAnsi="Calibri"/>
              </w:rPr>
            </w:pPr>
          </w:p>
        </w:tc>
      </w:tr>
    </w:tbl>
    <w:p w14:paraId="2E3C90A0" w14:textId="77777777" w:rsidR="00404E1C" w:rsidRDefault="00404E1C" w:rsidP="00404E1C">
      <w:pPr>
        <w:pStyle w:val="Standard"/>
        <w:widowControl/>
        <w:rPr>
          <w:rFonts w:ascii="Calibri" w:hAnsi="Calibri"/>
        </w:rPr>
      </w:pPr>
    </w:p>
    <w:p w14:paraId="648514AD" w14:textId="77777777" w:rsidR="00404E1C" w:rsidRDefault="00404E1C" w:rsidP="00404E1C">
      <w:pPr>
        <w:pStyle w:val="Standard"/>
      </w:pPr>
      <w:r>
        <w:rPr>
          <w:rFonts w:ascii="Calibri" w:hAnsi="Calibri"/>
        </w:rPr>
        <w:t xml:space="preserve">TRA/021 </w:t>
      </w:r>
      <w:r>
        <w:rPr>
          <w:rFonts w:ascii="Calibri" w:hAnsi="Calibri"/>
          <w:b/>
          <w:color w:val="000000"/>
        </w:rPr>
        <w:t>Wyświetlanie danych magazynów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18D61BDC"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07726C8" w14:textId="77777777" w:rsidR="00404E1C" w:rsidRDefault="00404E1C" w:rsidP="004922D7">
            <w:pPr>
              <w:pStyle w:val="TableContents"/>
              <w:jc w:val="center"/>
              <w:rPr>
                <w:rFonts w:ascii="Calibri" w:hAnsi="Calibri"/>
              </w:rPr>
            </w:pPr>
            <w:r>
              <w:rPr>
                <w:rFonts w:ascii="Calibri" w:hAnsi="Calibri"/>
              </w:rPr>
              <w:lastRenderedPageBreak/>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617C31C" w14:textId="77777777"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8A4FE0F" w14:textId="77777777"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CB36D14" w14:textId="77777777"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A6C53C3" w14:textId="77777777" w:rsidR="00404E1C" w:rsidRDefault="00404E1C" w:rsidP="004922D7">
            <w:pPr>
              <w:pStyle w:val="TableContents"/>
              <w:jc w:val="center"/>
              <w:rPr>
                <w:rFonts w:ascii="Calibri" w:hAnsi="Calibri"/>
              </w:rPr>
            </w:pPr>
            <w:r>
              <w:rPr>
                <w:rFonts w:ascii="Calibri" w:hAnsi="Calibri"/>
              </w:rPr>
              <w:t>Modyfikacja</w:t>
            </w:r>
          </w:p>
        </w:tc>
      </w:tr>
      <w:tr w:rsidR="00404E1C" w14:paraId="494C208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F78D5A"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F6AC01" w14:textId="77777777"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319B4C"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1F930B"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158DE13" w14:textId="77777777" w:rsidR="00404E1C" w:rsidRDefault="00404E1C" w:rsidP="004922D7">
            <w:pPr>
              <w:pStyle w:val="TableContents"/>
              <w:jc w:val="center"/>
              <w:rPr>
                <w:rFonts w:ascii="Calibri" w:hAnsi="Calibri"/>
              </w:rPr>
            </w:pPr>
          </w:p>
        </w:tc>
      </w:tr>
      <w:tr w:rsidR="00404E1C" w14:paraId="3E6DD67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8963B2"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C25186" w14:textId="77777777"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BE3B73"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FB8656"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65D9019" w14:textId="77777777" w:rsidR="00404E1C" w:rsidRDefault="00404E1C" w:rsidP="004922D7">
            <w:pPr>
              <w:pStyle w:val="TableContents"/>
              <w:jc w:val="center"/>
              <w:rPr>
                <w:rFonts w:ascii="Calibri" w:hAnsi="Calibri"/>
              </w:rPr>
            </w:pPr>
          </w:p>
        </w:tc>
      </w:tr>
    </w:tbl>
    <w:p w14:paraId="16CA5739" w14:textId="77777777" w:rsidR="00404E1C" w:rsidRDefault="00404E1C" w:rsidP="00404E1C">
      <w:pPr>
        <w:pStyle w:val="Standard"/>
        <w:widowControl/>
        <w:rPr>
          <w:rFonts w:ascii="Calibri" w:hAnsi="Calibri"/>
        </w:rPr>
      </w:pPr>
    </w:p>
    <w:p w14:paraId="6B80E911" w14:textId="77777777" w:rsidR="00404E1C" w:rsidRDefault="00404E1C" w:rsidP="00404E1C">
      <w:pPr>
        <w:pStyle w:val="Standard"/>
        <w:rPr>
          <w:rFonts w:ascii="Calibri" w:hAnsi="Calibri"/>
        </w:rPr>
      </w:pPr>
    </w:p>
    <w:p w14:paraId="4B7A1654" w14:textId="77777777" w:rsidR="00404E1C" w:rsidRDefault="00404E1C" w:rsidP="00404E1C">
      <w:pPr>
        <w:pStyle w:val="Standard"/>
        <w:numPr>
          <w:ilvl w:val="0"/>
          <w:numId w:val="21"/>
        </w:numPr>
        <w:ind w:left="426" w:hanging="426"/>
        <w:rPr>
          <w:rFonts w:ascii="Calibri" w:hAnsi="Calibri"/>
          <w:b/>
          <w:bCs/>
        </w:rPr>
      </w:pPr>
      <w:r>
        <w:rPr>
          <w:rFonts w:ascii="Calibri" w:hAnsi="Calibri"/>
          <w:b/>
          <w:bCs/>
        </w:rPr>
        <w:t>Dane magazynów</w:t>
      </w:r>
    </w:p>
    <w:p w14:paraId="25B776C0" w14:textId="77777777" w:rsidR="00404E1C" w:rsidRDefault="00404E1C" w:rsidP="00404E1C">
      <w:pPr>
        <w:pStyle w:val="Standard"/>
        <w:ind w:left="1418"/>
        <w:rPr>
          <w:rFonts w:ascii="Calibri" w:hAnsi="Calibri"/>
        </w:rPr>
      </w:pPr>
      <w:r>
        <w:rPr>
          <w:rFonts w:ascii="Calibri" w:hAnsi="Calibri"/>
        </w:rPr>
        <w:t>Użytkownik:</w:t>
      </w:r>
      <w:r>
        <w:rPr>
          <w:rFonts w:ascii="Calibri" w:hAnsi="Calibri"/>
        </w:rPr>
        <w:tab/>
      </w:r>
      <w:r>
        <w:rPr>
          <w:rFonts w:ascii="Calibri" w:hAnsi="Calibri"/>
          <w:b/>
          <w:bCs/>
        </w:rPr>
        <w:t>Pracownik serwisu</w:t>
      </w:r>
    </w:p>
    <w:p w14:paraId="0A535C40" w14:textId="77777777" w:rsidR="00404E1C" w:rsidRDefault="00404E1C" w:rsidP="00404E1C">
      <w:pPr>
        <w:pStyle w:val="Standard"/>
        <w:ind w:left="1418"/>
        <w:rPr>
          <w:rFonts w:ascii="Calibri" w:hAnsi="Calibri"/>
        </w:rPr>
      </w:pPr>
      <w:r>
        <w:rPr>
          <w:rFonts w:ascii="Calibri" w:hAnsi="Calibri"/>
        </w:rPr>
        <w:t>Transakcje:</w:t>
      </w:r>
      <w:r>
        <w:rPr>
          <w:rFonts w:ascii="Calibri" w:hAnsi="Calibri"/>
        </w:rPr>
        <w:tab/>
        <w:t>TRA/021</w:t>
      </w:r>
    </w:p>
    <w:p w14:paraId="3B06B514" w14:textId="77777777" w:rsidR="00404E1C" w:rsidRDefault="00404E1C" w:rsidP="00404E1C">
      <w:pPr>
        <w:pStyle w:val="Standard"/>
        <w:rPr>
          <w:rFonts w:ascii="Calibri" w:hAnsi="Calibri"/>
        </w:rPr>
      </w:pPr>
    </w:p>
    <w:p w14:paraId="0B5D9217" w14:textId="77777777" w:rsidR="00404E1C" w:rsidRDefault="00404E1C" w:rsidP="00404E1C">
      <w:pPr>
        <w:pStyle w:val="Standard"/>
      </w:pPr>
      <w:r>
        <w:rPr>
          <w:rFonts w:ascii="Calibri" w:hAnsi="Calibri"/>
        </w:rPr>
        <w:t xml:space="preserve">TRA/021 </w:t>
      </w:r>
      <w:r>
        <w:rPr>
          <w:rFonts w:ascii="Calibri" w:hAnsi="Calibri"/>
          <w:b/>
          <w:color w:val="000000"/>
        </w:rPr>
        <w:t>Wyświetlanie danych magazynów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404E1C" w14:paraId="7787B45A"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FBA3D52" w14:textId="77777777" w:rsidR="00404E1C" w:rsidRDefault="00404E1C"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6CF38C6" w14:textId="77777777" w:rsidR="00404E1C" w:rsidRDefault="00404E1C"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6C1D06F" w14:textId="77777777" w:rsidR="00404E1C" w:rsidRDefault="00404E1C"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465F743" w14:textId="77777777" w:rsidR="00404E1C" w:rsidRDefault="00404E1C"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76CB7D02" w14:textId="77777777" w:rsidR="00404E1C" w:rsidRDefault="00404E1C" w:rsidP="004922D7">
            <w:pPr>
              <w:pStyle w:val="TableContents"/>
              <w:jc w:val="center"/>
              <w:rPr>
                <w:rFonts w:ascii="Calibri" w:hAnsi="Calibri"/>
              </w:rPr>
            </w:pPr>
            <w:r>
              <w:rPr>
                <w:rFonts w:ascii="Calibri" w:hAnsi="Calibri"/>
              </w:rPr>
              <w:t>Modyfikacja</w:t>
            </w:r>
          </w:p>
        </w:tc>
      </w:tr>
      <w:tr w:rsidR="00404E1C" w14:paraId="4744C66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1EE000"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7842ADB" w14:textId="77777777" w:rsidR="00404E1C" w:rsidRDefault="00404E1C" w:rsidP="004922D7">
            <w:pPr>
              <w:pStyle w:val="TableContents"/>
              <w:jc w:val="center"/>
              <w:rPr>
                <w:rFonts w:ascii="Calibri" w:hAnsi="Calibri"/>
              </w:rPr>
            </w:pPr>
            <w:r>
              <w:rPr>
                <w:rFonts w:ascii="Calibri" w:hAnsi="Calibri"/>
              </w:rPr>
              <w:t>Kod</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6CD8A4"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BFF78D"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588AC3E" w14:textId="77777777" w:rsidR="00404E1C" w:rsidRDefault="00404E1C" w:rsidP="004922D7">
            <w:pPr>
              <w:pStyle w:val="TableContents"/>
              <w:jc w:val="center"/>
              <w:rPr>
                <w:rFonts w:ascii="Calibri" w:hAnsi="Calibri"/>
              </w:rPr>
            </w:pPr>
          </w:p>
        </w:tc>
      </w:tr>
      <w:tr w:rsidR="00404E1C" w14:paraId="0D536FA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7D1FC3" w14:textId="77777777" w:rsidR="00404E1C" w:rsidRDefault="00404E1C" w:rsidP="004922D7">
            <w:pPr>
              <w:pStyle w:val="TableContents"/>
              <w:jc w:val="center"/>
              <w:rPr>
                <w:rFonts w:ascii="Calibri" w:hAnsi="Calibri"/>
              </w:rPr>
            </w:pPr>
            <w:r>
              <w:rPr>
                <w:rFonts w:ascii="Calibri" w:hAnsi="Calibri"/>
              </w:rPr>
              <w:t>Magazyny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383F5A" w14:textId="77777777" w:rsidR="00404E1C" w:rsidRDefault="00404E1C"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E32C6B" w14:textId="77777777" w:rsidR="00404E1C" w:rsidRDefault="00404E1C"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2C0514" w14:textId="77777777" w:rsidR="00404E1C" w:rsidRDefault="00404E1C"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4CB7BA7" w14:textId="77777777" w:rsidR="00404E1C" w:rsidRDefault="00404E1C" w:rsidP="004922D7">
            <w:pPr>
              <w:pStyle w:val="TableContents"/>
              <w:jc w:val="center"/>
              <w:rPr>
                <w:rFonts w:ascii="Calibri" w:hAnsi="Calibri"/>
              </w:rPr>
            </w:pPr>
          </w:p>
        </w:tc>
      </w:tr>
    </w:tbl>
    <w:p w14:paraId="54EF96DC" w14:textId="77777777" w:rsidR="00404E1C" w:rsidRDefault="00404E1C" w:rsidP="00404E1C">
      <w:pPr>
        <w:pStyle w:val="Standard"/>
        <w:widowControl/>
        <w:rPr>
          <w:rFonts w:ascii="Calibri" w:hAnsi="Calibri"/>
        </w:rPr>
      </w:pPr>
    </w:p>
    <w:p w14:paraId="067B686B" w14:textId="77777777" w:rsidR="00404E1C" w:rsidRPr="003B564E" w:rsidRDefault="00404E1C" w:rsidP="00404E1C">
      <w:pPr>
        <w:pStyle w:val="Standard"/>
      </w:pPr>
    </w:p>
    <w:p w14:paraId="476172F7" w14:textId="77777777" w:rsidR="00404E1C" w:rsidRPr="00404E1C" w:rsidRDefault="00404E1C" w:rsidP="003B564E">
      <w:pPr>
        <w:pStyle w:val="Standard"/>
        <w:widowControl/>
        <w:numPr>
          <w:ilvl w:val="0"/>
          <w:numId w:val="21"/>
        </w:numPr>
        <w:ind w:left="284" w:hanging="284"/>
      </w:pPr>
      <w:r w:rsidRPr="00404E1C">
        <w:rPr>
          <w:rFonts w:ascii="Calibri" w:hAnsi="Calibri"/>
          <w:b/>
          <w:bCs/>
        </w:rPr>
        <w:t xml:space="preserve">Dane </w:t>
      </w:r>
      <w:r w:rsidR="003B564E" w:rsidRPr="00404E1C">
        <w:rPr>
          <w:rFonts w:ascii="Calibri" w:hAnsi="Calibri"/>
          <w:b/>
          <w:bCs/>
        </w:rPr>
        <w:t>opon</w:t>
      </w:r>
    </w:p>
    <w:p w14:paraId="00843A03" w14:textId="77777777" w:rsidR="00404E1C" w:rsidRDefault="003B564E"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sidRPr="00404E1C">
        <w:rPr>
          <w:rFonts w:ascii="Calibri" w:hAnsi="Calibri"/>
          <w:b/>
          <w:bCs/>
        </w:rPr>
        <w:t>Właściciel serwisu</w:t>
      </w:r>
    </w:p>
    <w:p w14:paraId="6BB2351E" w14:textId="77777777" w:rsidR="003B564E" w:rsidRDefault="003B564E" w:rsidP="00404E1C">
      <w:pPr>
        <w:pStyle w:val="Standard"/>
        <w:widowControl/>
        <w:ind w:left="1418"/>
        <w:rPr>
          <w:rFonts w:ascii="Calibri" w:hAnsi="Calibri"/>
        </w:rPr>
      </w:pPr>
      <w:r>
        <w:rPr>
          <w:rFonts w:ascii="Calibri" w:hAnsi="Calibri"/>
        </w:rPr>
        <w:t>Transakcje:</w:t>
      </w:r>
      <w:r w:rsidR="00404E1C">
        <w:rPr>
          <w:rFonts w:ascii="Calibri" w:hAnsi="Calibri"/>
        </w:rPr>
        <w:tab/>
        <w:t>TRA/022, TRA/023, TRA/024, TRA/025</w:t>
      </w:r>
    </w:p>
    <w:p w14:paraId="2EACAA4D" w14:textId="77777777" w:rsidR="003B564E" w:rsidRDefault="003B564E" w:rsidP="003B564E">
      <w:pPr>
        <w:pStyle w:val="Standard"/>
        <w:rPr>
          <w:rFonts w:ascii="Calibri" w:hAnsi="Calibri"/>
        </w:rPr>
      </w:pPr>
    </w:p>
    <w:p w14:paraId="310E084B" w14:textId="77777777" w:rsidR="003B564E" w:rsidRDefault="00404E1C" w:rsidP="003B564E">
      <w:pPr>
        <w:pStyle w:val="Standard"/>
      </w:pPr>
      <w:r>
        <w:rPr>
          <w:rFonts w:ascii="Calibri" w:hAnsi="Calibri"/>
        </w:rPr>
        <w:t>TRA/022</w:t>
      </w:r>
      <w:r w:rsidR="003B564E">
        <w:rPr>
          <w:rFonts w:ascii="Calibri" w:hAnsi="Calibri"/>
        </w:rPr>
        <w:t xml:space="preserve"> </w:t>
      </w:r>
      <w:r w:rsidR="003B564E">
        <w:rPr>
          <w:rFonts w:ascii="Calibri" w:hAnsi="Calibri"/>
          <w:b/>
          <w:bCs/>
        </w:rPr>
        <w:t>Dodanie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2A7EF923"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260E131"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9ABD444"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FFB08C7"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C8C7D21"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4A935BA" w14:textId="77777777" w:rsidR="003B564E" w:rsidRDefault="003B564E" w:rsidP="004922D7">
            <w:pPr>
              <w:pStyle w:val="TableContents"/>
              <w:jc w:val="center"/>
              <w:rPr>
                <w:rFonts w:ascii="Calibri" w:hAnsi="Calibri"/>
              </w:rPr>
            </w:pPr>
            <w:r>
              <w:rPr>
                <w:rFonts w:ascii="Calibri" w:hAnsi="Calibri"/>
              </w:rPr>
              <w:t>Modyfikacja</w:t>
            </w:r>
          </w:p>
        </w:tc>
      </w:tr>
      <w:tr w:rsidR="003B564E" w14:paraId="1795B5F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288203"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10A62E"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C3D43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B0B026"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627E58" w14:textId="77777777" w:rsidR="003B564E" w:rsidRDefault="003B564E" w:rsidP="004922D7">
            <w:pPr>
              <w:pStyle w:val="TableContents"/>
              <w:jc w:val="center"/>
              <w:rPr>
                <w:rFonts w:ascii="Calibri" w:hAnsi="Calibri"/>
              </w:rPr>
            </w:pPr>
            <w:r>
              <w:rPr>
                <w:rFonts w:ascii="Calibri" w:hAnsi="Calibri"/>
              </w:rPr>
              <w:t>+</w:t>
            </w:r>
          </w:p>
        </w:tc>
      </w:tr>
      <w:tr w:rsidR="003B564E" w14:paraId="0D4FA83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572567D"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6CEC1F"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AB64F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4DFDF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8151EE8" w14:textId="77777777" w:rsidR="003B564E" w:rsidRDefault="003B564E" w:rsidP="004922D7">
            <w:pPr>
              <w:pStyle w:val="TableContents"/>
              <w:jc w:val="center"/>
              <w:rPr>
                <w:rFonts w:ascii="Calibri" w:hAnsi="Calibri"/>
              </w:rPr>
            </w:pPr>
            <w:r>
              <w:rPr>
                <w:rFonts w:ascii="Calibri" w:hAnsi="Calibri"/>
              </w:rPr>
              <w:t>+</w:t>
            </w:r>
          </w:p>
        </w:tc>
      </w:tr>
      <w:tr w:rsidR="003B564E" w14:paraId="291CE9B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F5EC99"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828B83"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2F09F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9D24D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19C029D" w14:textId="77777777" w:rsidR="003B564E" w:rsidRDefault="003B564E" w:rsidP="004922D7">
            <w:pPr>
              <w:pStyle w:val="TableContents"/>
              <w:jc w:val="center"/>
              <w:rPr>
                <w:rFonts w:ascii="Calibri" w:hAnsi="Calibri"/>
              </w:rPr>
            </w:pPr>
            <w:r>
              <w:rPr>
                <w:rFonts w:ascii="Calibri" w:hAnsi="Calibri"/>
              </w:rPr>
              <w:t>+</w:t>
            </w:r>
          </w:p>
        </w:tc>
      </w:tr>
      <w:tr w:rsidR="003B564E" w14:paraId="66B442C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3F29E2"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36AE79"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D03CF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BF7D8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3EE3C1" w14:textId="77777777" w:rsidR="003B564E" w:rsidRDefault="003B564E" w:rsidP="004922D7">
            <w:pPr>
              <w:pStyle w:val="TableContents"/>
              <w:jc w:val="center"/>
              <w:rPr>
                <w:rFonts w:ascii="Calibri" w:hAnsi="Calibri"/>
              </w:rPr>
            </w:pPr>
            <w:r>
              <w:rPr>
                <w:rFonts w:ascii="Calibri" w:hAnsi="Calibri"/>
              </w:rPr>
              <w:t>+</w:t>
            </w:r>
          </w:p>
        </w:tc>
      </w:tr>
      <w:tr w:rsidR="003B564E" w14:paraId="08700B1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73644D"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DBAFCB"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3F3E61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CE2CE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69CCCF7" w14:textId="77777777" w:rsidR="003B564E" w:rsidRDefault="003B564E" w:rsidP="004922D7">
            <w:pPr>
              <w:pStyle w:val="TableContents"/>
              <w:jc w:val="center"/>
              <w:rPr>
                <w:rFonts w:ascii="Calibri" w:hAnsi="Calibri"/>
              </w:rPr>
            </w:pPr>
          </w:p>
        </w:tc>
      </w:tr>
      <w:tr w:rsidR="003B564E" w14:paraId="57E77F6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66C973"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4B14EB" w14:textId="77777777"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6E7AE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6DA963"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9082104" w14:textId="77777777" w:rsidR="003B564E" w:rsidRDefault="003B564E" w:rsidP="004922D7">
            <w:pPr>
              <w:pStyle w:val="TableContents"/>
              <w:jc w:val="center"/>
              <w:rPr>
                <w:rFonts w:ascii="Calibri" w:hAnsi="Calibri"/>
              </w:rPr>
            </w:pPr>
          </w:p>
        </w:tc>
      </w:tr>
      <w:tr w:rsidR="003B564E" w14:paraId="628D62B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1064CB"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F7A4AC" w14:textId="77777777"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754E0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3F199D"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3C68948" w14:textId="77777777" w:rsidR="003B564E" w:rsidRDefault="003B564E" w:rsidP="004922D7">
            <w:pPr>
              <w:pStyle w:val="TableContents"/>
              <w:jc w:val="center"/>
              <w:rPr>
                <w:rFonts w:ascii="Calibri" w:hAnsi="Calibri"/>
              </w:rPr>
            </w:pPr>
          </w:p>
        </w:tc>
      </w:tr>
      <w:tr w:rsidR="003B564E" w14:paraId="0E9D6C2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5105B2C"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868146"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1A2F8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9EF4E3"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E2578F0" w14:textId="77777777" w:rsidR="003B564E" w:rsidRDefault="003B564E" w:rsidP="004922D7">
            <w:pPr>
              <w:pStyle w:val="TableContents"/>
              <w:jc w:val="center"/>
              <w:rPr>
                <w:rFonts w:ascii="Calibri" w:hAnsi="Calibri"/>
              </w:rPr>
            </w:pPr>
          </w:p>
        </w:tc>
      </w:tr>
      <w:tr w:rsidR="003B564E" w14:paraId="5492806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BBDC8"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BC8DC8"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97E94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DC33E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8C04E8F" w14:textId="77777777" w:rsidR="003B564E" w:rsidRDefault="003B564E" w:rsidP="004922D7">
            <w:pPr>
              <w:pStyle w:val="TableContents"/>
              <w:jc w:val="center"/>
              <w:rPr>
                <w:rFonts w:ascii="Calibri" w:hAnsi="Calibri"/>
              </w:rPr>
            </w:pPr>
          </w:p>
        </w:tc>
      </w:tr>
      <w:tr w:rsidR="003B564E" w14:paraId="08845FEE"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5552C1"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546D56" w14:textId="77777777"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F3511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799DF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1ADEDB1" w14:textId="77777777" w:rsidR="003B564E" w:rsidRDefault="003B564E" w:rsidP="004922D7">
            <w:pPr>
              <w:pStyle w:val="TableContents"/>
              <w:jc w:val="center"/>
              <w:rPr>
                <w:rFonts w:ascii="Calibri" w:hAnsi="Calibri"/>
              </w:rPr>
            </w:pPr>
            <w:r>
              <w:rPr>
                <w:rFonts w:ascii="Calibri" w:hAnsi="Calibri"/>
              </w:rPr>
              <w:t>+</w:t>
            </w:r>
          </w:p>
        </w:tc>
      </w:tr>
      <w:tr w:rsidR="003B564E" w14:paraId="4ADE8802"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60E745"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9524EC" w14:textId="77777777"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B6696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F624A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AE9EABA" w14:textId="77777777" w:rsidR="003B564E" w:rsidRDefault="003B564E" w:rsidP="004922D7">
            <w:pPr>
              <w:pStyle w:val="TableContents"/>
              <w:jc w:val="center"/>
              <w:rPr>
                <w:rFonts w:ascii="Calibri" w:hAnsi="Calibri"/>
              </w:rPr>
            </w:pPr>
            <w:r>
              <w:rPr>
                <w:rFonts w:ascii="Calibri" w:hAnsi="Calibri"/>
              </w:rPr>
              <w:t>+</w:t>
            </w:r>
          </w:p>
        </w:tc>
      </w:tr>
      <w:tr w:rsidR="003B564E" w14:paraId="08578F5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149588"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B97651"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FD018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316F7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78D0722" w14:textId="77777777" w:rsidR="003B564E" w:rsidRDefault="003B564E" w:rsidP="004922D7">
            <w:pPr>
              <w:pStyle w:val="TableContents"/>
              <w:jc w:val="center"/>
              <w:rPr>
                <w:rFonts w:ascii="Calibri" w:hAnsi="Calibri"/>
              </w:rPr>
            </w:pPr>
            <w:r>
              <w:rPr>
                <w:rFonts w:ascii="Calibri" w:hAnsi="Calibri"/>
              </w:rPr>
              <w:t>+</w:t>
            </w:r>
          </w:p>
        </w:tc>
      </w:tr>
      <w:tr w:rsidR="003B564E" w14:paraId="022B974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22332E"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121EE4" w14:textId="77777777"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37C6A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CBD20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F4416CD" w14:textId="77777777" w:rsidR="003B564E" w:rsidRDefault="003B564E" w:rsidP="004922D7">
            <w:pPr>
              <w:pStyle w:val="TableContents"/>
              <w:jc w:val="center"/>
              <w:rPr>
                <w:rFonts w:ascii="Calibri" w:hAnsi="Calibri"/>
              </w:rPr>
            </w:pPr>
            <w:r>
              <w:rPr>
                <w:rFonts w:ascii="Calibri" w:hAnsi="Calibri"/>
              </w:rPr>
              <w:t>+</w:t>
            </w:r>
          </w:p>
        </w:tc>
      </w:tr>
      <w:tr w:rsidR="003B564E" w14:paraId="2BF31CA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5772B5"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ED86384" w14:textId="77777777"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6EC706"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D605A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FA299CD" w14:textId="77777777" w:rsidR="003B564E" w:rsidRDefault="003B564E" w:rsidP="004922D7">
            <w:pPr>
              <w:pStyle w:val="TableContents"/>
              <w:jc w:val="center"/>
              <w:rPr>
                <w:rFonts w:ascii="Calibri" w:hAnsi="Calibri"/>
              </w:rPr>
            </w:pPr>
            <w:r>
              <w:rPr>
                <w:rFonts w:ascii="Calibri" w:hAnsi="Calibri"/>
              </w:rPr>
              <w:t>+</w:t>
            </w:r>
          </w:p>
        </w:tc>
      </w:tr>
      <w:tr w:rsidR="003B564E" w14:paraId="6D9328FE"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9FCC1A"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65BE37"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3F035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71209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DFCFD6D" w14:textId="77777777" w:rsidR="003B564E" w:rsidRDefault="003B564E" w:rsidP="004922D7">
            <w:pPr>
              <w:pStyle w:val="TableContents"/>
              <w:jc w:val="center"/>
              <w:rPr>
                <w:rFonts w:ascii="Calibri" w:hAnsi="Calibri"/>
              </w:rPr>
            </w:pPr>
            <w:r>
              <w:rPr>
                <w:rFonts w:ascii="Calibri" w:hAnsi="Calibri"/>
              </w:rPr>
              <w:t>+</w:t>
            </w:r>
          </w:p>
        </w:tc>
      </w:tr>
      <w:tr w:rsidR="003B564E" w14:paraId="1CC624B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9895C7"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B6D6BA" w14:textId="77777777"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58527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60A89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42FE737" w14:textId="77777777" w:rsidR="003B564E" w:rsidRDefault="003B564E" w:rsidP="004922D7">
            <w:pPr>
              <w:pStyle w:val="TableContents"/>
              <w:jc w:val="center"/>
              <w:rPr>
                <w:rFonts w:ascii="Calibri" w:hAnsi="Calibri"/>
              </w:rPr>
            </w:pPr>
            <w:r>
              <w:rPr>
                <w:rFonts w:ascii="Calibri" w:hAnsi="Calibri"/>
              </w:rPr>
              <w:t>+</w:t>
            </w:r>
          </w:p>
        </w:tc>
      </w:tr>
      <w:tr w:rsidR="003B564E" w14:paraId="007D84D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7A4981" w14:textId="77777777" w:rsidR="003B564E" w:rsidRDefault="003B564E" w:rsidP="004922D7">
            <w:pPr>
              <w:pStyle w:val="TableContents"/>
              <w:jc w:val="center"/>
              <w:rPr>
                <w:rFonts w:ascii="Calibri" w:hAnsi="Calibri"/>
              </w:rPr>
            </w:pPr>
            <w:r>
              <w:rPr>
                <w:rFonts w:ascii="Calibri" w:hAnsi="Calibri"/>
              </w:rPr>
              <w:lastRenderedPageBreak/>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62C457"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12F56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5E3CC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A4F5505" w14:textId="77777777" w:rsidR="003B564E" w:rsidRDefault="003B564E" w:rsidP="004922D7">
            <w:pPr>
              <w:pStyle w:val="TableContents"/>
              <w:jc w:val="center"/>
              <w:rPr>
                <w:rFonts w:ascii="Calibri" w:hAnsi="Calibri"/>
              </w:rPr>
            </w:pPr>
            <w:r>
              <w:rPr>
                <w:rFonts w:ascii="Calibri" w:hAnsi="Calibri"/>
              </w:rPr>
              <w:t>+</w:t>
            </w:r>
          </w:p>
        </w:tc>
      </w:tr>
    </w:tbl>
    <w:p w14:paraId="6A5E3F1D" w14:textId="77777777" w:rsidR="003B564E" w:rsidRDefault="003B564E" w:rsidP="003B564E">
      <w:pPr>
        <w:pStyle w:val="Standard"/>
        <w:rPr>
          <w:rFonts w:ascii="Calibri" w:hAnsi="Calibri"/>
        </w:rPr>
      </w:pPr>
    </w:p>
    <w:p w14:paraId="3CA823E9" w14:textId="77777777" w:rsidR="003B564E" w:rsidRDefault="003B564E" w:rsidP="003B564E">
      <w:pPr>
        <w:pStyle w:val="Standard"/>
      </w:pPr>
      <w:r>
        <w:rPr>
          <w:rFonts w:ascii="Calibri" w:hAnsi="Calibri"/>
        </w:rPr>
        <w:t>TRA/0</w:t>
      </w:r>
      <w:r w:rsidR="00404E1C">
        <w:rPr>
          <w:rFonts w:ascii="Calibri" w:hAnsi="Calibri"/>
        </w:rPr>
        <w:t>23</w:t>
      </w:r>
      <w:r>
        <w:rPr>
          <w:rFonts w:ascii="Calibri" w:hAnsi="Calibri"/>
        </w:rPr>
        <w:t xml:space="preserve"> </w:t>
      </w:r>
      <w:r>
        <w:rPr>
          <w:rFonts w:ascii="Calibri" w:hAnsi="Calibri"/>
          <w:b/>
          <w:bCs/>
        </w:rPr>
        <w:t>Edycja danych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D992329"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97687ED"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349403F"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32B715"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0A686C2"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F8C8A0F" w14:textId="77777777" w:rsidR="003B564E" w:rsidRDefault="003B564E" w:rsidP="004922D7">
            <w:pPr>
              <w:pStyle w:val="TableContents"/>
              <w:jc w:val="center"/>
              <w:rPr>
                <w:rFonts w:ascii="Calibri" w:hAnsi="Calibri"/>
              </w:rPr>
            </w:pPr>
            <w:r>
              <w:rPr>
                <w:rFonts w:ascii="Calibri" w:hAnsi="Calibri"/>
              </w:rPr>
              <w:t>Modyfikacja</w:t>
            </w:r>
          </w:p>
        </w:tc>
      </w:tr>
      <w:tr w:rsidR="003B564E" w14:paraId="2551209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6E6C133"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8E8B2E"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7E52C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39974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16E08B6" w14:textId="77777777" w:rsidR="003B564E" w:rsidRDefault="003B564E" w:rsidP="004922D7">
            <w:pPr>
              <w:pStyle w:val="TableContents"/>
              <w:jc w:val="center"/>
              <w:rPr>
                <w:rFonts w:ascii="Calibri" w:hAnsi="Calibri"/>
              </w:rPr>
            </w:pPr>
            <w:r>
              <w:rPr>
                <w:rFonts w:ascii="Calibri" w:hAnsi="Calibri"/>
              </w:rPr>
              <w:t>+</w:t>
            </w:r>
          </w:p>
        </w:tc>
      </w:tr>
      <w:tr w:rsidR="003B564E" w14:paraId="3327D1F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5CC921"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9CC343"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FBDE1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84291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42A3B0B" w14:textId="77777777" w:rsidR="003B564E" w:rsidRDefault="003B564E" w:rsidP="004922D7">
            <w:pPr>
              <w:pStyle w:val="TableContents"/>
              <w:jc w:val="center"/>
              <w:rPr>
                <w:rFonts w:ascii="Calibri" w:hAnsi="Calibri"/>
              </w:rPr>
            </w:pPr>
            <w:r>
              <w:rPr>
                <w:rFonts w:ascii="Calibri" w:hAnsi="Calibri"/>
              </w:rPr>
              <w:t>+</w:t>
            </w:r>
          </w:p>
        </w:tc>
      </w:tr>
      <w:tr w:rsidR="003B564E" w14:paraId="233597D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AFAB35"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47D0FF"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2977B6"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E2805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662B138" w14:textId="77777777" w:rsidR="003B564E" w:rsidRDefault="003B564E" w:rsidP="004922D7">
            <w:pPr>
              <w:pStyle w:val="TableContents"/>
              <w:jc w:val="center"/>
              <w:rPr>
                <w:rFonts w:ascii="Calibri" w:hAnsi="Calibri"/>
              </w:rPr>
            </w:pPr>
            <w:r>
              <w:rPr>
                <w:rFonts w:ascii="Calibri" w:hAnsi="Calibri"/>
              </w:rPr>
              <w:t>+</w:t>
            </w:r>
          </w:p>
        </w:tc>
      </w:tr>
      <w:tr w:rsidR="003B564E" w14:paraId="2141A9F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0F25E4"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2D6F4D"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139DC8"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99066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C987EB5" w14:textId="77777777" w:rsidR="003B564E" w:rsidRDefault="003B564E" w:rsidP="004922D7">
            <w:pPr>
              <w:pStyle w:val="TableContents"/>
              <w:jc w:val="center"/>
              <w:rPr>
                <w:rFonts w:ascii="Calibri" w:hAnsi="Calibri"/>
              </w:rPr>
            </w:pPr>
            <w:r>
              <w:rPr>
                <w:rFonts w:ascii="Calibri" w:hAnsi="Calibri"/>
              </w:rPr>
              <w:t>+</w:t>
            </w:r>
          </w:p>
        </w:tc>
      </w:tr>
      <w:tr w:rsidR="003B564E" w14:paraId="0E75517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214143"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D1A8D0"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462EF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84C02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5CC6CC4" w14:textId="77777777" w:rsidR="003B564E" w:rsidRDefault="003B564E" w:rsidP="004922D7">
            <w:pPr>
              <w:pStyle w:val="TableContents"/>
              <w:jc w:val="center"/>
              <w:rPr>
                <w:rFonts w:ascii="Calibri" w:hAnsi="Calibri"/>
              </w:rPr>
            </w:pPr>
            <w:r>
              <w:rPr>
                <w:rFonts w:ascii="Calibri" w:hAnsi="Calibri"/>
              </w:rPr>
              <w:t>+</w:t>
            </w:r>
          </w:p>
        </w:tc>
      </w:tr>
      <w:tr w:rsidR="003B564E" w14:paraId="379ADCF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C29619"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051772" w14:textId="77777777"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614C8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C0AD6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4C93FA2" w14:textId="77777777" w:rsidR="003B564E" w:rsidRDefault="003B564E" w:rsidP="004922D7">
            <w:pPr>
              <w:pStyle w:val="TableContents"/>
              <w:jc w:val="center"/>
              <w:rPr>
                <w:rFonts w:ascii="Calibri" w:hAnsi="Calibri"/>
              </w:rPr>
            </w:pPr>
            <w:r>
              <w:rPr>
                <w:rFonts w:ascii="Calibri" w:hAnsi="Calibri"/>
              </w:rPr>
              <w:t>+</w:t>
            </w:r>
          </w:p>
        </w:tc>
      </w:tr>
      <w:tr w:rsidR="003B564E" w14:paraId="61498E9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1B51D5"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1F465F" w14:textId="77777777"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DB9D3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2B978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601D1B" w14:textId="77777777" w:rsidR="003B564E" w:rsidRDefault="003B564E" w:rsidP="004922D7">
            <w:pPr>
              <w:pStyle w:val="TableContents"/>
              <w:jc w:val="center"/>
              <w:rPr>
                <w:rFonts w:ascii="Calibri" w:hAnsi="Calibri"/>
              </w:rPr>
            </w:pPr>
            <w:r>
              <w:rPr>
                <w:rFonts w:ascii="Calibri" w:hAnsi="Calibri"/>
              </w:rPr>
              <w:t>+</w:t>
            </w:r>
          </w:p>
        </w:tc>
      </w:tr>
      <w:tr w:rsidR="003B564E" w14:paraId="3311C6A0"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EF30F5"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361081"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23F51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7F219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7397A33" w14:textId="77777777" w:rsidR="003B564E" w:rsidRDefault="003B564E" w:rsidP="004922D7">
            <w:pPr>
              <w:pStyle w:val="TableContents"/>
              <w:jc w:val="center"/>
              <w:rPr>
                <w:rFonts w:ascii="Calibri" w:hAnsi="Calibri"/>
              </w:rPr>
            </w:pPr>
            <w:r>
              <w:rPr>
                <w:rFonts w:ascii="Calibri" w:hAnsi="Calibri"/>
              </w:rPr>
              <w:t>+</w:t>
            </w:r>
          </w:p>
        </w:tc>
      </w:tr>
      <w:tr w:rsidR="003B564E" w14:paraId="4A292D5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FDC8A2"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06C6E4"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09031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9C7DF7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3D4EA30" w14:textId="77777777" w:rsidR="003B564E" w:rsidRDefault="003B564E" w:rsidP="004922D7">
            <w:pPr>
              <w:pStyle w:val="TableContents"/>
              <w:jc w:val="center"/>
              <w:rPr>
                <w:rFonts w:ascii="Calibri" w:hAnsi="Calibri"/>
              </w:rPr>
            </w:pPr>
            <w:r>
              <w:rPr>
                <w:rFonts w:ascii="Calibri" w:hAnsi="Calibri"/>
              </w:rPr>
              <w:t>+</w:t>
            </w:r>
          </w:p>
        </w:tc>
      </w:tr>
      <w:tr w:rsidR="003B564E" w14:paraId="4D99893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BD7731"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924DB3" w14:textId="77777777"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BB76A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C418C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9F8170F" w14:textId="77777777" w:rsidR="003B564E" w:rsidRDefault="003B564E" w:rsidP="004922D7">
            <w:pPr>
              <w:pStyle w:val="TableContents"/>
              <w:jc w:val="center"/>
              <w:rPr>
                <w:rFonts w:ascii="Calibri" w:hAnsi="Calibri"/>
              </w:rPr>
            </w:pPr>
            <w:r>
              <w:rPr>
                <w:rFonts w:ascii="Calibri" w:hAnsi="Calibri"/>
              </w:rPr>
              <w:t>+</w:t>
            </w:r>
          </w:p>
        </w:tc>
      </w:tr>
      <w:tr w:rsidR="003B564E" w14:paraId="62A1587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31087A"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1EE478" w14:textId="77777777"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2FB99F"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F0BD2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194C048" w14:textId="77777777" w:rsidR="003B564E" w:rsidRDefault="003B564E" w:rsidP="004922D7">
            <w:pPr>
              <w:pStyle w:val="TableContents"/>
              <w:jc w:val="center"/>
              <w:rPr>
                <w:rFonts w:ascii="Calibri" w:hAnsi="Calibri"/>
              </w:rPr>
            </w:pPr>
            <w:r>
              <w:rPr>
                <w:rFonts w:ascii="Calibri" w:hAnsi="Calibri"/>
              </w:rPr>
              <w:t>+</w:t>
            </w:r>
          </w:p>
        </w:tc>
      </w:tr>
      <w:tr w:rsidR="003B564E" w14:paraId="0BD4645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CB5339"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D449FEE"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B8285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F0FC0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028C7C" w14:textId="77777777" w:rsidR="003B564E" w:rsidRDefault="003B564E" w:rsidP="004922D7">
            <w:pPr>
              <w:pStyle w:val="TableContents"/>
              <w:jc w:val="center"/>
              <w:rPr>
                <w:rFonts w:ascii="Calibri" w:hAnsi="Calibri"/>
              </w:rPr>
            </w:pPr>
            <w:r>
              <w:rPr>
                <w:rFonts w:ascii="Calibri" w:hAnsi="Calibri"/>
              </w:rPr>
              <w:t>+</w:t>
            </w:r>
          </w:p>
        </w:tc>
      </w:tr>
      <w:tr w:rsidR="003B564E" w14:paraId="17314D22"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1B0C2A"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AE92EF" w14:textId="77777777"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478F0D"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47B05B"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745433D" w14:textId="77777777" w:rsidR="003B564E" w:rsidRDefault="003B564E" w:rsidP="004922D7">
            <w:pPr>
              <w:pStyle w:val="TableContents"/>
              <w:jc w:val="center"/>
              <w:rPr>
                <w:rFonts w:ascii="Calibri" w:hAnsi="Calibri"/>
              </w:rPr>
            </w:pPr>
            <w:r>
              <w:rPr>
                <w:rFonts w:ascii="Calibri" w:hAnsi="Calibri"/>
              </w:rPr>
              <w:t>+</w:t>
            </w:r>
          </w:p>
        </w:tc>
      </w:tr>
      <w:tr w:rsidR="003B564E" w14:paraId="3231850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68E040"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6FDB5B" w14:textId="77777777"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3EFF5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D55DF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48234D5" w14:textId="77777777" w:rsidR="003B564E" w:rsidRDefault="003B564E" w:rsidP="004922D7">
            <w:pPr>
              <w:pStyle w:val="TableContents"/>
              <w:jc w:val="center"/>
              <w:rPr>
                <w:rFonts w:ascii="Calibri" w:hAnsi="Calibri"/>
              </w:rPr>
            </w:pPr>
            <w:r>
              <w:rPr>
                <w:rFonts w:ascii="Calibri" w:hAnsi="Calibri"/>
              </w:rPr>
              <w:t>+</w:t>
            </w:r>
          </w:p>
        </w:tc>
      </w:tr>
      <w:tr w:rsidR="003B564E" w14:paraId="3E1B841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C9397B"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AEF8A7"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85F7C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7EA63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0BA8209" w14:textId="77777777" w:rsidR="003B564E" w:rsidRDefault="003B564E" w:rsidP="004922D7">
            <w:pPr>
              <w:pStyle w:val="TableContents"/>
              <w:jc w:val="center"/>
              <w:rPr>
                <w:rFonts w:ascii="Calibri" w:hAnsi="Calibri"/>
              </w:rPr>
            </w:pPr>
            <w:r>
              <w:rPr>
                <w:rFonts w:ascii="Calibri" w:hAnsi="Calibri"/>
              </w:rPr>
              <w:t>+</w:t>
            </w:r>
          </w:p>
        </w:tc>
      </w:tr>
      <w:tr w:rsidR="003B564E" w14:paraId="2F62653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A8154A"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45A009" w14:textId="77777777"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193F2E"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998D3F"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5CC72F2" w14:textId="77777777" w:rsidR="003B564E" w:rsidRDefault="003B564E" w:rsidP="004922D7">
            <w:pPr>
              <w:pStyle w:val="TableContents"/>
              <w:jc w:val="center"/>
              <w:rPr>
                <w:rFonts w:ascii="Calibri" w:hAnsi="Calibri"/>
              </w:rPr>
            </w:pPr>
            <w:r>
              <w:rPr>
                <w:rFonts w:ascii="Calibri" w:hAnsi="Calibri"/>
              </w:rPr>
              <w:t>+</w:t>
            </w:r>
          </w:p>
        </w:tc>
      </w:tr>
      <w:tr w:rsidR="003B564E" w14:paraId="09A612F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D1A467" w14:textId="77777777" w:rsidR="003B564E" w:rsidRDefault="003B564E" w:rsidP="004922D7">
            <w:pPr>
              <w:pStyle w:val="TableContents"/>
              <w:jc w:val="center"/>
              <w:rPr>
                <w:rFonts w:ascii="Calibri" w:hAnsi="Calibri"/>
              </w:rPr>
            </w:pPr>
            <w:r>
              <w:rPr>
                <w:rFonts w:ascii="Calibri" w:hAnsi="Calibri"/>
              </w:rPr>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9CF0D0"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CF3CE5"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5FF52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D4CE2CF" w14:textId="77777777" w:rsidR="003B564E" w:rsidRDefault="003B564E" w:rsidP="004922D7">
            <w:pPr>
              <w:pStyle w:val="TableContents"/>
              <w:jc w:val="center"/>
              <w:rPr>
                <w:rFonts w:ascii="Calibri" w:hAnsi="Calibri"/>
              </w:rPr>
            </w:pPr>
            <w:r>
              <w:rPr>
                <w:rFonts w:ascii="Calibri" w:hAnsi="Calibri"/>
              </w:rPr>
              <w:t>+</w:t>
            </w:r>
          </w:p>
        </w:tc>
      </w:tr>
    </w:tbl>
    <w:p w14:paraId="433259A2" w14:textId="77777777" w:rsidR="003B564E" w:rsidRDefault="003B564E" w:rsidP="003B564E">
      <w:pPr>
        <w:pStyle w:val="Standard"/>
        <w:rPr>
          <w:rFonts w:ascii="Calibri" w:hAnsi="Calibri"/>
        </w:rPr>
      </w:pPr>
    </w:p>
    <w:p w14:paraId="7DA575C3" w14:textId="77777777" w:rsidR="003B564E" w:rsidRDefault="003B564E" w:rsidP="003B564E">
      <w:pPr>
        <w:pStyle w:val="Standard"/>
      </w:pPr>
      <w:r>
        <w:rPr>
          <w:rFonts w:ascii="Calibri" w:hAnsi="Calibri"/>
        </w:rPr>
        <w:t>TRA/0</w:t>
      </w:r>
      <w:r w:rsidR="00404E1C">
        <w:rPr>
          <w:rFonts w:ascii="Calibri" w:hAnsi="Calibri"/>
        </w:rPr>
        <w:t>24</w:t>
      </w:r>
      <w:r>
        <w:rPr>
          <w:rFonts w:ascii="Calibri" w:hAnsi="Calibri"/>
        </w:rPr>
        <w:t xml:space="preserve"> </w:t>
      </w:r>
      <w:r>
        <w:rPr>
          <w:rFonts w:ascii="Calibri" w:hAnsi="Calibri"/>
          <w:b/>
          <w:bCs/>
        </w:rPr>
        <w:t>Usuwanie danych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1345EE0F"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FA3B8D8"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6F70BD0"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8D0021"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24ADC76"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CF878FA" w14:textId="77777777" w:rsidR="003B564E" w:rsidRDefault="003B564E" w:rsidP="004922D7">
            <w:pPr>
              <w:pStyle w:val="TableContents"/>
              <w:jc w:val="center"/>
              <w:rPr>
                <w:rFonts w:ascii="Calibri" w:hAnsi="Calibri"/>
              </w:rPr>
            </w:pPr>
            <w:r>
              <w:rPr>
                <w:rFonts w:ascii="Calibri" w:hAnsi="Calibri"/>
              </w:rPr>
              <w:t>Modyfikacja</w:t>
            </w:r>
          </w:p>
        </w:tc>
      </w:tr>
      <w:tr w:rsidR="003B564E" w14:paraId="4198691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CA63D4"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64A68F"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56C78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31E24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7C1D1BF" w14:textId="77777777" w:rsidR="003B564E" w:rsidRDefault="003B564E" w:rsidP="004922D7">
            <w:pPr>
              <w:pStyle w:val="TableContents"/>
              <w:jc w:val="center"/>
              <w:rPr>
                <w:rFonts w:ascii="Calibri" w:hAnsi="Calibri"/>
              </w:rPr>
            </w:pPr>
          </w:p>
        </w:tc>
      </w:tr>
      <w:tr w:rsidR="003B564E" w14:paraId="7FFAA9C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03CBD5"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AF5A43"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26727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01121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71F1F24" w14:textId="77777777" w:rsidR="003B564E" w:rsidRDefault="003B564E" w:rsidP="004922D7">
            <w:pPr>
              <w:pStyle w:val="TableContents"/>
              <w:jc w:val="center"/>
              <w:rPr>
                <w:rFonts w:ascii="Calibri" w:hAnsi="Calibri"/>
              </w:rPr>
            </w:pPr>
          </w:p>
        </w:tc>
      </w:tr>
      <w:tr w:rsidR="003B564E" w14:paraId="6AA5C84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502151"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1AFB29"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2252D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D0371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6DEC12D" w14:textId="77777777" w:rsidR="003B564E" w:rsidRDefault="003B564E" w:rsidP="004922D7">
            <w:pPr>
              <w:pStyle w:val="TableContents"/>
              <w:jc w:val="center"/>
              <w:rPr>
                <w:rFonts w:ascii="Calibri" w:hAnsi="Calibri"/>
              </w:rPr>
            </w:pPr>
          </w:p>
        </w:tc>
      </w:tr>
      <w:tr w:rsidR="003B564E" w14:paraId="34D42152"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01C321"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A7B9AE"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8B293E"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BA11FB"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E509796" w14:textId="77777777" w:rsidR="003B564E" w:rsidRDefault="003B564E" w:rsidP="004922D7">
            <w:pPr>
              <w:pStyle w:val="TableContents"/>
              <w:jc w:val="center"/>
              <w:rPr>
                <w:rFonts w:ascii="Calibri" w:hAnsi="Calibri"/>
              </w:rPr>
            </w:pPr>
          </w:p>
        </w:tc>
      </w:tr>
      <w:tr w:rsidR="003B564E" w14:paraId="26015AA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0F19BC"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5B1E0E"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9CFA58"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3CD41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6A15330" w14:textId="77777777" w:rsidR="003B564E" w:rsidRDefault="003B564E" w:rsidP="004922D7">
            <w:pPr>
              <w:pStyle w:val="TableContents"/>
              <w:jc w:val="center"/>
              <w:rPr>
                <w:rFonts w:ascii="Calibri" w:hAnsi="Calibri"/>
              </w:rPr>
            </w:pPr>
          </w:p>
        </w:tc>
      </w:tr>
      <w:tr w:rsidR="003B564E" w14:paraId="432ABA3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FFF9E9"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23246E" w14:textId="77777777"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39601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26FFF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D36320C" w14:textId="77777777" w:rsidR="003B564E" w:rsidRDefault="003B564E" w:rsidP="004922D7">
            <w:pPr>
              <w:pStyle w:val="TableContents"/>
              <w:jc w:val="center"/>
              <w:rPr>
                <w:rFonts w:ascii="Calibri" w:hAnsi="Calibri"/>
              </w:rPr>
            </w:pPr>
          </w:p>
        </w:tc>
      </w:tr>
      <w:tr w:rsidR="003B564E" w14:paraId="73E9DFF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37CC17"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9D79F4" w14:textId="77777777"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5C592F"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D64E3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58394A3" w14:textId="77777777" w:rsidR="003B564E" w:rsidRDefault="003B564E" w:rsidP="004922D7">
            <w:pPr>
              <w:pStyle w:val="TableContents"/>
              <w:jc w:val="center"/>
              <w:rPr>
                <w:rFonts w:ascii="Calibri" w:hAnsi="Calibri"/>
              </w:rPr>
            </w:pPr>
          </w:p>
        </w:tc>
      </w:tr>
      <w:tr w:rsidR="003B564E" w14:paraId="6ACA88E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422B1F"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B7D322E"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FAFA8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6A1BEF"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8BE6235" w14:textId="77777777" w:rsidR="003B564E" w:rsidRDefault="003B564E" w:rsidP="004922D7">
            <w:pPr>
              <w:pStyle w:val="TableContents"/>
              <w:jc w:val="center"/>
              <w:rPr>
                <w:rFonts w:ascii="Calibri" w:hAnsi="Calibri"/>
              </w:rPr>
            </w:pPr>
          </w:p>
        </w:tc>
      </w:tr>
      <w:tr w:rsidR="003B564E" w14:paraId="053D81A0"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F31D92"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C25C74"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61B61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92818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8808364" w14:textId="77777777" w:rsidR="003B564E" w:rsidRDefault="003B564E" w:rsidP="004922D7">
            <w:pPr>
              <w:pStyle w:val="TableContents"/>
              <w:jc w:val="center"/>
              <w:rPr>
                <w:rFonts w:ascii="Calibri" w:hAnsi="Calibri"/>
              </w:rPr>
            </w:pPr>
          </w:p>
        </w:tc>
      </w:tr>
      <w:tr w:rsidR="003B564E" w14:paraId="53FD8BB0"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A298FD"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D3EECA" w14:textId="77777777"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7C7CC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2CC678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6ACF346" w14:textId="77777777" w:rsidR="003B564E" w:rsidRDefault="003B564E" w:rsidP="004922D7">
            <w:pPr>
              <w:pStyle w:val="TableContents"/>
              <w:jc w:val="center"/>
              <w:rPr>
                <w:rFonts w:ascii="Calibri" w:hAnsi="Calibri"/>
              </w:rPr>
            </w:pPr>
          </w:p>
        </w:tc>
      </w:tr>
      <w:tr w:rsidR="003B564E" w14:paraId="69EE66A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E4AED0" w14:textId="77777777" w:rsidR="003B564E" w:rsidRDefault="003B564E" w:rsidP="004922D7">
            <w:pPr>
              <w:pStyle w:val="TableContents"/>
              <w:jc w:val="center"/>
              <w:rPr>
                <w:rFonts w:ascii="Calibri" w:hAnsi="Calibri"/>
              </w:rPr>
            </w:pPr>
            <w:r>
              <w:rPr>
                <w:rFonts w:ascii="Calibri" w:hAnsi="Calibri"/>
              </w:rPr>
              <w:lastRenderedPageBreak/>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132D2B" w14:textId="77777777"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B888A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5FA48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4375616" w14:textId="77777777" w:rsidR="003B564E" w:rsidRDefault="003B564E" w:rsidP="004922D7">
            <w:pPr>
              <w:pStyle w:val="TableContents"/>
              <w:jc w:val="center"/>
              <w:rPr>
                <w:rFonts w:ascii="Calibri" w:hAnsi="Calibri"/>
              </w:rPr>
            </w:pPr>
          </w:p>
        </w:tc>
      </w:tr>
      <w:tr w:rsidR="003B564E" w14:paraId="1741AE1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E5EF22"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13E7F6"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B67E8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215A7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D992589" w14:textId="77777777" w:rsidR="003B564E" w:rsidRDefault="003B564E" w:rsidP="004922D7">
            <w:pPr>
              <w:pStyle w:val="TableContents"/>
              <w:jc w:val="center"/>
              <w:rPr>
                <w:rFonts w:ascii="Calibri" w:hAnsi="Calibri"/>
              </w:rPr>
            </w:pPr>
          </w:p>
        </w:tc>
      </w:tr>
      <w:tr w:rsidR="003B564E" w14:paraId="02F1CE4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C19B53"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770A49C" w14:textId="77777777"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67A5E6"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544F5B"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37537FD" w14:textId="77777777" w:rsidR="003B564E" w:rsidRDefault="003B564E" w:rsidP="004922D7">
            <w:pPr>
              <w:pStyle w:val="TableContents"/>
              <w:jc w:val="center"/>
              <w:rPr>
                <w:rFonts w:ascii="Calibri" w:hAnsi="Calibri"/>
              </w:rPr>
            </w:pPr>
          </w:p>
        </w:tc>
      </w:tr>
      <w:tr w:rsidR="003B564E" w14:paraId="7476373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82A2A8"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BA6B0FE" w14:textId="77777777"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E0E654"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F0E72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EDFA2D2" w14:textId="77777777" w:rsidR="003B564E" w:rsidRDefault="003B564E" w:rsidP="004922D7">
            <w:pPr>
              <w:pStyle w:val="TableContents"/>
              <w:jc w:val="center"/>
              <w:rPr>
                <w:rFonts w:ascii="Calibri" w:hAnsi="Calibri"/>
              </w:rPr>
            </w:pPr>
          </w:p>
        </w:tc>
      </w:tr>
      <w:tr w:rsidR="003B564E" w14:paraId="00EA3D4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312C84"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85C7C0"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24CFE1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BBD2E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696C402" w14:textId="77777777" w:rsidR="003B564E" w:rsidRDefault="003B564E" w:rsidP="004922D7">
            <w:pPr>
              <w:pStyle w:val="TableContents"/>
              <w:jc w:val="center"/>
              <w:rPr>
                <w:rFonts w:ascii="Calibri" w:hAnsi="Calibri"/>
              </w:rPr>
            </w:pPr>
          </w:p>
        </w:tc>
      </w:tr>
      <w:tr w:rsidR="003B564E" w14:paraId="032FDB35"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53D50EA"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55FA7A" w14:textId="77777777"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76D4A7"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C8E0F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B6A9701" w14:textId="77777777" w:rsidR="003B564E" w:rsidRDefault="003B564E" w:rsidP="004922D7">
            <w:pPr>
              <w:pStyle w:val="TableContents"/>
              <w:jc w:val="center"/>
              <w:rPr>
                <w:rFonts w:ascii="Calibri" w:hAnsi="Calibri"/>
              </w:rPr>
            </w:pPr>
          </w:p>
        </w:tc>
      </w:tr>
      <w:tr w:rsidR="003B564E" w14:paraId="2421DE9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F92B90" w14:textId="77777777" w:rsidR="003B564E" w:rsidRDefault="003B564E" w:rsidP="004922D7">
            <w:pPr>
              <w:pStyle w:val="TableContents"/>
              <w:jc w:val="center"/>
              <w:rPr>
                <w:rFonts w:ascii="Calibri" w:hAnsi="Calibri"/>
              </w:rPr>
            </w:pPr>
            <w:r>
              <w:rPr>
                <w:rFonts w:ascii="Calibri" w:hAnsi="Calibri"/>
              </w:rPr>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090CB4"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5393A9E"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8AA87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56D1094" w14:textId="77777777" w:rsidR="003B564E" w:rsidRDefault="003B564E" w:rsidP="004922D7">
            <w:pPr>
              <w:pStyle w:val="TableContents"/>
              <w:jc w:val="center"/>
              <w:rPr>
                <w:rFonts w:ascii="Calibri" w:hAnsi="Calibri"/>
              </w:rPr>
            </w:pPr>
          </w:p>
        </w:tc>
      </w:tr>
    </w:tbl>
    <w:p w14:paraId="42647AF4" w14:textId="77777777" w:rsidR="003B564E" w:rsidRDefault="003B564E" w:rsidP="003B564E">
      <w:pPr>
        <w:pStyle w:val="Standard"/>
        <w:rPr>
          <w:rFonts w:ascii="Calibri" w:hAnsi="Calibri"/>
        </w:rPr>
      </w:pPr>
    </w:p>
    <w:p w14:paraId="23CDBC68" w14:textId="77777777" w:rsidR="003B564E" w:rsidRDefault="003B564E" w:rsidP="003B564E">
      <w:pPr>
        <w:pStyle w:val="Standard"/>
      </w:pPr>
      <w:r>
        <w:rPr>
          <w:rFonts w:ascii="Calibri" w:hAnsi="Calibri"/>
        </w:rPr>
        <w:t>TRA/0</w:t>
      </w:r>
      <w:r w:rsidR="00404E1C">
        <w:rPr>
          <w:rFonts w:ascii="Calibri" w:hAnsi="Calibri"/>
        </w:rPr>
        <w:t>25</w:t>
      </w:r>
      <w:r>
        <w:rPr>
          <w:rFonts w:ascii="Calibri" w:hAnsi="Calibri"/>
          <w:b/>
          <w:bCs/>
        </w:rPr>
        <w:t xml:space="preserve"> </w:t>
      </w:r>
      <w:r>
        <w:rPr>
          <w:rFonts w:ascii="Calibri" w:hAnsi="Calibri"/>
          <w:b/>
          <w:bCs/>
          <w:color w:val="000000"/>
        </w:rPr>
        <w:t>Wyświetlanie danych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7270A25"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6C1AC7D"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F02EE8E"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86B1CC"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05FD4D2"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77463D8" w14:textId="77777777" w:rsidR="003B564E" w:rsidRDefault="003B564E" w:rsidP="004922D7">
            <w:pPr>
              <w:pStyle w:val="TableContents"/>
              <w:jc w:val="center"/>
              <w:rPr>
                <w:rFonts w:ascii="Calibri" w:hAnsi="Calibri"/>
              </w:rPr>
            </w:pPr>
            <w:r>
              <w:rPr>
                <w:rFonts w:ascii="Calibri" w:hAnsi="Calibri"/>
              </w:rPr>
              <w:t>Modyfikacja</w:t>
            </w:r>
          </w:p>
        </w:tc>
      </w:tr>
      <w:tr w:rsidR="003B564E" w14:paraId="7839DA8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BCFB84"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09DB22"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287BA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1C500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2378D71" w14:textId="77777777" w:rsidR="003B564E" w:rsidRDefault="003B564E" w:rsidP="004922D7">
            <w:pPr>
              <w:pStyle w:val="TableContents"/>
              <w:jc w:val="center"/>
              <w:rPr>
                <w:rFonts w:ascii="Calibri" w:hAnsi="Calibri"/>
              </w:rPr>
            </w:pPr>
            <w:r>
              <w:rPr>
                <w:rFonts w:ascii="Calibri" w:hAnsi="Calibri"/>
              </w:rPr>
              <w:t>+</w:t>
            </w:r>
          </w:p>
        </w:tc>
      </w:tr>
      <w:tr w:rsidR="003B564E" w14:paraId="53901DA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823D65"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7A345E"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37CA7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5F530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003F7A" w14:textId="77777777" w:rsidR="003B564E" w:rsidRDefault="003B564E" w:rsidP="004922D7">
            <w:pPr>
              <w:pStyle w:val="TableContents"/>
              <w:jc w:val="center"/>
              <w:rPr>
                <w:rFonts w:ascii="Calibri" w:hAnsi="Calibri"/>
              </w:rPr>
            </w:pPr>
            <w:r>
              <w:rPr>
                <w:rFonts w:ascii="Calibri" w:hAnsi="Calibri"/>
              </w:rPr>
              <w:t>+</w:t>
            </w:r>
          </w:p>
        </w:tc>
      </w:tr>
      <w:tr w:rsidR="003B564E" w14:paraId="7BAFD19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CEBD6D"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5E10E"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D7A37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A7BE3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039FD1A" w14:textId="77777777" w:rsidR="003B564E" w:rsidRDefault="003B564E" w:rsidP="004922D7">
            <w:pPr>
              <w:pStyle w:val="TableContents"/>
              <w:jc w:val="center"/>
              <w:rPr>
                <w:rFonts w:ascii="Calibri" w:hAnsi="Calibri"/>
              </w:rPr>
            </w:pPr>
            <w:r>
              <w:rPr>
                <w:rFonts w:ascii="Calibri" w:hAnsi="Calibri"/>
              </w:rPr>
              <w:t>+</w:t>
            </w:r>
          </w:p>
        </w:tc>
      </w:tr>
      <w:tr w:rsidR="003B564E" w14:paraId="70468D7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07A316"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083CC2"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0FE06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20A81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DDC1CB8" w14:textId="77777777" w:rsidR="003B564E" w:rsidRDefault="003B564E" w:rsidP="004922D7">
            <w:pPr>
              <w:pStyle w:val="TableContents"/>
              <w:jc w:val="center"/>
              <w:rPr>
                <w:rFonts w:ascii="Calibri" w:hAnsi="Calibri"/>
              </w:rPr>
            </w:pPr>
            <w:r>
              <w:rPr>
                <w:rFonts w:ascii="Calibri" w:hAnsi="Calibri"/>
              </w:rPr>
              <w:t>+</w:t>
            </w:r>
          </w:p>
        </w:tc>
      </w:tr>
      <w:tr w:rsidR="003B564E" w14:paraId="27888A2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AD16A5"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44A95AD"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C5CF09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872D3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0DE9F0C" w14:textId="77777777" w:rsidR="003B564E" w:rsidRDefault="003B564E" w:rsidP="004922D7">
            <w:pPr>
              <w:pStyle w:val="TableContents"/>
              <w:jc w:val="center"/>
              <w:rPr>
                <w:rFonts w:ascii="Calibri" w:hAnsi="Calibri"/>
              </w:rPr>
            </w:pPr>
          </w:p>
        </w:tc>
      </w:tr>
      <w:tr w:rsidR="003B564E" w14:paraId="7D2E451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29625F"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AFACAF" w14:textId="77777777"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8064B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A430E5"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DF4A36D" w14:textId="77777777" w:rsidR="003B564E" w:rsidRDefault="003B564E" w:rsidP="004922D7">
            <w:pPr>
              <w:pStyle w:val="TableContents"/>
              <w:jc w:val="center"/>
              <w:rPr>
                <w:rFonts w:ascii="Calibri" w:hAnsi="Calibri"/>
              </w:rPr>
            </w:pPr>
          </w:p>
        </w:tc>
      </w:tr>
      <w:tr w:rsidR="003B564E" w14:paraId="27A12C1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31D81E8"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E0D998A" w14:textId="77777777"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C8318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1FEAB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C7B776B" w14:textId="77777777" w:rsidR="003B564E" w:rsidRDefault="003B564E" w:rsidP="004922D7">
            <w:pPr>
              <w:pStyle w:val="TableContents"/>
              <w:jc w:val="center"/>
              <w:rPr>
                <w:rFonts w:ascii="Calibri" w:hAnsi="Calibri"/>
              </w:rPr>
            </w:pPr>
          </w:p>
        </w:tc>
      </w:tr>
      <w:tr w:rsidR="003B564E" w14:paraId="08CFD01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258808"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E089A6"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0D912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856113"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6E9F7AE" w14:textId="77777777" w:rsidR="003B564E" w:rsidRDefault="003B564E" w:rsidP="004922D7">
            <w:pPr>
              <w:pStyle w:val="TableContents"/>
              <w:jc w:val="center"/>
              <w:rPr>
                <w:rFonts w:ascii="Calibri" w:hAnsi="Calibri"/>
              </w:rPr>
            </w:pPr>
          </w:p>
        </w:tc>
      </w:tr>
      <w:tr w:rsidR="003B564E" w14:paraId="711516F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6DC769"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87D991"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B26206"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5674B8E"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6CA7C73" w14:textId="77777777" w:rsidR="003B564E" w:rsidRDefault="003B564E" w:rsidP="004922D7">
            <w:pPr>
              <w:pStyle w:val="TableContents"/>
              <w:jc w:val="center"/>
              <w:rPr>
                <w:rFonts w:ascii="Calibri" w:hAnsi="Calibri"/>
              </w:rPr>
            </w:pPr>
          </w:p>
        </w:tc>
      </w:tr>
      <w:tr w:rsidR="003B564E" w14:paraId="7BC71AB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1F4E6F"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10DB75" w14:textId="77777777"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BFD6E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8A3DC4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146FF90" w14:textId="77777777" w:rsidR="003B564E" w:rsidRDefault="003B564E" w:rsidP="004922D7">
            <w:pPr>
              <w:pStyle w:val="TableContents"/>
              <w:jc w:val="center"/>
              <w:rPr>
                <w:rFonts w:ascii="Calibri" w:hAnsi="Calibri"/>
              </w:rPr>
            </w:pPr>
            <w:r>
              <w:rPr>
                <w:rFonts w:ascii="Calibri" w:hAnsi="Calibri"/>
              </w:rPr>
              <w:t>+</w:t>
            </w:r>
          </w:p>
        </w:tc>
      </w:tr>
      <w:tr w:rsidR="003B564E" w14:paraId="1518279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59C64A"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18C1A7" w14:textId="77777777"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C9E30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18838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E7B8E8A" w14:textId="77777777" w:rsidR="003B564E" w:rsidRDefault="003B564E" w:rsidP="004922D7">
            <w:pPr>
              <w:pStyle w:val="TableContents"/>
              <w:jc w:val="center"/>
              <w:rPr>
                <w:rFonts w:ascii="Calibri" w:hAnsi="Calibri"/>
              </w:rPr>
            </w:pPr>
            <w:r>
              <w:rPr>
                <w:rFonts w:ascii="Calibri" w:hAnsi="Calibri"/>
              </w:rPr>
              <w:t>+</w:t>
            </w:r>
          </w:p>
        </w:tc>
      </w:tr>
      <w:tr w:rsidR="003B564E" w14:paraId="24AB9C5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B29AA6"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E3BC42"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B9DD5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6BF56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CB2DBEA" w14:textId="77777777" w:rsidR="003B564E" w:rsidRDefault="003B564E" w:rsidP="004922D7">
            <w:pPr>
              <w:pStyle w:val="TableContents"/>
              <w:jc w:val="center"/>
              <w:rPr>
                <w:rFonts w:ascii="Calibri" w:hAnsi="Calibri"/>
              </w:rPr>
            </w:pPr>
            <w:r>
              <w:rPr>
                <w:rFonts w:ascii="Calibri" w:hAnsi="Calibri"/>
              </w:rPr>
              <w:t>+</w:t>
            </w:r>
          </w:p>
        </w:tc>
      </w:tr>
      <w:tr w:rsidR="003B564E" w14:paraId="3EFEC87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989016"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DC92D5" w14:textId="77777777"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F9AC0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4865C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6762F3B" w14:textId="77777777" w:rsidR="003B564E" w:rsidRDefault="003B564E" w:rsidP="004922D7">
            <w:pPr>
              <w:pStyle w:val="TableContents"/>
              <w:jc w:val="center"/>
              <w:rPr>
                <w:rFonts w:ascii="Calibri" w:hAnsi="Calibri"/>
              </w:rPr>
            </w:pPr>
            <w:r>
              <w:rPr>
                <w:rFonts w:ascii="Calibri" w:hAnsi="Calibri"/>
              </w:rPr>
              <w:t>+</w:t>
            </w:r>
          </w:p>
        </w:tc>
      </w:tr>
      <w:tr w:rsidR="003B564E" w14:paraId="7F151BBA"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5D7BDC"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657FB6" w14:textId="77777777"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E14C52"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39D28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B4DB492" w14:textId="77777777" w:rsidR="003B564E" w:rsidRDefault="003B564E" w:rsidP="004922D7">
            <w:pPr>
              <w:pStyle w:val="TableContents"/>
              <w:jc w:val="center"/>
              <w:rPr>
                <w:rFonts w:ascii="Calibri" w:hAnsi="Calibri"/>
              </w:rPr>
            </w:pPr>
            <w:r>
              <w:rPr>
                <w:rFonts w:ascii="Calibri" w:hAnsi="Calibri"/>
              </w:rPr>
              <w:t>+</w:t>
            </w:r>
          </w:p>
        </w:tc>
      </w:tr>
      <w:tr w:rsidR="003B564E" w14:paraId="637755B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D5B4D7"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878921"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A4757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3BB5E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3BDCD3C" w14:textId="77777777" w:rsidR="003B564E" w:rsidRDefault="003B564E" w:rsidP="004922D7">
            <w:pPr>
              <w:pStyle w:val="TableContents"/>
              <w:jc w:val="center"/>
              <w:rPr>
                <w:rFonts w:ascii="Calibri" w:hAnsi="Calibri"/>
              </w:rPr>
            </w:pPr>
            <w:r>
              <w:rPr>
                <w:rFonts w:ascii="Calibri" w:hAnsi="Calibri"/>
              </w:rPr>
              <w:t>+</w:t>
            </w:r>
          </w:p>
        </w:tc>
      </w:tr>
      <w:tr w:rsidR="003B564E" w14:paraId="517CB2DE"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20C617"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5C546C" w14:textId="77777777"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1F74A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CACDB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D437F6F" w14:textId="77777777" w:rsidR="003B564E" w:rsidRDefault="003B564E" w:rsidP="004922D7">
            <w:pPr>
              <w:pStyle w:val="TableContents"/>
              <w:jc w:val="center"/>
              <w:rPr>
                <w:rFonts w:ascii="Calibri" w:hAnsi="Calibri"/>
              </w:rPr>
            </w:pPr>
            <w:r>
              <w:rPr>
                <w:rFonts w:ascii="Calibri" w:hAnsi="Calibri"/>
              </w:rPr>
              <w:t>+</w:t>
            </w:r>
          </w:p>
        </w:tc>
      </w:tr>
      <w:tr w:rsidR="003B564E" w14:paraId="0E40A1C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7E6DE11" w14:textId="77777777" w:rsidR="003B564E" w:rsidRDefault="003B564E" w:rsidP="004922D7">
            <w:pPr>
              <w:pStyle w:val="TableContents"/>
              <w:jc w:val="center"/>
              <w:rPr>
                <w:rFonts w:ascii="Calibri" w:hAnsi="Calibri"/>
              </w:rPr>
            </w:pPr>
            <w:r>
              <w:rPr>
                <w:rFonts w:ascii="Calibri" w:hAnsi="Calibri"/>
              </w:rPr>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E20FD6"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86608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B32087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97A9206" w14:textId="77777777" w:rsidR="003B564E" w:rsidRDefault="003B564E" w:rsidP="004922D7">
            <w:pPr>
              <w:pStyle w:val="TableContents"/>
              <w:jc w:val="center"/>
              <w:rPr>
                <w:rFonts w:ascii="Calibri" w:hAnsi="Calibri"/>
              </w:rPr>
            </w:pPr>
            <w:r>
              <w:rPr>
                <w:rFonts w:ascii="Calibri" w:hAnsi="Calibri"/>
              </w:rPr>
              <w:t>+</w:t>
            </w:r>
          </w:p>
        </w:tc>
      </w:tr>
    </w:tbl>
    <w:p w14:paraId="608B58EF" w14:textId="77777777" w:rsidR="003B564E" w:rsidRDefault="003B564E" w:rsidP="003B564E">
      <w:pPr>
        <w:pStyle w:val="Standard"/>
        <w:rPr>
          <w:rFonts w:ascii="Calibri" w:hAnsi="Calibri"/>
        </w:rPr>
      </w:pPr>
    </w:p>
    <w:p w14:paraId="5CDFBC83" w14:textId="77777777" w:rsidR="00404E1C" w:rsidRPr="003B564E" w:rsidRDefault="00404E1C" w:rsidP="00404E1C">
      <w:pPr>
        <w:pStyle w:val="Standard"/>
      </w:pPr>
    </w:p>
    <w:p w14:paraId="0E4FD8D1" w14:textId="77777777" w:rsidR="00404E1C" w:rsidRPr="00404E1C" w:rsidRDefault="00404E1C" w:rsidP="00404E1C">
      <w:pPr>
        <w:pStyle w:val="Standard"/>
        <w:widowControl/>
        <w:numPr>
          <w:ilvl w:val="0"/>
          <w:numId w:val="21"/>
        </w:numPr>
        <w:ind w:left="284" w:hanging="284"/>
      </w:pPr>
      <w:r w:rsidRPr="00404E1C">
        <w:rPr>
          <w:rFonts w:ascii="Calibri" w:hAnsi="Calibri"/>
          <w:b/>
          <w:bCs/>
        </w:rPr>
        <w:t>Dane opon</w:t>
      </w:r>
    </w:p>
    <w:p w14:paraId="283D7AA2" w14:textId="77777777"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14:paraId="59964EE0" w14:textId="77777777" w:rsidR="00404E1C" w:rsidRDefault="00404E1C" w:rsidP="00404E1C">
      <w:pPr>
        <w:pStyle w:val="Standard"/>
        <w:widowControl/>
        <w:ind w:left="1418"/>
        <w:rPr>
          <w:rFonts w:ascii="Calibri" w:hAnsi="Calibri"/>
        </w:rPr>
      </w:pPr>
      <w:r>
        <w:rPr>
          <w:rFonts w:ascii="Calibri" w:hAnsi="Calibri"/>
        </w:rPr>
        <w:t>Transakcje:</w:t>
      </w:r>
      <w:r>
        <w:rPr>
          <w:rFonts w:ascii="Calibri" w:hAnsi="Calibri"/>
        </w:rPr>
        <w:tab/>
        <w:t>TRA/023, TRA/025</w:t>
      </w:r>
    </w:p>
    <w:p w14:paraId="765CBFCA" w14:textId="77777777" w:rsidR="00404E1C" w:rsidRDefault="00404E1C" w:rsidP="003B564E">
      <w:pPr>
        <w:pStyle w:val="Standard"/>
        <w:rPr>
          <w:rFonts w:ascii="Calibri" w:hAnsi="Calibri"/>
        </w:rPr>
      </w:pPr>
    </w:p>
    <w:p w14:paraId="5F368F1C" w14:textId="77777777" w:rsidR="003B564E" w:rsidRDefault="003B564E" w:rsidP="003B564E">
      <w:pPr>
        <w:pStyle w:val="Standard"/>
      </w:pPr>
      <w:r>
        <w:rPr>
          <w:rFonts w:ascii="Calibri" w:hAnsi="Calibri"/>
        </w:rPr>
        <w:lastRenderedPageBreak/>
        <w:t>TRA/0</w:t>
      </w:r>
      <w:r w:rsidR="00404E1C">
        <w:rPr>
          <w:rFonts w:ascii="Calibri" w:hAnsi="Calibri"/>
        </w:rPr>
        <w:t>23</w:t>
      </w:r>
      <w:r>
        <w:rPr>
          <w:rFonts w:ascii="Calibri" w:hAnsi="Calibri"/>
        </w:rPr>
        <w:t xml:space="preserve"> </w:t>
      </w:r>
      <w:r>
        <w:rPr>
          <w:rFonts w:ascii="Calibri" w:hAnsi="Calibri"/>
          <w:b/>
          <w:bCs/>
        </w:rPr>
        <w:t>Edycja danych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4FE86D5C"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B1D0036"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29DE5B2"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E819B7A"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D3691E6"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1882B0D" w14:textId="77777777" w:rsidR="003B564E" w:rsidRDefault="003B564E" w:rsidP="004922D7">
            <w:pPr>
              <w:pStyle w:val="TableContents"/>
              <w:jc w:val="center"/>
              <w:rPr>
                <w:rFonts w:ascii="Calibri" w:hAnsi="Calibri"/>
              </w:rPr>
            </w:pPr>
            <w:r>
              <w:rPr>
                <w:rFonts w:ascii="Calibri" w:hAnsi="Calibri"/>
              </w:rPr>
              <w:t>Modyfikacja</w:t>
            </w:r>
          </w:p>
        </w:tc>
      </w:tr>
      <w:tr w:rsidR="003B564E" w14:paraId="7CAC8D03"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B841E2"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1C43E51"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0975A48"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6F401E"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FB8F12" w14:textId="77777777" w:rsidR="003B564E" w:rsidRDefault="003B564E" w:rsidP="004922D7">
            <w:pPr>
              <w:pStyle w:val="TableContents"/>
              <w:jc w:val="center"/>
              <w:rPr>
                <w:rFonts w:ascii="Calibri" w:hAnsi="Calibri"/>
              </w:rPr>
            </w:pPr>
          </w:p>
        </w:tc>
      </w:tr>
      <w:tr w:rsidR="003B564E" w14:paraId="07C7FB8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AAA674"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C05514"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8CCF29"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F4422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19A4EA6" w14:textId="77777777" w:rsidR="003B564E" w:rsidRDefault="003B564E" w:rsidP="004922D7">
            <w:pPr>
              <w:pStyle w:val="TableContents"/>
              <w:jc w:val="center"/>
              <w:rPr>
                <w:rFonts w:ascii="Calibri" w:hAnsi="Calibri"/>
              </w:rPr>
            </w:pPr>
          </w:p>
        </w:tc>
      </w:tr>
      <w:tr w:rsidR="003B564E" w14:paraId="11AFAB4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09B0AE"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CBCAFD"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374C9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81058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5BD13DC" w14:textId="77777777" w:rsidR="003B564E" w:rsidRDefault="003B564E" w:rsidP="004922D7">
            <w:pPr>
              <w:pStyle w:val="TableContents"/>
              <w:jc w:val="center"/>
              <w:rPr>
                <w:rFonts w:ascii="Calibri" w:hAnsi="Calibri"/>
              </w:rPr>
            </w:pPr>
          </w:p>
        </w:tc>
      </w:tr>
      <w:tr w:rsidR="003B564E" w14:paraId="02D2677E"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4A79CB"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2F20AA"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04CAE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E92C7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85C2A5F" w14:textId="77777777" w:rsidR="003B564E" w:rsidRDefault="003B564E" w:rsidP="004922D7">
            <w:pPr>
              <w:pStyle w:val="TableContents"/>
              <w:jc w:val="center"/>
              <w:rPr>
                <w:rFonts w:ascii="Calibri" w:hAnsi="Calibri"/>
              </w:rPr>
            </w:pPr>
          </w:p>
        </w:tc>
      </w:tr>
      <w:tr w:rsidR="003B564E" w14:paraId="5432D96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D8EC51"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EECB54"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FB0F36"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835F3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FE8773B" w14:textId="77777777" w:rsidR="003B564E" w:rsidRDefault="003B564E" w:rsidP="004922D7">
            <w:pPr>
              <w:pStyle w:val="TableContents"/>
              <w:jc w:val="center"/>
              <w:rPr>
                <w:rFonts w:ascii="Calibri" w:hAnsi="Calibri"/>
              </w:rPr>
            </w:pPr>
          </w:p>
        </w:tc>
      </w:tr>
      <w:tr w:rsidR="003B564E" w14:paraId="24B5D42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CAABB1"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298164" w14:textId="77777777"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5595E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635CD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EEE3D63" w14:textId="77777777" w:rsidR="003B564E" w:rsidRDefault="003B564E" w:rsidP="004922D7">
            <w:pPr>
              <w:pStyle w:val="TableContents"/>
              <w:jc w:val="center"/>
              <w:rPr>
                <w:rFonts w:ascii="Calibri" w:hAnsi="Calibri"/>
              </w:rPr>
            </w:pPr>
          </w:p>
        </w:tc>
      </w:tr>
      <w:tr w:rsidR="003B564E" w14:paraId="6F4EC50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98F086"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503764" w14:textId="77777777"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C69FB21"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D3E7F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4760946" w14:textId="77777777" w:rsidR="003B564E" w:rsidRDefault="003B564E" w:rsidP="004922D7">
            <w:pPr>
              <w:pStyle w:val="TableContents"/>
              <w:jc w:val="center"/>
              <w:rPr>
                <w:rFonts w:ascii="Calibri" w:hAnsi="Calibri"/>
              </w:rPr>
            </w:pPr>
          </w:p>
        </w:tc>
      </w:tr>
      <w:tr w:rsidR="003B564E" w14:paraId="7070C948"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E98E76"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A0B1485"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61EE903"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ADE08DB"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306A18F" w14:textId="77777777" w:rsidR="003B564E" w:rsidRDefault="003B564E" w:rsidP="004922D7">
            <w:pPr>
              <w:pStyle w:val="TableContents"/>
              <w:jc w:val="center"/>
              <w:rPr>
                <w:rFonts w:ascii="Calibri" w:hAnsi="Calibri"/>
              </w:rPr>
            </w:pPr>
          </w:p>
        </w:tc>
      </w:tr>
      <w:tr w:rsidR="003B564E" w14:paraId="3E57EBC2"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E6C34C"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DF0310"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2856F75"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118BAF"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0288A8C" w14:textId="77777777" w:rsidR="003B564E" w:rsidRDefault="003B564E" w:rsidP="004922D7">
            <w:pPr>
              <w:pStyle w:val="TableContents"/>
              <w:jc w:val="center"/>
              <w:rPr>
                <w:rFonts w:ascii="Calibri" w:hAnsi="Calibri"/>
              </w:rPr>
            </w:pPr>
          </w:p>
        </w:tc>
      </w:tr>
      <w:tr w:rsidR="003B564E" w14:paraId="5804F92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FC5595"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6C0261" w14:textId="77777777"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A4277F"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8BE7F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44EA462" w14:textId="77777777" w:rsidR="003B564E" w:rsidRDefault="003B564E" w:rsidP="004922D7">
            <w:pPr>
              <w:pStyle w:val="TableContents"/>
              <w:jc w:val="center"/>
              <w:rPr>
                <w:rFonts w:ascii="Calibri" w:hAnsi="Calibri"/>
              </w:rPr>
            </w:pPr>
          </w:p>
        </w:tc>
      </w:tr>
      <w:tr w:rsidR="003B564E" w14:paraId="10B86D8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D80851"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C3E483" w14:textId="77777777"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2274A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E2A05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E2EB3E6" w14:textId="77777777" w:rsidR="003B564E" w:rsidRDefault="003B564E" w:rsidP="004922D7">
            <w:pPr>
              <w:pStyle w:val="TableContents"/>
              <w:jc w:val="center"/>
              <w:rPr>
                <w:rFonts w:ascii="Calibri" w:hAnsi="Calibri"/>
              </w:rPr>
            </w:pPr>
          </w:p>
        </w:tc>
      </w:tr>
      <w:tr w:rsidR="003B564E" w14:paraId="53E30BD5"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4E9EE6"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32A2A3"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963330"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368889"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620D047" w14:textId="77777777" w:rsidR="003B564E" w:rsidRDefault="003B564E" w:rsidP="004922D7">
            <w:pPr>
              <w:pStyle w:val="TableContents"/>
              <w:jc w:val="center"/>
              <w:rPr>
                <w:rFonts w:ascii="Calibri" w:hAnsi="Calibri"/>
              </w:rPr>
            </w:pPr>
          </w:p>
        </w:tc>
      </w:tr>
      <w:tr w:rsidR="003B564E" w14:paraId="7B4AF95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49D4A1"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6EEDB1" w14:textId="77777777"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A18AE5"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D5A6D1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118463A" w14:textId="77777777" w:rsidR="003B564E" w:rsidRDefault="003B564E" w:rsidP="004922D7">
            <w:pPr>
              <w:pStyle w:val="TableContents"/>
              <w:jc w:val="center"/>
              <w:rPr>
                <w:rFonts w:ascii="Calibri" w:hAnsi="Calibri"/>
              </w:rPr>
            </w:pPr>
          </w:p>
        </w:tc>
      </w:tr>
      <w:tr w:rsidR="003B564E" w14:paraId="7FEF07C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4D138B"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F37C28" w14:textId="77777777"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EF015D"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14502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A53123A" w14:textId="77777777" w:rsidR="003B564E" w:rsidRDefault="003B564E" w:rsidP="004922D7">
            <w:pPr>
              <w:pStyle w:val="TableContents"/>
              <w:jc w:val="center"/>
              <w:rPr>
                <w:rFonts w:ascii="Calibri" w:hAnsi="Calibri"/>
              </w:rPr>
            </w:pPr>
          </w:p>
        </w:tc>
      </w:tr>
      <w:tr w:rsidR="003B564E" w14:paraId="57A7DF5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00AF6F4"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FB09A07"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11B88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E1503D"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5D0004A" w14:textId="77777777" w:rsidR="003B564E" w:rsidRDefault="003B564E" w:rsidP="004922D7">
            <w:pPr>
              <w:pStyle w:val="TableContents"/>
              <w:jc w:val="center"/>
              <w:rPr>
                <w:rFonts w:ascii="Calibri" w:hAnsi="Calibri"/>
              </w:rPr>
            </w:pPr>
          </w:p>
        </w:tc>
      </w:tr>
      <w:tr w:rsidR="003B564E" w14:paraId="201EB67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2FD8E2"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A02C7E" w14:textId="77777777"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D7C82C"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27172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2AF09FB" w14:textId="77777777" w:rsidR="003B564E" w:rsidRDefault="003B564E" w:rsidP="004922D7">
            <w:pPr>
              <w:pStyle w:val="TableContents"/>
              <w:jc w:val="center"/>
              <w:rPr>
                <w:rFonts w:ascii="Calibri" w:hAnsi="Calibri"/>
              </w:rPr>
            </w:pPr>
          </w:p>
        </w:tc>
      </w:tr>
      <w:tr w:rsidR="003B564E" w14:paraId="2AB6B967"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4B4D6C" w14:textId="77777777" w:rsidR="003B564E" w:rsidRDefault="003B564E" w:rsidP="004922D7">
            <w:pPr>
              <w:pStyle w:val="TableContents"/>
              <w:jc w:val="center"/>
              <w:rPr>
                <w:rFonts w:ascii="Calibri" w:hAnsi="Calibri"/>
              </w:rPr>
            </w:pPr>
            <w:r>
              <w:rPr>
                <w:rFonts w:ascii="Calibri" w:hAnsi="Calibri"/>
              </w:rPr>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4E5FFAD"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8E68B6"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053F84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069177C" w14:textId="77777777" w:rsidR="003B564E" w:rsidRDefault="003B564E" w:rsidP="004922D7">
            <w:pPr>
              <w:pStyle w:val="TableContents"/>
              <w:jc w:val="center"/>
              <w:rPr>
                <w:rFonts w:ascii="Calibri" w:hAnsi="Calibri"/>
              </w:rPr>
            </w:pPr>
            <w:r>
              <w:rPr>
                <w:rFonts w:ascii="Calibri" w:hAnsi="Calibri"/>
              </w:rPr>
              <w:t>+</w:t>
            </w:r>
          </w:p>
        </w:tc>
      </w:tr>
    </w:tbl>
    <w:p w14:paraId="3EF37797" w14:textId="77777777" w:rsidR="003B564E" w:rsidRDefault="003B564E" w:rsidP="003B564E">
      <w:pPr>
        <w:pStyle w:val="Standard"/>
        <w:rPr>
          <w:rFonts w:ascii="Calibri" w:hAnsi="Calibri"/>
        </w:rPr>
      </w:pPr>
    </w:p>
    <w:p w14:paraId="1D3FA729" w14:textId="77777777" w:rsidR="003B564E" w:rsidRDefault="003B564E" w:rsidP="003B564E">
      <w:pPr>
        <w:pStyle w:val="Standard"/>
      </w:pPr>
      <w:r>
        <w:rPr>
          <w:rFonts w:ascii="Calibri" w:hAnsi="Calibri"/>
        </w:rPr>
        <w:t>TRA/02</w:t>
      </w:r>
      <w:r w:rsidR="00404E1C">
        <w:rPr>
          <w:rFonts w:ascii="Calibri" w:hAnsi="Calibri"/>
        </w:rPr>
        <w:t>5</w:t>
      </w:r>
      <w:r>
        <w:rPr>
          <w:rFonts w:ascii="Calibri" w:hAnsi="Calibri"/>
          <w:b/>
          <w:bCs/>
        </w:rPr>
        <w:t xml:space="preserve"> </w:t>
      </w:r>
      <w:r>
        <w:rPr>
          <w:rFonts w:ascii="Calibri" w:hAnsi="Calibri"/>
          <w:b/>
          <w:bCs/>
          <w:color w:val="000000"/>
        </w:rPr>
        <w:t>Wyświetlanie danych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426CC8AA" w14:textId="77777777" w:rsidTr="004922D7">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DFC986D" w14:textId="77777777" w:rsidR="003B564E" w:rsidRDefault="003B564E" w:rsidP="004922D7">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E7060D8" w14:textId="77777777" w:rsidR="003B564E" w:rsidRDefault="003B564E" w:rsidP="004922D7">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4010BD" w14:textId="77777777" w:rsidR="003B564E" w:rsidRDefault="003B564E" w:rsidP="004922D7">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CCF0D6E" w14:textId="77777777" w:rsidR="003B564E" w:rsidRDefault="003B564E" w:rsidP="004922D7">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0E432EF3" w14:textId="77777777" w:rsidR="003B564E" w:rsidRDefault="003B564E" w:rsidP="004922D7">
            <w:pPr>
              <w:pStyle w:val="TableContents"/>
              <w:jc w:val="center"/>
              <w:rPr>
                <w:rFonts w:ascii="Calibri" w:hAnsi="Calibri"/>
              </w:rPr>
            </w:pPr>
            <w:r>
              <w:rPr>
                <w:rFonts w:ascii="Calibri" w:hAnsi="Calibri"/>
              </w:rPr>
              <w:t>Modyfikacja</w:t>
            </w:r>
          </w:p>
        </w:tc>
      </w:tr>
      <w:tr w:rsidR="003B564E" w14:paraId="3BC66F3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5AF7EC"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E61497" w14:textId="77777777" w:rsidR="003B564E" w:rsidRDefault="003B564E" w:rsidP="004922D7">
            <w:pPr>
              <w:pStyle w:val="TableContents"/>
              <w:jc w:val="center"/>
              <w:rPr>
                <w:rFonts w:ascii="Calibri" w:hAnsi="Calibri"/>
              </w:rPr>
            </w:pPr>
            <w:r>
              <w:rPr>
                <w:rFonts w:ascii="Calibri" w:hAnsi="Calibri"/>
              </w:rPr>
              <w:t>IdBieznika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B0C85C"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0353A7"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AAD0C87" w14:textId="77777777" w:rsidR="003B564E" w:rsidRDefault="003B564E" w:rsidP="004922D7">
            <w:pPr>
              <w:pStyle w:val="TableContents"/>
              <w:jc w:val="center"/>
              <w:rPr>
                <w:rFonts w:ascii="Calibri" w:hAnsi="Calibri"/>
              </w:rPr>
            </w:pPr>
          </w:p>
        </w:tc>
      </w:tr>
      <w:tr w:rsidR="003B564E" w14:paraId="4419FED9"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A6229E"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8AEEB9"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F51B8D"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2EE33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1D06E08" w14:textId="77777777" w:rsidR="003B564E" w:rsidRDefault="003B564E" w:rsidP="004922D7">
            <w:pPr>
              <w:pStyle w:val="TableContents"/>
              <w:jc w:val="center"/>
              <w:rPr>
                <w:rFonts w:ascii="Calibri" w:hAnsi="Calibri"/>
              </w:rPr>
            </w:pPr>
          </w:p>
        </w:tc>
      </w:tr>
      <w:tr w:rsidR="003B564E" w14:paraId="159C7505"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52B1C9" w14:textId="77777777" w:rsidR="003B564E" w:rsidRDefault="003B564E" w:rsidP="004922D7">
            <w:pPr>
              <w:pStyle w:val="TableContents"/>
              <w:jc w:val="center"/>
              <w:rPr>
                <w:rFonts w:ascii="Calibri" w:hAnsi="Calibri"/>
              </w:rPr>
            </w:pPr>
            <w:r>
              <w:rPr>
                <w:rFonts w:ascii="Calibri" w:hAnsi="Calibri"/>
              </w:rPr>
              <w:t>BieznikiOpon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7B3586" w14:textId="77777777" w:rsidR="003B564E" w:rsidRDefault="003B564E" w:rsidP="004922D7">
            <w:pPr>
              <w:pStyle w:val="TableContents"/>
              <w:jc w:val="center"/>
              <w:rPr>
                <w:rFonts w:ascii="Calibri" w:hAnsi="Calibri"/>
              </w:rPr>
            </w:pPr>
            <w:r>
              <w:rPr>
                <w:rFonts w:ascii="Calibri" w:hAnsi="Calibri"/>
              </w:rPr>
              <w:t>Zdjecie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C136CA"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75FA67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B812CB2" w14:textId="77777777" w:rsidR="003B564E" w:rsidRDefault="003B564E" w:rsidP="004922D7">
            <w:pPr>
              <w:pStyle w:val="TableContents"/>
              <w:jc w:val="center"/>
              <w:rPr>
                <w:rFonts w:ascii="Calibri" w:hAnsi="Calibri"/>
              </w:rPr>
            </w:pPr>
          </w:p>
        </w:tc>
      </w:tr>
      <w:tr w:rsidR="003B564E" w14:paraId="00927B0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41F7D1" w14:textId="77777777" w:rsidR="003B564E" w:rsidRDefault="003B564E" w:rsidP="004922D7">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CCCCD7" w14:textId="77777777" w:rsidR="003B564E" w:rsidRDefault="003B564E" w:rsidP="004922D7">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DB2B9F"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25529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BDE7745" w14:textId="77777777" w:rsidR="003B564E" w:rsidRDefault="003B564E" w:rsidP="004922D7">
            <w:pPr>
              <w:pStyle w:val="TableContents"/>
              <w:jc w:val="center"/>
              <w:rPr>
                <w:rFonts w:ascii="Calibri" w:hAnsi="Calibri"/>
              </w:rPr>
            </w:pPr>
          </w:p>
        </w:tc>
      </w:tr>
      <w:tr w:rsidR="003B564E" w14:paraId="3118FD2C"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E871AD5"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1D1BF1" w14:textId="77777777" w:rsidR="003B564E" w:rsidRDefault="003B564E" w:rsidP="004922D7">
            <w:pPr>
              <w:pStyle w:val="TableContents"/>
              <w:jc w:val="center"/>
              <w:rPr>
                <w:rFonts w:ascii="Calibri" w:hAnsi="Calibri"/>
              </w:rPr>
            </w:pPr>
            <w:r>
              <w:rPr>
                <w:rFonts w:ascii="Calibri" w:hAnsi="Calibri"/>
              </w:rPr>
              <w:t>IdOpony</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7C5EB98"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EBEBD3"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C2F409" w14:textId="77777777" w:rsidR="003B564E" w:rsidRDefault="003B564E" w:rsidP="004922D7">
            <w:pPr>
              <w:pStyle w:val="TableContents"/>
              <w:jc w:val="center"/>
              <w:rPr>
                <w:rFonts w:ascii="Calibri" w:hAnsi="Calibri"/>
              </w:rPr>
            </w:pPr>
          </w:p>
        </w:tc>
      </w:tr>
      <w:tr w:rsidR="003B564E" w14:paraId="3D265B6D"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B55D39"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C61E30" w14:textId="77777777" w:rsidR="003B564E" w:rsidRDefault="003B564E" w:rsidP="004922D7">
            <w:pPr>
              <w:pStyle w:val="TableContents"/>
              <w:jc w:val="center"/>
              <w:rPr>
                <w:rFonts w:ascii="Calibri" w:hAnsi="Calibri"/>
              </w:rPr>
            </w:pPr>
            <w:r>
              <w:rPr>
                <w:rFonts w:ascii="Calibri" w:hAnsi="Calibri"/>
              </w:rPr>
              <w:t>GrupaTowarowa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80E00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1FE03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1E945C5" w14:textId="77777777" w:rsidR="003B564E" w:rsidRDefault="003B564E" w:rsidP="004922D7">
            <w:pPr>
              <w:pStyle w:val="TableContents"/>
              <w:jc w:val="center"/>
              <w:rPr>
                <w:rFonts w:ascii="Calibri" w:hAnsi="Calibri"/>
              </w:rPr>
            </w:pPr>
          </w:p>
        </w:tc>
      </w:tr>
      <w:tr w:rsidR="003B564E" w14:paraId="0AB0CF7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8E3BAB"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93C526" w14:textId="77777777" w:rsidR="003B564E" w:rsidRDefault="003B564E" w:rsidP="004922D7">
            <w:pPr>
              <w:pStyle w:val="TableContents"/>
              <w:jc w:val="center"/>
              <w:rPr>
                <w:rFonts w:ascii="Calibri" w:hAnsi="Calibri"/>
              </w:rPr>
            </w:pPr>
            <w:r>
              <w:rPr>
                <w:rFonts w:ascii="Calibri" w:hAnsi="Calibri"/>
              </w:rPr>
              <w:t>IndeksNosnosci</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FEF4D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5045C4A"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3554E7C" w14:textId="77777777" w:rsidR="003B564E" w:rsidRDefault="003B564E" w:rsidP="004922D7">
            <w:pPr>
              <w:pStyle w:val="TableContents"/>
              <w:jc w:val="center"/>
              <w:rPr>
                <w:rFonts w:ascii="Calibri" w:hAnsi="Calibri"/>
              </w:rPr>
            </w:pPr>
          </w:p>
        </w:tc>
      </w:tr>
      <w:tr w:rsidR="003B564E" w14:paraId="4F6B884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1357E7"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200CB0" w14:textId="77777777" w:rsidR="003B564E" w:rsidRDefault="003B564E" w:rsidP="004922D7">
            <w:pPr>
              <w:pStyle w:val="TableContents"/>
              <w:jc w:val="center"/>
              <w:rPr>
                <w:rFonts w:ascii="Calibri" w:hAnsi="Calibri"/>
              </w:rPr>
            </w:pPr>
            <w:r>
              <w:rPr>
                <w:rFonts w:ascii="Calibri" w:hAnsi="Calibri"/>
              </w:rPr>
              <w:t>Marza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93989F"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653000C"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935C8F7" w14:textId="77777777" w:rsidR="003B564E" w:rsidRDefault="003B564E" w:rsidP="004922D7">
            <w:pPr>
              <w:pStyle w:val="TableContents"/>
              <w:jc w:val="center"/>
              <w:rPr>
                <w:rFonts w:ascii="Calibri" w:hAnsi="Calibri"/>
              </w:rPr>
            </w:pPr>
          </w:p>
        </w:tc>
      </w:tr>
      <w:tr w:rsidR="003B564E" w14:paraId="58EB0944"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577F0E" w14:textId="77777777" w:rsidR="003B564E" w:rsidRDefault="003B564E" w:rsidP="004922D7">
            <w:pPr>
              <w:pStyle w:val="TableContents"/>
              <w:jc w:val="center"/>
              <w:rPr>
                <w:rFonts w:ascii="Calibri" w:hAnsi="Calibri"/>
              </w:rPr>
            </w:pPr>
            <w:r>
              <w:rPr>
                <w:rFonts w:ascii="Calibri" w:hAnsi="Calibri"/>
              </w:rPr>
              <w:t>Opony</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B21A93" w14:textId="77777777" w:rsidR="003B564E" w:rsidRDefault="003B564E" w:rsidP="004922D7">
            <w:pPr>
              <w:pStyle w:val="TableContents"/>
              <w:jc w:val="center"/>
              <w:rPr>
                <w:rFonts w:ascii="Calibri" w:hAnsi="Calibri"/>
              </w:rPr>
            </w:pPr>
            <w:r>
              <w:rPr>
                <w:rFonts w:ascii="Calibri" w:hAnsi="Calibri"/>
              </w:rPr>
              <w:t>Cena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9B22ED3"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3BB420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1E1A7B1" w14:textId="77777777" w:rsidR="003B564E" w:rsidRDefault="003B564E" w:rsidP="004922D7">
            <w:pPr>
              <w:pStyle w:val="TableContents"/>
              <w:jc w:val="center"/>
              <w:rPr>
                <w:rFonts w:ascii="Calibri" w:hAnsi="Calibri"/>
              </w:rPr>
            </w:pPr>
          </w:p>
        </w:tc>
      </w:tr>
      <w:tr w:rsidR="003B564E" w14:paraId="36C804F1"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CF58FC"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9588DF" w14:textId="77777777" w:rsidR="003B564E" w:rsidRDefault="003B564E" w:rsidP="004922D7">
            <w:pPr>
              <w:pStyle w:val="TableContents"/>
              <w:jc w:val="center"/>
              <w:rPr>
                <w:rFonts w:ascii="Calibri" w:hAnsi="Calibri"/>
              </w:rPr>
            </w:pPr>
            <w:r>
              <w:rPr>
                <w:rFonts w:ascii="Calibri" w:hAnsi="Calibri"/>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B0BE3C"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7EDAEF"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FA20C8A" w14:textId="77777777" w:rsidR="003B564E" w:rsidRDefault="003B564E" w:rsidP="004922D7">
            <w:pPr>
              <w:pStyle w:val="TableContents"/>
              <w:jc w:val="center"/>
              <w:rPr>
                <w:rFonts w:ascii="Calibri" w:hAnsi="Calibri"/>
              </w:rPr>
            </w:pPr>
          </w:p>
        </w:tc>
      </w:tr>
      <w:tr w:rsidR="003B564E" w14:paraId="1F00226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72604D"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E54023" w14:textId="77777777" w:rsidR="003B564E" w:rsidRDefault="003B564E" w:rsidP="004922D7">
            <w:pPr>
              <w:pStyle w:val="TableContents"/>
              <w:jc w:val="center"/>
              <w:rPr>
                <w:rFonts w:ascii="Calibri" w:hAnsi="Calibri"/>
              </w:rPr>
            </w:pPr>
            <w:r>
              <w:rPr>
                <w:rFonts w:ascii="Calibri" w:hAnsi="Calibri"/>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DA7A9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9D168C"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76B4BB" w14:textId="77777777" w:rsidR="003B564E" w:rsidRDefault="003B564E" w:rsidP="004922D7">
            <w:pPr>
              <w:pStyle w:val="TableContents"/>
              <w:jc w:val="center"/>
              <w:rPr>
                <w:rFonts w:ascii="Calibri" w:hAnsi="Calibri"/>
              </w:rPr>
            </w:pPr>
          </w:p>
        </w:tc>
      </w:tr>
      <w:tr w:rsidR="003B564E" w14:paraId="2CCB81C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335B9A6" w14:textId="77777777" w:rsidR="003B564E" w:rsidRDefault="003B564E" w:rsidP="004922D7">
            <w:pPr>
              <w:pStyle w:val="TableContents"/>
              <w:jc w:val="center"/>
              <w:rPr>
                <w:rFonts w:ascii="Calibri" w:hAnsi="Calibri"/>
              </w:rPr>
            </w:pPr>
            <w:r>
              <w:rPr>
                <w:rFonts w:ascii="Calibri" w:hAnsi="Calibri"/>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200523" w14:textId="77777777" w:rsidR="003B564E" w:rsidRDefault="003B564E" w:rsidP="004922D7">
            <w:pPr>
              <w:pStyle w:val="TableContents"/>
              <w:jc w:val="center"/>
              <w:rPr>
                <w:rFonts w:ascii="Calibri" w:hAnsi="Calibri"/>
              </w:rPr>
            </w:pPr>
            <w:r>
              <w:rPr>
                <w:rFonts w:ascii="Calibri" w:hAnsi="Calibri"/>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71DA3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CC78C4"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B41F7C7" w14:textId="77777777" w:rsidR="003B564E" w:rsidRDefault="003B564E" w:rsidP="004922D7">
            <w:pPr>
              <w:pStyle w:val="TableContents"/>
              <w:jc w:val="center"/>
              <w:rPr>
                <w:rFonts w:ascii="Calibri" w:hAnsi="Calibri"/>
              </w:rPr>
            </w:pPr>
          </w:p>
        </w:tc>
      </w:tr>
      <w:tr w:rsidR="003B564E" w14:paraId="6D673475"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63FA710" w14:textId="77777777" w:rsidR="003B564E" w:rsidRDefault="003B564E" w:rsidP="004922D7">
            <w:pPr>
              <w:pStyle w:val="TableContents"/>
              <w:jc w:val="center"/>
              <w:rPr>
                <w:rFonts w:ascii="Calibri" w:hAnsi="Calibri"/>
              </w:rPr>
            </w:pPr>
            <w:r>
              <w:rPr>
                <w:rFonts w:ascii="Calibri" w:hAnsi="Calibri"/>
              </w:rPr>
              <w:lastRenderedPageBreak/>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F8C185" w14:textId="77777777" w:rsidR="003B564E" w:rsidRDefault="003B564E" w:rsidP="004922D7">
            <w:pPr>
              <w:pStyle w:val="TableContents"/>
              <w:jc w:val="center"/>
              <w:rPr>
                <w:rFonts w:ascii="Calibri" w:hAnsi="Calibri"/>
              </w:rPr>
            </w:pPr>
            <w:r>
              <w:rPr>
                <w:rFonts w:ascii="Calibri" w:hAnsi="Calibri"/>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24C157"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19FF0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559498C" w14:textId="77777777" w:rsidR="003B564E" w:rsidRDefault="003B564E" w:rsidP="004922D7">
            <w:pPr>
              <w:pStyle w:val="TableContents"/>
              <w:jc w:val="center"/>
              <w:rPr>
                <w:rFonts w:ascii="Calibri" w:hAnsi="Calibri"/>
              </w:rPr>
            </w:pPr>
          </w:p>
        </w:tc>
      </w:tr>
      <w:tr w:rsidR="003B564E" w14:paraId="2523057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B5459FA"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0C8DD5" w14:textId="77777777" w:rsidR="003B564E" w:rsidRDefault="003B564E" w:rsidP="004922D7">
            <w:pPr>
              <w:pStyle w:val="TableContents"/>
              <w:jc w:val="center"/>
              <w:rPr>
                <w:rFonts w:ascii="Calibri" w:hAnsi="Calibri"/>
              </w:rPr>
            </w:pPr>
            <w:r>
              <w:rPr>
                <w:rFonts w:ascii="Calibri" w:hAnsi="Calibri"/>
              </w:rPr>
              <w:t>IdIndeksu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A9FF32"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AFDA55"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57DF6B" w14:textId="77777777" w:rsidR="003B564E" w:rsidRDefault="003B564E" w:rsidP="004922D7">
            <w:pPr>
              <w:pStyle w:val="TableContents"/>
              <w:jc w:val="center"/>
              <w:rPr>
                <w:rFonts w:ascii="Calibri" w:hAnsi="Calibri"/>
              </w:rPr>
            </w:pPr>
          </w:p>
        </w:tc>
      </w:tr>
      <w:tr w:rsidR="003B564E" w14:paraId="2931DB6B"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961208"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3E8848" w14:textId="77777777" w:rsidR="003B564E" w:rsidRDefault="003B564E" w:rsidP="004922D7">
            <w:pPr>
              <w:pStyle w:val="TableContents"/>
              <w:jc w:val="center"/>
              <w:rPr>
                <w:rFonts w:ascii="Calibri" w:hAnsi="Calibri"/>
              </w:rPr>
            </w:pPr>
            <w:r>
              <w:rPr>
                <w:rFonts w:ascii="Calibri" w:hAnsi="Calibri"/>
              </w:rPr>
              <w:t>Oznaczenie</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FF2805"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AF16F1"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70FEE33" w14:textId="77777777" w:rsidR="003B564E" w:rsidRDefault="003B564E" w:rsidP="004922D7">
            <w:pPr>
              <w:pStyle w:val="TableContents"/>
              <w:jc w:val="center"/>
              <w:rPr>
                <w:rFonts w:ascii="Calibri" w:hAnsi="Calibri"/>
              </w:rPr>
            </w:pPr>
          </w:p>
        </w:tc>
      </w:tr>
      <w:tr w:rsidR="003B564E" w14:paraId="0B1851FF"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BB56E2" w14:textId="77777777" w:rsidR="003B564E" w:rsidRDefault="003B564E" w:rsidP="004922D7">
            <w:pPr>
              <w:pStyle w:val="TableContents"/>
              <w:jc w:val="center"/>
              <w:rPr>
                <w:rFonts w:ascii="Calibri" w:hAnsi="Calibri"/>
              </w:rPr>
            </w:pPr>
            <w:r>
              <w:rPr>
                <w:rFonts w:ascii="Calibri" w:hAnsi="Calibri"/>
              </w:rPr>
              <w:t>IndeksyPredkosciOpon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011316" w14:textId="77777777" w:rsidR="003B564E" w:rsidRDefault="003B564E" w:rsidP="004922D7">
            <w:pPr>
              <w:pStyle w:val="TableContents"/>
              <w:jc w:val="center"/>
              <w:rPr>
                <w:rFonts w:ascii="Calibri" w:hAnsi="Calibri"/>
              </w:rPr>
            </w:pPr>
            <w:r>
              <w:rPr>
                <w:rFonts w:ascii="Calibri" w:hAnsi="Calibri"/>
              </w:rPr>
              <w:t>Predkosc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461DEB"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6F67B90"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8EF302E" w14:textId="77777777" w:rsidR="003B564E" w:rsidRDefault="003B564E" w:rsidP="004922D7">
            <w:pPr>
              <w:pStyle w:val="TableContents"/>
              <w:jc w:val="center"/>
              <w:rPr>
                <w:rFonts w:ascii="Calibri" w:hAnsi="Calibri"/>
              </w:rPr>
            </w:pPr>
          </w:p>
        </w:tc>
      </w:tr>
      <w:tr w:rsidR="003B564E" w14:paraId="5B9A2D26" w14:textId="77777777" w:rsidTr="004922D7">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0E4BB9" w14:textId="77777777" w:rsidR="003B564E" w:rsidRDefault="003B564E" w:rsidP="004922D7">
            <w:pPr>
              <w:pStyle w:val="TableContents"/>
              <w:jc w:val="center"/>
              <w:rPr>
                <w:rFonts w:ascii="Calibri" w:hAnsi="Calibri"/>
              </w:rPr>
            </w:pPr>
            <w:r>
              <w:rPr>
                <w:rFonts w:ascii="Calibri" w:hAnsi="Calibri"/>
              </w:rPr>
              <w:t>DOTyOpon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27BD8DE" w14:textId="77777777" w:rsidR="003B564E" w:rsidRDefault="003B564E" w:rsidP="004922D7">
            <w:pPr>
              <w:pStyle w:val="TableContents"/>
              <w:jc w:val="center"/>
              <w:rPr>
                <w:rFonts w:ascii="Calibri" w:hAnsi="Calibri"/>
              </w:rPr>
            </w:pPr>
            <w:r>
              <w:rPr>
                <w:rFonts w:ascii="Calibri" w:hAnsi="Calibri"/>
              </w:rPr>
              <w:t>Ilosc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3B7C44" w14:textId="77777777" w:rsidR="003B564E" w:rsidRDefault="003B564E" w:rsidP="004922D7">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91AF858" w14:textId="77777777" w:rsidR="003B564E" w:rsidRDefault="003B564E" w:rsidP="004922D7">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AB6384A" w14:textId="77777777" w:rsidR="003B564E" w:rsidRDefault="003B564E" w:rsidP="004922D7">
            <w:pPr>
              <w:pStyle w:val="TableContents"/>
              <w:jc w:val="center"/>
              <w:rPr>
                <w:rFonts w:ascii="Calibri" w:hAnsi="Calibri"/>
              </w:rPr>
            </w:pPr>
            <w:r>
              <w:rPr>
                <w:rFonts w:ascii="Calibri" w:hAnsi="Calibri"/>
              </w:rPr>
              <w:t>+</w:t>
            </w:r>
          </w:p>
        </w:tc>
      </w:tr>
    </w:tbl>
    <w:p w14:paraId="44C2E279" w14:textId="77777777" w:rsidR="003B564E" w:rsidRDefault="003B564E" w:rsidP="003B564E">
      <w:pPr>
        <w:pStyle w:val="Standard"/>
        <w:rPr>
          <w:rFonts w:ascii="Calibri" w:hAnsi="Calibri"/>
        </w:rPr>
      </w:pPr>
    </w:p>
    <w:p w14:paraId="0377035E" w14:textId="77777777" w:rsidR="00404E1C" w:rsidRPr="003B564E" w:rsidRDefault="00404E1C" w:rsidP="00404E1C">
      <w:pPr>
        <w:pStyle w:val="Standard"/>
      </w:pPr>
    </w:p>
    <w:p w14:paraId="07C8E499" w14:textId="77777777" w:rsidR="00404E1C" w:rsidRPr="00404E1C" w:rsidRDefault="00404E1C" w:rsidP="00404E1C">
      <w:pPr>
        <w:pStyle w:val="Standard"/>
        <w:widowControl/>
        <w:numPr>
          <w:ilvl w:val="0"/>
          <w:numId w:val="21"/>
        </w:numPr>
        <w:ind w:left="284" w:hanging="284"/>
      </w:pPr>
      <w:r>
        <w:rPr>
          <w:rFonts w:ascii="Calibri" w:hAnsi="Calibri"/>
          <w:b/>
          <w:bCs/>
        </w:rPr>
        <w:t>Dane producentów</w:t>
      </w:r>
    </w:p>
    <w:p w14:paraId="40F684F1" w14:textId="77777777"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sidRPr="00404E1C">
        <w:rPr>
          <w:rFonts w:ascii="Calibri" w:hAnsi="Calibri"/>
          <w:b/>
          <w:bCs/>
        </w:rPr>
        <w:t>Właściciel serwisu</w:t>
      </w:r>
    </w:p>
    <w:p w14:paraId="4C56F6B4" w14:textId="77777777" w:rsidR="00404E1C" w:rsidRDefault="00404E1C" w:rsidP="00404E1C">
      <w:pPr>
        <w:pStyle w:val="Standard"/>
        <w:widowControl/>
        <w:ind w:left="1418"/>
        <w:rPr>
          <w:rFonts w:ascii="Calibri" w:hAnsi="Calibri"/>
        </w:rPr>
      </w:pPr>
      <w:r>
        <w:rPr>
          <w:rFonts w:ascii="Calibri" w:hAnsi="Calibri"/>
        </w:rPr>
        <w:t>Transakcje:</w:t>
      </w:r>
      <w:r>
        <w:rPr>
          <w:rFonts w:ascii="Calibri" w:hAnsi="Calibri"/>
        </w:rPr>
        <w:tab/>
        <w:t>TRA/026, TRA/027, TRA/028, TRA/029</w:t>
      </w:r>
    </w:p>
    <w:p w14:paraId="3F433979" w14:textId="77777777" w:rsidR="00404E1C" w:rsidRDefault="00404E1C" w:rsidP="00404E1C">
      <w:pPr>
        <w:pStyle w:val="Standard"/>
        <w:widowControl/>
        <w:rPr>
          <w:rFonts w:ascii="Calibri" w:hAnsi="Calibri"/>
        </w:rPr>
      </w:pPr>
    </w:p>
    <w:p w14:paraId="1100A7E2" w14:textId="77777777" w:rsidR="003B564E" w:rsidRDefault="003B564E" w:rsidP="00404E1C">
      <w:pPr>
        <w:pStyle w:val="Standard"/>
        <w:widowControl/>
      </w:pPr>
      <w:r>
        <w:rPr>
          <w:rFonts w:ascii="Calibri" w:hAnsi="Calibri"/>
        </w:rPr>
        <w:t>TRA/0</w:t>
      </w:r>
      <w:r w:rsidR="00404E1C">
        <w:rPr>
          <w:rFonts w:ascii="Calibri" w:hAnsi="Calibri"/>
        </w:rPr>
        <w:t>26</w:t>
      </w:r>
      <w:r>
        <w:rPr>
          <w:rFonts w:ascii="Calibri" w:hAnsi="Calibri"/>
        </w:rPr>
        <w:t xml:space="preserve"> </w:t>
      </w:r>
      <w:r>
        <w:rPr>
          <w:rFonts w:ascii="Calibri" w:hAnsi="Calibri"/>
          <w:b/>
          <w:color w:val="000000"/>
        </w:rPr>
        <w:t>Doda</w:t>
      </w:r>
      <w:r w:rsidR="00404E1C">
        <w:rPr>
          <w:rFonts w:ascii="Calibri" w:hAnsi="Calibri"/>
          <w:b/>
          <w:color w:val="000000"/>
        </w:rPr>
        <w:t>wa</w:t>
      </w:r>
      <w:r>
        <w:rPr>
          <w:rFonts w:ascii="Calibri" w:hAnsi="Calibri"/>
          <w:b/>
          <w:color w:val="000000"/>
        </w:rPr>
        <w:t>nie producenta</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17E0B9CA"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135432B"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35EC00E"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4FAC774"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3C29C55"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BF457FF" w14:textId="77777777" w:rsidR="003B564E" w:rsidRDefault="003B564E" w:rsidP="00B32594">
            <w:pPr>
              <w:pStyle w:val="TableContents"/>
              <w:jc w:val="center"/>
              <w:rPr>
                <w:rFonts w:ascii="Calibri" w:hAnsi="Calibri"/>
              </w:rPr>
            </w:pPr>
            <w:r>
              <w:rPr>
                <w:rFonts w:ascii="Calibri" w:hAnsi="Calibri"/>
              </w:rPr>
              <w:t>Modyfikacja</w:t>
            </w:r>
          </w:p>
        </w:tc>
      </w:tr>
      <w:tr w:rsidR="003B564E" w14:paraId="3FC0CA79"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444071" w14:textId="77777777"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C690286" w14:textId="77777777"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3928F7E"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897B330"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EC1E6D2" w14:textId="77777777" w:rsidR="003B564E" w:rsidRDefault="003B564E" w:rsidP="00B32594">
            <w:pPr>
              <w:pStyle w:val="TableContents"/>
              <w:jc w:val="center"/>
              <w:rPr>
                <w:rFonts w:ascii="Calibri" w:hAnsi="Calibri"/>
              </w:rPr>
            </w:pPr>
          </w:p>
        </w:tc>
      </w:tr>
    </w:tbl>
    <w:p w14:paraId="62246909" w14:textId="77777777" w:rsidR="003B564E" w:rsidRDefault="003B564E" w:rsidP="003B564E">
      <w:pPr>
        <w:pStyle w:val="Standard"/>
        <w:rPr>
          <w:rFonts w:ascii="Calibri" w:hAnsi="Calibri"/>
        </w:rPr>
      </w:pPr>
    </w:p>
    <w:p w14:paraId="29DE5962" w14:textId="77777777" w:rsidR="003B564E" w:rsidRDefault="003B564E" w:rsidP="003B564E">
      <w:pPr>
        <w:pStyle w:val="Standard"/>
      </w:pPr>
      <w:r>
        <w:rPr>
          <w:rFonts w:ascii="Calibri" w:hAnsi="Calibri"/>
        </w:rPr>
        <w:t>TRA/0</w:t>
      </w:r>
      <w:r w:rsidR="00404E1C">
        <w:rPr>
          <w:rFonts w:ascii="Calibri" w:hAnsi="Calibri"/>
        </w:rPr>
        <w:t>27</w:t>
      </w:r>
      <w:r>
        <w:rPr>
          <w:rFonts w:ascii="Calibri" w:hAnsi="Calibri"/>
        </w:rPr>
        <w:t xml:space="preserve"> </w:t>
      </w:r>
      <w:r>
        <w:rPr>
          <w:rFonts w:ascii="Calibri" w:hAnsi="Calibri"/>
          <w:b/>
          <w:color w:val="000000"/>
        </w:rPr>
        <w:t>Edycja danych producenta</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1B538F80"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17D9A5"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8056EFF"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3802799"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67BCEE7"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6BD6835" w14:textId="77777777" w:rsidR="003B564E" w:rsidRDefault="003B564E" w:rsidP="00B32594">
            <w:pPr>
              <w:pStyle w:val="TableContents"/>
              <w:jc w:val="center"/>
              <w:rPr>
                <w:rFonts w:ascii="Calibri" w:hAnsi="Calibri"/>
              </w:rPr>
            </w:pPr>
            <w:r>
              <w:rPr>
                <w:rFonts w:ascii="Calibri" w:hAnsi="Calibri"/>
              </w:rPr>
              <w:t>Modyfikacja</w:t>
            </w:r>
          </w:p>
        </w:tc>
      </w:tr>
      <w:tr w:rsidR="003B564E" w14:paraId="39602E61"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FB4D798" w14:textId="77777777"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BFE7F8" w14:textId="77777777"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832D169"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988B74"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772AA09A" w14:textId="77777777" w:rsidR="003B564E" w:rsidRDefault="003B564E" w:rsidP="00B32594">
            <w:pPr>
              <w:pStyle w:val="TableContents"/>
              <w:jc w:val="center"/>
              <w:rPr>
                <w:rFonts w:ascii="Calibri" w:hAnsi="Calibri"/>
              </w:rPr>
            </w:pPr>
            <w:r>
              <w:rPr>
                <w:rFonts w:ascii="Calibri" w:hAnsi="Calibri"/>
              </w:rPr>
              <w:t>+</w:t>
            </w:r>
          </w:p>
        </w:tc>
      </w:tr>
    </w:tbl>
    <w:p w14:paraId="39E01CF9" w14:textId="77777777" w:rsidR="003B564E" w:rsidRDefault="003B564E" w:rsidP="003B564E">
      <w:pPr>
        <w:pStyle w:val="Standard"/>
        <w:widowControl/>
        <w:rPr>
          <w:rFonts w:ascii="Calibri" w:hAnsi="Calibri"/>
          <w:b/>
          <w:color w:val="000000"/>
        </w:rPr>
      </w:pPr>
    </w:p>
    <w:p w14:paraId="65C45F36" w14:textId="77777777" w:rsidR="003B564E" w:rsidRDefault="003B564E" w:rsidP="003B564E">
      <w:pPr>
        <w:pStyle w:val="Standard"/>
        <w:widowControl/>
      </w:pPr>
      <w:r>
        <w:rPr>
          <w:rFonts w:ascii="Calibri" w:hAnsi="Calibri"/>
        </w:rPr>
        <w:t>TRA/0</w:t>
      </w:r>
      <w:r w:rsidR="00404E1C">
        <w:rPr>
          <w:rFonts w:ascii="Calibri" w:hAnsi="Calibri"/>
        </w:rPr>
        <w:t>28</w:t>
      </w:r>
      <w:r>
        <w:rPr>
          <w:rFonts w:ascii="Calibri" w:hAnsi="Calibri"/>
        </w:rPr>
        <w:t xml:space="preserve"> </w:t>
      </w:r>
      <w:r>
        <w:rPr>
          <w:rFonts w:ascii="Calibri" w:hAnsi="Calibri"/>
          <w:b/>
          <w:bCs/>
        </w:rPr>
        <w:t xml:space="preserve">Usuwanie </w:t>
      </w:r>
      <w:r>
        <w:rPr>
          <w:rFonts w:ascii="Calibri" w:hAnsi="Calibri"/>
          <w:b/>
          <w:bCs/>
          <w:color w:val="000000"/>
        </w:rPr>
        <w:t>producenta</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E4447CA"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98583E4"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221A389"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F8B9336"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89B73A7"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EB0C361" w14:textId="77777777" w:rsidR="003B564E" w:rsidRDefault="003B564E" w:rsidP="00B32594">
            <w:pPr>
              <w:pStyle w:val="TableContents"/>
              <w:jc w:val="center"/>
              <w:rPr>
                <w:rFonts w:ascii="Calibri" w:hAnsi="Calibri"/>
              </w:rPr>
            </w:pPr>
            <w:r>
              <w:rPr>
                <w:rFonts w:ascii="Calibri" w:hAnsi="Calibri"/>
              </w:rPr>
              <w:t>Modyfikacja</w:t>
            </w:r>
          </w:p>
        </w:tc>
      </w:tr>
      <w:tr w:rsidR="003B564E" w14:paraId="47E65077"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82EB45" w14:textId="77777777"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889C92" w14:textId="77777777"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EB531A"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DFB98D"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BDE3D66" w14:textId="77777777" w:rsidR="003B564E" w:rsidRDefault="003B564E" w:rsidP="00B32594">
            <w:pPr>
              <w:pStyle w:val="TableContents"/>
              <w:jc w:val="center"/>
              <w:rPr>
                <w:rFonts w:ascii="Calibri" w:hAnsi="Calibri"/>
              </w:rPr>
            </w:pPr>
          </w:p>
        </w:tc>
      </w:tr>
    </w:tbl>
    <w:p w14:paraId="69A9B9F9" w14:textId="77777777" w:rsidR="003B564E" w:rsidRDefault="003B564E" w:rsidP="003B564E">
      <w:pPr>
        <w:pStyle w:val="Standard"/>
        <w:widowControl/>
        <w:rPr>
          <w:rFonts w:ascii="Calibri" w:hAnsi="Calibri"/>
        </w:rPr>
      </w:pPr>
    </w:p>
    <w:p w14:paraId="2F507002" w14:textId="77777777" w:rsidR="003B564E" w:rsidRDefault="003B564E" w:rsidP="003B564E">
      <w:pPr>
        <w:pStyle w:val="Standard"/>
        <w:widowControl/>
      </w:pPr>
      <w:r>
        <w:rPr>
          <w:rFonts w:ascii="Calibri" w:hAnsi="Calibri"/>
        </w:rPr>
        <w:t>TRA/0</w:t>
      </w:r>
      <w:r w:rsidR="00404E1C">
        <w:rPr>
          <w:rFonts w:ascii="Calibri" w:hAnsi="Calibri"/>
        </w:rPr>
        <w:t>29</w:t>
      </w:r>
      <w:r>
        <w:rPr>
          <w:rFonts w:ascii="Calibri" w:hAnsi="Calibri"/>
        </w:rPr>
        <w:t xml:space="preserve"> </w:t>
      </w:r>
      <w:r>
        <w:rPr>
          <w:rFonts w:ascii="Calibri" w:hAnsi="Calibri"/>
          <w:b/>
          <w:bCs/>
          <w:color w:val="000000"/>
        </w:rPr>
        <w:t>Wyświetlanie danych producentów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4FEFE300"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BE5BB71"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754B929"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850554E"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CE54B1C"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537F265F" w14:textId="77777777" w:rsidR="003B564E" w:rsidRDefault="003B564E" w:rsidP="00B32594">
            <w:pPr>
              <w:pStyle w:val="TableContents"/>
              <w:jc w:val="center"/>
              <w:rPr>
                <w:rFonts w:ascii="Calibri" w:hAnsi="Calibri"/>
              </w:rPr>
            </w:pPr>
            <w:r>
              <w:rPr>
                <w:rFonts w:ascii="Calibri" w:hAnsi="Calibri"/>
              </w:rPr>
              <w:t>Modyfikacja</w:t>
            </w:r>
          </w:p>
        </w:tc>
      </w:tr>
      <w:tr w:rsidR="003B564E" w14:paraId="17160943"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E464B2" w14:textId="77777777"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F7D782" w14:textId="77777777"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3135DB6"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8FECD89"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1FC004" w14:textId="77777777" w:rsidR="003B564E" w:rsidRDefault="003B564E" w:rsidP="00B32594">
            <w:pPr>
              <w:pStyle w:val="TableContents"/>
              <w:jc w:val="center"/>
              <w:rPr>
                <w:rFonts w:ascii="Calibri" w:hAnsi="Calibri"/>
              </w:rPr>
            </w:pPr>
          </w:p>
        </w:tc>
      </w:tr>
    </w:tbl>
    <w:p w14:paraId="436DFE79" w14:textId="77777777" w:rsidR="003B564E" w:rsidRDefault="003B564E" w:rsidP="003B564E">
      <w:pPr>
        <w:pStyle w:val="Standard"/>
        <w:widowControl/>
        <w:rPr>
          <w:rFonts w:ascii="Calibri" w:hAnsi="Calibri"/>
        </w:rPr>
      </w:pPr>
    </w:p>
    <w:p w14:paraId="6DC83C19" w14:textId="77777777" w:rsidR="00404E1C" w:rsidRPr="003B564E" w:rsidRDefault="00404E1C" w:rsidP="00404E1C">
      <w:pPr>
        <w:pStyle w:val="Standard"/>
      </w:pPr>
    </w:p>
    <w:p w14:paraId="35B68A9C" w14:textId="77777777" w:rsidR="00404E1C" w:rsidRPr="00404E1C" w:rsidRDefault="00404E1C" w:rsidP="00404E1C">
      <w:pPr>
        <w:pStyle w:val="Standard"/>
        <w:widowControl/>
        <w:numPr>
          <w:ilvl w:val="0"/>
          <w:numId w:val="21"/>
        </w:numPr>
        <w:ind w:left="284" w:hanging="284"/>
      </w:pPr>
      <w:r>
        <w:rPr>
          <w:rFonts w:ascii="Calibri" w:hAnsi="Calibri"/>
          <w:b/>
          <w:bCs/>
        </w:rPr>
        <w:t>Dane producentów</w:t>
      </w:r>
    </w:p>
    <w:p w14:paraId="36F06282" w14:textId="77777777" w:rsidR="00404E1C" w:rsidRDefault="00404E1C" w:rsidP="00404E1C">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14:paraId="3EFFD4EA" w14:textId="77777777" w:rsidR="00404E1C" w:rsidRDefault="00404E1C" w:rsidP="00404E1C">
      <w:pPr>
        <w:pStyle w:val="Standard"/>
        <w:widowControl/>
        <w:ind w:left="1418"/>
        <w:rPr>
          <w:rFonts w:ascii="Calibri" w:hAnsi="Calibri"/>
        </w:rPr>
      </w:pPr>
      <w:r>
        <w:rPr>
          <w:rFonts w:ascii="Calibri" w:hAnsi="Calibri"/>
        </w:rPr>
        <w:t>Transakcje:</w:t>
      </w:r>
      <w:r>
        <w:rPr>
          <w:rFonts w:ascii="Calibri" w:hAnsi="Calibri"/>
        </w:rPr>
        <w:tab/>
        <w:t>TRA/029</w:t>
      </w:r>
    </w:p>
    <w:p w14:paraId="7797FDFB" w14:textId="77777777" w:rsidR="00404E1C" w:rsidRDefault="00404E1C" w:rsidP="003B564E">
      <w:pPr>
        <w:pStyle w:val="Standard"/>
        <w:widowControl/>
        <w:rPr>
          <w:rFonts w:ascii="Calibri" w:hAnsi="Calibri"/>
        </w:rPr>
      </w:pPr>
    </w:p>
    <w:p w14:paraId="1CF77262" w14:textId="77777777" w:rsidR="003B564E" w:rsidRDefault="003B564E" w:rsidP="003B564E">
      <w:pPr>
        <w:pStyle w:val="Standard"/>
        <w:widowControl/>
      </w:pPr>
      <w:r>
        <w:rPr>
          <w:rFonts w:ascii="Calibri" w:hAnsi="Calibri"/>
        </w:rPr>
        <w:t>TRA/0</w:t>
      </w:r>
      <w:r w:rsidR="00404E1C">
        <w:rPr>
          <w:rFonts w:ascii="Calibri" w:hAnsi="Calibri"/>
        </w:rPr>
        <w:t>29</w:t>
      </w:r>
      <w:r>
        <w:rPr>
          <w:rFonts w:ascii="Calibri" w:hAnsi="Calibri"/>
        </w:rPr>
        <w:t xml:space="preserve"> </w:t>
      </w:r>
      <w:r>
        <w:rPr>
          <w:rFonts w:ascii="Calibri" w:hAnsi="Calibri"/>
          <w:b/>
          <w:bCs/>
          <w:color w:val="000000"/>
        </w:rPr>
        <w:t>Wyświetlanie danych producentów</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776CA6F8"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BEBD82A"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1D0B6CD"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F018D65"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99A3B01"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CD661A3" w14:textId="77777777" w:rsidR="003B564E" w:rsidRDefault="003B564E" w:rsidP="00B32594">
            <w:pPr>
              <w:pStyle w:val="TableContents"/>
              <w:jc w:val="center"/>
              <w:rPr>
                <w:rFonts w:ascii="Calibri" w:hAnsi="Calibri"/>
              </w:rPr>
            </w:pPr>
            <w:r>
              <w:rPr>
                <w:rFonts w:ascii="Calibri" w:hAnsi="Calibri"/>
              </w:rPr>
              <w:t>Modyfikacja</w:t>
            </w:r>
          </w:p>
        </w:tc>
      </w:tr>
      <w:tr w:rsidR="003B564E" w14:paraId="1ECA2FDE"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4E6292" w14:textId="77777777" w:rsidR="003B564E" w:rsidRDefault="003B564E" w:rsidP="00B32594">
            <w:pPr>
              <w:pStyle w:val="TableContents"/>
              <w:jc w:val="center"/>
              <w:rPr>
                <w:rFonts w:ascii="Calibri" w:hAnsi="Calibri"/>
              </w:rPr>
            </w:pPr>
            <w:r>
              <w:rPr>
                <w:rFonts w:ascii="Calibri" w:hAnsi="Calibri"/>
              </w:rPr>
              <w:t>Producenci</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2832DC" w14:textId="77777777" w:rsidR="003B564E" w:rsidRDefault="003B564E" w:rsidP="00B32594">
            <w:pPr>
              <w:pStyle w:val="TableContents"/>
              <w:jc w:val="center"/>
              <w:rPr>
                <w:rFonts w:ascii="Calibri" w:hAnsi="Calibri"/>
              </w:rPr>
            </w:pPr>
            <w:r>
              <w:rPr>
                <w:rFonts w:ascii="Calibri" w:hAnsi="Calibri"/>
              </w:rPr>
              <w:t>Nazwa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134081F"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28842D"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1636FF0" w14:textId="77777777" w:rsidR="003B564E" w:rsidRDefault="003B564E" w:rsidP="00B32594">
            <w:pPr>
              <w:pStyle w:val="TableContents"/>
              <w:jc w:val="center"/>
              <w:rPr>
                <w:rFonts w:ascii="Calibri" w:hAnsi="Calibri"/>
              </w:rPr>
            </w:pPr>
          </w:p>
        </w:tc>
      </w:tr>
    </w:tbl>
    <w:p w14:paraId="4D9B1DC8" w14:textId="77777777" w:rsidR="003B564E" w:rsidRDefault="003B564E" w:rsidP="003B564E">
      <w:pPr>
        <w:pStyle w:val="Standard"/>
        <w:widowControl/>
        <w:rPr>
          <w:rFonts w:ascii="Calibri" w:hAnsi="Calibri"/>
          <w:b/>
          <w:bCs/>
        </w:rPr>
      </w:pPr>
    </w:p>
    <w:p w14:paraId="52D25C18" w14:textId="77777777" w:rsidR="004B5706" w:rsidRDefault="004B5706" w:rsidP="003B564E">
      <w:pPr>
        <w:pStyle w:val="Standard"/>
        <w:widowControl/>
        <w:rPr>
          <w:rFonts w:ascii="Calibri" w:hAnsi="Calibri"/>
          <w:b/>
          <w:bCs/>
        </w:rPr>
      </w:pPr>
    </w:p>
    <w:p w14:paraId="6B23E7C6" w14:textId="77777777" w:rsidR="004B5706" w:rsidRPr="003B564E" w:rsidRDefault="004B5706" w:rsidP="004B5706">
      <w:pPr>
        <w:pStyle w:val="Standard"/>
      </w:pPr>
    </w:p>
    <w:p w14:paraId="5B7F75B6" w14:textId="77777777" w:rsidR="004B5706" w:rsidRPr="00404E1C" w:rsidRDefault="004B5706" w:rsidP="004B5706">
      <w:pPr>
        <w:pStyle w:val="Standard"/>
        <w:widowControl/>
        <w:numPr>
          <w:ilvl w:val="0"/>
          <w:numId w:val="21"/>
        </w:numPr>
        <w:ind w:left="284" w:hanging="284"/>
      </w:pPr>
      <w:r>
        <w:rPr>
          <w:rFonts w:ascii="Calibri" w:hAnsi="Calibri"/>
          <w:b/>
          <w:bCs/>
        </w:rPr>
        <w:t>Dane rozmiarów opon</w:t>
      </w:r>
    </w:p>
    <w:p w14:paraId="43D3BEC7"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Właściciel serwisu</w:t>
      </w:r>
    </w:p>
    <w:p w14:paraId="2D4AB535" w14:textId="77777777" w:rsidR="004B5706" w:rsidRDefault="004B5706" w:rsidP="004B5706">
      <w:pPr>
        <w:pStyle w:val="Standard"/>
        <w:widowControl/>
        <w:ind w:left="1418"/>
        <w:rPr>
          <w:rFonts w:ascii="Calibri" w:hAnsi="Calibri"/>
        </w:rPr>
      </w:pPr>
      <w:r>
        <w:rPr>
          <w:rFonts w:ascii="Calibri" w:hAnsi="Calibri"/>
        </w:rPr>
        <w:lastRenderedPageBreak/>
        <w:t>Transakcje:</w:t>
      </w:r>
      <w:r>
        <w:rPr>
          <w:rFonts w:ascii="Calibri" w:hAnsi="Calibri"/>
        </w:rPr>
        <w:tab/>
        <w:t>TRA/0</w:t>
      </w:r>
      <w:r>
        <w:rPr>
          <w:rFonts w:ascii="Calibri" w:hAnsi="Calibri"/>
          <w:color w:val="000000"/>
        </w:rPr>
        <w:t xml:space="preserve">30, </w:t>
      </w:r>
      <w:r>
        <w:rPr>
          <w:rFonts w:ascii="Calibri" w:hAnsi="Calibri"/>
        </w:rPr>
        <w:t>TRA/0</w:t>
      </w:r>
      <w:r>
        <w:rPr>
          <w:rFonts w:ascii="Calibri" w:hAnsi="Calibri"/>
          <w:color w:val="000000"/>
        </w:rPr>
        <w:t xml:space="preserve">31, </w:t>
      </w:r>
      <w:r>
        <w:rPr>
          <w:rFonts w:ascii="Calibri" w:hAnsi="Calibri"/>
        </w:rPr>
        <w:t>TRA/0</w:t>
      </w:r>
      <w:r>
        <w:rPr>
          <w:rFonts w:ascii="Calibri" w:hAnsi="Calibri"/>
          <w:color w:val="000000"/>
        </w:rPr>
        <w:t xml:space="preserve">32, </w:t>
      </w:r>
      <w:r>
        <w:rPr>
          <w:rFonts w:ascii="Calibri" w:hAnsi="Calibri"/>
        </w:rPr>
        <w:t>TRA/0</w:t>
      </w:r>
      <w:r>
        <w:rPr>
          <w:rFonts w:ascii="Calibri" w:hAnsi="Calibri"/>
          <w:color w:val="000000"/>
        </w:rPr>
        <w:t>33</w:t>
      </w:r>
    </w:p>
    <w:p w14:paraId="26166EB9" w14:textId="77777777" w:rsidR="004B5706" w:rsidRDefault="004B5706" w:rsidP="004B5706">
      <w:pPr>
        <w:pStyle w:val="Standard"/>
        <w:widowControl/>
        <w:rPr>
          <w:rFonts w:ascii="Calibri" w:hAnsi="Calibri"/>
        </w:rPr>
      </w:pPr>
    </w:p>
    <w:p w14:paraId="45A27916" w14:textId="77777777" w:rsidR="003B564E" w:rsidRDefault="003B564E" w:rsidP="004B5706">
      <w:pPr>
        <w:pStyle w:val="Standard"/>
        <w:widowControl/>
      </w:pPr>
      <w:r>
        <w:rPr>
          <w:rFonts w:ascii="Calibri" w:hAnsi="Calibri"/>
        </w:rPr>
        <w:t>TRA/0</w:t>
      </w:r>
      <w:r w:rsidR="004B5706">
        <w:rPr>
          <w:rFonts w:ascii="Calibri" w:hAnsi="Calibri"/>
          <w:color w:val="000000"/>
        </w:rPr>
        <w:t>30</w:t>
      </w:r>
      <w:r>
        <w:rPr>
          <w:rFonts w:ascii="Calibri" w:hAnsi="Calibri"/>
          <w:b/>
          <w:color w:val="000000"/>
        </w:rPr>
        <w:t xml:space="preserve"> Dodawanie rozmiaru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630A0942"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50C1E95"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CFDE896"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3D08DA4"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2D6D3E7"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68BFA32" w14:textId="77777777" w:rsidR="003B564E" w:rsidRDefault="003B564E" w:rsidP="00B32594">
            <w:pPr>
              <w:pStyle w:val="TableContents"/>
              <w:jc w:val="center"/>
              <w:rPr>
                <w:rFonts w:ascii="Calibri" w:hAnsi="Calibri"/>
              </w:rPr>
            </w:pPr>
            <w:r>
              <w:rPr>
                <w:rFonts w:ascii="Calibri" w:hAnsi="Calibri"/>
              </w:rPr>
              <w:t>Modyfikacja</w:t>
            </w:r>
          </w:p>
        </w:tc>
      </w:tr>
      <w:tr w:rsidR="003B564E" w14:paraId="1E0AEED9"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12128E"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75E8271" w14:textId="77777777" w:rsidR="003B564E" w:rsidRDefault="003B564E" w:rsidP="00B32594">
            <w:pPr>
              <w:pStyle w:val="Standard"/>
              <w:jc w:val="center"/>
            </w:pPr>
            <w:r>
              <w:rPr>
                <w:rFonts w:ascii="Calibri" w:hAnsi="Calibri"/>
                <w:b/>
                <w:bCs/>
                <w:color w:val="000000"/>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FBEED03"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A975C44"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BBB5DD1" w14:textId="77777777" w:rsidR="003B564E" w:rsidRDefault="003B564E" w:rsidP="00B32594">
            <w:pPr>
              <w:pStyle w:val="TableContents"/>
              <w:jc w:val="center"/>
              <w:rPr>
                <w:rFonts w:ascii="Calibri" w:hAnsi="Calibri"/>
              </w:rPr>
            </w:pPr>
          </w:p>
        </w:tc>
      </w:tr>
      <w:tr w:rsidR="003B564E" w14:paraId="4E774D13"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479BF18"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DA4C166" w14:textId="77777777" w:rsidR="003B564E" w:rsidRDefault="003B564E" w:rsidP="00B32594">
            <w:pPr>
              <w:pStyle w:val="Standard"/>
              <w:jc w:val="center"/>
            </w:pPr>
            <w:r>
              <w:rPr>
                <w:rFonts w:ascii="Calibri" w:hAnsi="Calibri"/>
                <w:color w:val="000000"/>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9C6368"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9E88A3"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2ECB8B9" w14:textId="77777777" w:rsidR="003B564E" w:rsidRDefault="003B564E" w:rsidP="00B32594">
            <w:pPr>
              <w:pStyle w:val="TableContents"/>
              <w:jc w:val="center"/>
              <w:rPr>
                <w:rFonts w:ascii="Calibri" w:hAnsi="Calibri"/>
              </w:rPr>
            </w:pPr>
          </w:p>
        </w:tc>
      </w:tr>
      <w:tr w:rsidR="003B564E" w14:paraId="2C2844EB"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D4B0C3"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8E1808" w14:textId="77777777"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13CDA06"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6850055"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76A82C9" w14:textId="77777777" w:rsidR="003B564E" w:rsidRDefault="003B564E" w:rsidP="00B32594">
            <w:pPr>
              <w:pStyle w:val="TableContents"/>
              <w:jc w:val="center"/>
              <w:rPr>
                <w:rFonts w:ascii="Calibri" w:hAnsi="Calibri"/>
              </w:rPr>
            </w:pPr>
          </w:p>
        </w:tc>
      </w:tr>
      <w:tr w:rsidR="003B564E" w14:paraId="3FE7A4F5"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FE8B46E" w14:textId="77777777" w:rsidR="003B564E" w:rsidRDefault="003B564E" w:rsidP="00B32594">
            <w:pPr>
              <w:pStyle w:val="Standard"/>
              <w:jc w:val="center"/>
              <w:rPr>
                <w:rFonts w:ascii="Calibri" w:hAnsi="Calibri"/>
                <w:color w:val="000000"/>
              </w:rP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5E9742" w14:textId="77777777" w:rsidR="003B564E" w:rsidRDefault="003B564E" w:rsidP="00B32594">
            <w:pPr>
              <w:pStyle w:val="Standard"/>
              <w:jc w:val="center"/>
              <w:rPr>
                <w:rFonts w:ascii="Calibri" w:hAnsi="Calibri"/>
                <w:color w:val="000000"/>
              </w:rPr>
            </w:pPr>
            <w:r>
              <w:rPr>
                <w:rFonts w:ascii="Calibri" w:hAnsi="Calibri"/>
                <w:color w:val="000000"/>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0DD9AC3"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87183D"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9B99721" w14:textId="77777777" w:rsidR="003B564E" w:rsidRDefault="003B564E" w:rsidP="00B32594">
            <w:pPr>
              <w:pStyle w:val="TableContents"/>
              <w:jc w:val="center"/>
              <w:rPr>
                <w:rFonts w:ascii="Calibri" w:hAnsi="Calibri"/>
              </w:rPr>
            </w:pPr>
          </w:p>
        </w:tc>
      </w:tr>
    </w:tbl>
    <w:p w14:paraId="34B01363" w14:textId="77777777" w:rsidR="003B564E" w:rsidRDefault="003B564E" w:rsidP="003B564E">
      <w:pPr>
        <w:pStyle w:val="Standard"/>
        <w:rPr>
          <w:rFonts w:ascii="Calibri" w:hAnsi="Calibri"/>
        </w:rPr>
      </w:pPr>
    </w:p>
    <w:p w14:paraId="61E48246" w14:textId="77777777" w:rsidR="003B564E" w:rsidRDefault="003B564E" w:rsidP="003B564E">
      <w:pPr>
        <w:pStyle w:val="Standard"/>
      </w:pPr>
      <w:r>
        <w:rPr>
          <w:rFonts w:ascii="Calibri" w:hAnsi="Calibri"/>
        </w:rPr>
        <w:t>TRA/0</w:t>
      </w:r>
      <w:r w:rsidR="004B5706">
        <w:rPr>
          <w:rFonts w:ascii="Calibri" w:hAnsi="Calibri"/>
          <w:color w:val="000000"/>
        </w:rPr>
        <w:t>31</w:t>
      </w:r>
      <w:r>
        <w:rPr>
          <w:rFonts w:ascii="Calibri" w:hAnsi="Calibri"/>
          <w:b/>
          <w:color w:val="000000"/>
        </w:rPr>
        <w:t xml:space="preserve"> Edycja danych rozmiaru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170A4BFA"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66691F2"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7F9B492"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1914611"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D39CBEB"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D50FD18" w14:textId="77777777" w:rsidR="003B564E" w:rsidRDefault="003B564E" w:rsidP="00B32594">
            <w:pPr>
              <w:pStyle w:val="TableContents"/>
              <w:jc w:val="center"/>
              <w:rPr>
                <w:rFonts w:ascii="Calibri" w:hAnsi="Calibri"/>
              </w:rPr>
            </w:pPr>
            <w:r>
              <w:rPr>
                <w:rFonts w:ascii="Calibri" w:hAnsi="Calibri"/>
              </w:rPr>
              <w:t>Modyfikacja</w:t>
            </w:r>
          </w:p>
        </w:tc>
      </w:tr>
      <w:tr w:rsidR="003B564E" w14:paraId="79E2F73B"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116986"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09F9E5" w14:textId="77777777" w:rsidR="003B564E" w:rsidRDefault="003B564E" w:rsidP="00B32594">
            <w:pPr>
              <w:pStyle w:val="Standard"/>
              <w:jc w:val="center"/>
            </w:pPr>
            <w:r>
              <w:rPr>
                <w:rFonts w:ascii="Calibri" w:hAnsi="Calibri"/>
                <w:b/>
                <w:bCs/>
                <w:color w:val="000000"/>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DC49338"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50A63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6049C0B" w14:textId="77777777" w:rsidR="003B564E" w:rsidRDefault="003B564E" w:rsidP="00B32594">
            <w:pPr>
              <w:pStyle w:val="TableContents"/>
              <w:jc w:val="center"/>
              <w:rPr>
                <w:rFonts w:ascii="Calibri" w:hAnsi="Calibri"/>
              </w:rPr>
            </w:pPr>
            <w:r>
              <w:rPr>
                <w:rFonts w:ascii="Calibri" w:hAnsi="Calibri"/>
              </w:rPr>
              <w:t>+</w:t>
            </w:r>
          </w:p>
        </w:tc>
      </w:tr>
      <w:tr w:rsidR="003B564E" w14:paraId="71E743B6"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339D34"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2296A7" w14:textId="77777777" w:rsidR="003B564E" w:rsidRDefault="003B564E" w:rsidP="00B32594">
            <w:pPr>
              <w:pStyle w:val="Standard"/>
              <w:jc w:val="center"/>
            </w:pPr>
            <w:r>
              <w:rPr>
                <w:rFonts w:ascii="Calibri" w:hAnsi="Calibri"/>
                <w:color w:val="000000"/>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FFA5870"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1F9D5F"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1E539CD" w14:textId="77777777" w:rsidR="003B564E" w:rsidRDefault="003B564E" w:rsidP="00B32594">
            <w:pPr>
              <w:pStyle w:val="TableContents"/>
              <w:jc w:val="center"/>
              <w:rPr>
                <w:rFonts w:ascii="Calibri" w:hAnsi="Calibri"/>
              </w:rPr>
            </w:pPr>
            <w:r>
              <w:rPr>
                <w:rFonts w:ascii="Calibri" w:hAnsi="Calibri"/>
              </w:rPr>
              <w:t>+</w:t>
            </w:r>
          </w:p>
        </w:tc>
      </w:tr>
      <w:tr w:rsidR="003B564E" w14:paraId="7B47A661"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1D9FF1"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B8DC016" w14:textId="77777777"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0ED62C"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3B2914"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4A3CEF6" w14:textId="77777777" w:rsidR="003B564E" w:rsidRDefault="003B564E" w:rsidP="00B32594">
            <w:pPr>
              <w:pStyle w:val="TableContents"/>
              <w:jc w:val="center"/>
              <w:rPr>
                <w:rFonts w:ascii="Calibri" w:hAnsi="Calibri"/>
              </w:rPr>
            </w:pPr>
            <w:r>
              <w:rPr>
                <w:rFonts w:ascii="Calibri" w:hAnsi="Calibri"/>
              </w:rPr>
              <w:t>+</w:t>
            </w:r>
          </w:p>
        </w:tc>
      </w:tr>
      <w:tr w:rsidR="003B564E" w14:paraId="0991C510"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6C6D07A" w14:textId="77777777" w:rsidR="003B564E" w:rsidRDefault="003B564E" w:rsidP="00B32594">
            <w:pPr>
              <w:pStyle w:val="Standard"/>
              <w:jc w:val="center"/>
              <w:rPr>
                <w:rFonts w:ascii="Calibri" w:hAnsi="Calibri"/>
                <w:color w:val="000000"/>
              </w:rP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3887E7" w14:textId="77777777" w:rsidR="003B564E" w:rsidRDefault="003B564E" w:rsidP="00B32594">
            <w:pPr>
              <w:pStyle w:val="Standard"/>
              <w:jc w:val="center"/>
              <w:rPr>
                <w:rFonts w:ascii="Calibri" w:hAnsi="Calibri"/>
                <w:color w:val="000000"/>
              </w:rPr>
            </w:pPr>
            <w:r>
              <w:rPr>
                <w:rFonts w:ascii="Calibri" w:hAnsi="Calibri"/>
                <w:color w:val="000000"/>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7C26981"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5669BB"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6230C0B" w14:textId="77777777" w:rsidR="003B564E" w:rsidRDefault="003B564E" w:rsidP="00B32594">
            <w:pPr>
              <w:pStyle w:val="TableContents"/>
              <w:jc w:val="center"/>
              <w:rPr>
                <w:rFonts w:ascii="Calibri" w:hAnsi="Calibri"/>
              </w:rPr>
            </w:pPr>
            <w:r>
              <w:rPr>
                <w:rFonts w:ascii="Calibri" w:hAnsi="Calibri"/>
              </w:rPr>
              <w:t>+</w:t>
            </w:r>
          </w:p>
        </w:tc>
      </w:tr>
    </w:tbl>
    <w:p w14:paraId="384199BB" w14:textId="77777777" w:rsidR="003B564E" w:rsidRDefault="003B564E" w:rsidP="003B564E">
      <w:pPr>
        <w:pStyle w:val="Standard"/>
        <w:widowControl/>
        <w:rPr>
          <w:rFonts w:ascii="Calibri" w:hAnsi="Calibri"/>
          <w:b/>
          <w:color w:val="000000"/>
        </w:rPr>
      </w:pPr>
    </w:p>
    <w:p w14:paraId="47B36723" w14:textId="77777777" w:rsidR="003B564E" w:rsidRDefault="003B564E" w:rsidP="003B564E">
      <w:pPr>
        <w:pStyle w:val="Standard"/>
        <w:widowControl/>
      </w:pPr>
      <w:r>
        <w:rPr>
          <w:rFonts w:ascii="Calibri" w:hAnsi="Calibri"/>
        </w:rPr>
        <w:t>TRA/0</w:t>
      </w:r>
      <w:r w:rsidR="004B5706">
        <w:rPr>
          <w:rFonts w:ascii="Calibri" w:hAnsi="Calibri"/>
        </w:rPr>
        <w:t>32</w:t>
      </w:r>
      <w:r>
        <w:rPr>
          <w:rFonts w:ascii="Calibri" w:hAnsi="Calibri"/>
        </w:rPr>
        <w:t xml:space="preserve"> </w:t>
      </w:r>
      <w:r>
        <w:rPr>
          <w:rFonts w:ascii="Calibri" w:hAnsi="Calibri"/>
          <w:b/>
          <w:bCs/>
          <w:color w:val="000000"/>
        </w:rPr>
        <w:t>Usuwanie rozmiaru opony</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6D57B378"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8887923"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69C223C"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EDA2E91"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3393131"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3420E757" w14:textId="77777777" w:rsidR="003B564E" w:rsidRDefault="003B564E" w:rsidP="00B32594">
            <w:pPr>
              <w:pStyle w:val="TableContents"/>
              <w:jc w:val="center"/>
              <w:rPr>
                <w:rFonts w:ascii="Calibri" w:hAnsi="Calibri"/>
              </w:rPr>
            </w:pPr>
            <w:r>
              <w:rPr>
                <w:rFonts w:ascii="Calibri" w:hAnsi="Calibri"/>
              </w:rPr>
              <w:t>Modyfikacja</w:t>
            </w:r>
          </w:p>
        </w:tc>
      </w:tr>
      <w:tr w:rsidR="003B564E" w14:paraId="42732875"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8CEBA4"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38E5E5" w14:textId="77777777" w:rsidR="003B564E" w:rsidRDefault="003B564E" w:rsidP="00B32594">
            <w:pPr>
              <w:pStyle w:val="Standard"/>
              <w:jc w:val="center"/>
            </w:pPr>
            <w:r>
              <w:rPr>
                <w:rFonts w:ascii="Calibri" w:hAnsi="Calibri"/>
                <w:b/>
                <w:bCs/>
                <w:color w:val="000000"/>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D84A92"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B1AEB5"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D8856B5" w14:textId="77777777" w:rsidR="003B564E" w:rsidRDefault="003B564E" w:rsidP="00B32594">
            <w:pPr>
              <w:pStyle w:val="TableContents"/>
              <w:jc w:val="center"/>
              <w:rPr>
                <w:rFonts w:ascii="Calibri" w:hAnsi="Calibri"/>
              </w:rPr>
            </w:pPr>
          </w:p>
        </w:tc>
      </w:tr>
      <w:tr w:rsidR="003B564E" w14:paraId="2B94E2EC"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E3EE03"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2EDD4F" w14:textId="77777777" w:rsidR="003B564E" w:rsidRDefault="003B564E" w:rsidP="00B32594">
            <w:pPr>
              <w:pStyle w:val="Standard"/>
              <w:jc w:val="center"/>
            </w:pPr>
            <w:r>
              <w:rPr>
                <w:rFonts w:ascii="Calibri" w:hAnsi="Calibri"/>
                <w:color w:val="000000"/>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DECC89B"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D8E94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F794D3D" w14:textId="77777777" w:rsidR="003B564E" w:rsidRDefault="003B564E" w:rsidP="00B32594">
            <w:pPr>
              <w:pStyle w:val="TableContents"/>
              <w:jc w:val="center"/>
              <w:rPr>
                <w:rFonts w:ascii="Calibri" w:hAnsi="Calibri"/>
              </w:rPr>
            </w:pPr>
          </w:p>
        </w:tc>
      </w:tr>
      <w:tr w:rsidR="003B564E" w14:paraId="6F55FDD9"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9D22F56"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6EA12D" w14:textId="77777777"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2A1843"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F17ECF"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29A9514" w14:textId="77777777" w:rsidR="003B564E" w:rsidRDefault="003B564E" w:rsidP="00B32594">
            <w:pPr>
              <w:pStyle w:val="TableContents"/>
              <w:jc w:val="center"/>
              <w:rPr>
                <w:rFonts w:ascii="Calibri" w:hAnsi="Calibri"/>
              </w:rPr>
            </w:pPr>
          </w:p>
        </w:tc>
      </w:tr>
      <w:tr w:rsidR="003B564E" w14:paraId="6482EC9A"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0F86903" w14:textId="77777777" w:rsidR="003B564E" w:rsidRDefault="003B564E" w:rsidP="00B32594">
            <w:pPr>
              <w:pStyle w:val="Standard"/>
              <w:jc w:val="center"/>
              <w:rPr>
                <w:rFonts w:ascii="Calibri" w:hAnsi="Calibri"/>
                <w:color w:val="000000"/>
              </w:rP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E1899B" w14:textId="77777777" w:rsidR="003B564E" w:rsidRDefault="003B564E" w:rsidP="00B32594">
            <w:pPr>
              <w:pStyle w:val="Standard"/>
              <w:jc w:val="center"/>
              <w:rPr>
                <w:rFonts w:ascii="Calibri" w:hAnsi="Calibri"/>
                <w:color w:val="000000"/>
              </w:rPr>
            </w:pPr>
            <w:r>
              <w:rPr>
                <w:rFonts w:ascii="Calibri" w:hAnsi="Calibri"/>
                <w:color w:val="000000"/>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B68E044"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706C3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0F36553" w14:textId="77777777" w:rsidR="003B564E" w:rsidRDefault="003B564E" w:rsidP="00B32594">
            <w:pPr>
              <w:pStyle w:val="TableContents"/>
              <w:jc w:val="center"/>
              <w:rPr>
                <w:rFonts w:ascii="Calibri" w:hAnsi="Calibri"/>
              </w:rPr>
            </w:pPr>
          </w:p>
        </w:tc>
      </w:tr>
    </w:tbl>
    <w:p w14:paraId="0DBBCCC7" w14:textId="77777777" w:rsidR="003B564E" w:rsidRDefault="003B564E" w:rsidP="003B564E">
      <w:pPr>
        <w:pStyle w:val="Standard"/>
        <w:widowControl/>
        <w:rPr>
          <w:rFonts w:ascii="Calibri" w:hAnsi="Calibri"/>
        </w:rPr>
      </w:pPr>
    </w:p>
    <w:p w14:paraId="78ABB94B" w14:textId="77777777" w:rsidR="003B564E" w:rsidRDefault="003B564E" w:rsidP="003B564E">
      <w:pPr>
        <w:pStyle w:val="Standard"/>
        <w:widowControl/>
        <w:rPr>
          <w:rFonts w:ascii="Calibri" w:hAnsi="Calibri"/>
        </w:rPr>
      </w:pPr>
    </w:p>
    <w:p w14:paraId="6EF06BA1" w14:textId="77777777" w:rsidR="003B564E" w:rsidRDefault="003B564E" w:rsidP="003B564E">
      <w:pPr>
        <w:pStyle w:val="Standard"/>
        <w:widowControl/>
      </w:pPr>
      <w:r>
        <w:rPr>
          <w:rFonts w:ascii="Calibri" w:hAnsi="Calibri"/>
        </w:rPr>
        <w:t>TRA/03</w:t>
      </w:r>
      <w:r w:rsidR="004B5706">
        <w:rPr>
          <w:rFonts w:ascii="Calibri" w:hAnsi="Calibri"/>
        </w:rPr>
        <w:t>3</w:t>
      </w:r>
      <w:r>
        <w:rPr>
          <w:rFonts w:ascii="Calibri" w:hAnsi="Calibri"/>
        </w:rPr>
        <w:t xml:space="preserve"> </w:t>
      </w:r>
      <w:r>
        <w:rPr>
          <w:rFonts w:ascii="Calibri" w:hAnsi="Calibri"/>
          <w:b/>
          <w:bCs/>
          <w:color w:val="000000"/>
        </w:rPr>
        <w:t>Wyświetlanie danych rozmiarów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E4B2ECA"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85DE338"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4E2AC30"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6F4AD43"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3A7DEE5"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6A1EE52F" w14:textId="77777777" w:rsidR="003B564E" w:rsidRDefault="003B564E" w:rsidP="00B32594">
            <w:pPr>
              <w:pStyle w:val="TableContents"/>
              <w:jc w:val="center"/>
              <w:rPr>
                <w:rFonts w:ascii="Calibri" w:hAnsi="Calibri"/>
              </w:rPr>
            </w:pPr>
            <w:r>
              <w:rPr>
                <w:rFonts w:ascii="Calibri" w:hAnsi="Calibri"/>
              </w:rPr>
              <w:t>Modyfikacja</w:t>
            </w:r>
          </w:p>
        </w:tc>
      </w:tr>
      <w:tr w:rsidR="003B564E" w14:paraId="3C717F87"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54ED8BE"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DDD74E" w14:textId="77777777" w:rsidR="003B564E" w:rsidRDefault="003B564E" w:rsidP="00B32594">
            <w:pPr>
              <w:pStyle w:val="Standard"/>
              <w:jc w:val="center"/>
            </w:pPr>
            <w:r>
              <w:rPr>
                <w:rFonts w:ascii="Calibri" w:hAnsi="Calibri"/>
                <w:b/>
                <w:bCs/>
                <w:color w:val="000000"/>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997C7E"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49A73E"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60A1DB93" w14:textId="77777777" w:rsidR="003B564E" w:rsidRDefault="003B564E" w:rsidP="00B32594">
            <w:pPr>
              <w:pStyle w:val="TableContents"/>
              <w:jc w:val="center"/>
              <w:rPr>
                <w:rFonts w:ascii="Calibri" w:hAnsi="Calibri"/>
              </w:rPr>
            </w:pPr>
          </w:p>
        </w:tc>
      </w:tr>
      <w:tr w:rsidR="003B564E" w14:paraId="0AD87DD0"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3631D0"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F21D53F" w14:textId="77777777" w:rsidR="003B564E" w:rsidRDefault="003B564E" w:rsidP="00B32594">
            <w:pPr>
              <w:pStyle w:val="Standard"/>
              <w:jc w:val="center"/>
            </w:pPr>
            <w:r>
              <w:rPr>
                <w:rFonts w:ascii="Calibri" w:hAnsi="Calibri"/>
                <w:color w:val="000000"/>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FEC62D"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C058297"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A6FB751" w14:textId="77777777" w:rsidR="003B564E" w:rsidRDefault="003B564E" w:rsidP="00B32594">
            <w:pPr>
              <w:pStyle w:val="TableContents"/>
              <w:jc w:val="center"/>
              <w:rPr>
                <w:rFonts w:ascii="Calibri" w:hAnsi="Calibri"/>
              </w:rPr>
            </w:pPr>
          </w:p>
        </w:tc>
      </w:tr>
      <w:tr w:rsidR="003B564E" w14:paraId="5C04722F"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5F50CE"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9ABCA2D" w14:textId="77777777"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77E3EE"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8701B86"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4FDC931C" w14:textId="77777777" w:rsidR="003B564E" w:rsidRDefault="003B564E" w:rsidP="00B32594">
            <w:pPr>
              <w:pStyle w:val="TableContents"/>
              <w:jc w:val="center"/>
              <w:rPr>
                <w:rFonts w:ascii="Calibri" w:hAnsi="Calibri"/>
              </w:rPr>
            </w:pPr>
          </w:p>
        </w:tc>
      </w:tr>
      <w:tr w:rsidR="003B564E" w14:paraId="0EA5DBBC"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19D6D2F" w14:textId="77777777" w:rsidR="003B564E" w:rsidRDefault="003B564E" w:rsidP="00B32594">
            <w:pPr>
              <w:pStyle w:val="Standard"/>
              <w:jc w:val="center"/>
              <w:rPr>
                <w:rFonts w:ascii="Calibri" w:hAnsi="Calibri"/>
                <w:color w:val="000000"/>
              </w:rP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72846E" w14:textId="77777777" w:rsidR="003B564E" w:rsidRDefault="003B564E" w:rsidP="00B32594">
            <w:pPr>
              <w:pStyle w:val="Standard"/>
              <w:jc w:val="center"/>
              <w:rPr>
                <w:rFonts w:ascii="Calibri" w:hAnsi="Calibri"/>
                <w:color w:val="000000"/>
              </w:rPr>
            </w:pPr>
            <w:r>
              <w:rPr>
                <w:rFonts w:ascii="Calibri" w:hAnsi="Calibri"/>
                <w:color w:val="000000"/>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4F606D"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332829"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498A2AF" w14:textId="77777777" w:rsidR="003B564E" w:rsidRDefault="003B564E" w:rsidP="00B32594">
            <w:pPr>
              <w:pStyle w:val="TableContents"/>
              <w:jc w:val="center"/>
              <w:rPr>
                <w:rFonts w:ascii="Calibri" w:hAnsi="Calibri"/>
              </w:rPr>
            </w:pPr>
          </w:p>
        </w:tc>
      </w:tr>
    </w:tbl>
    <w:p w14:paraId="0BEB6BB4" w14:textId="77777777" w:rsidR="003B564E" w:rsidRDefault="003B564E" w:rsidP="003B564E">
      <w:pPr>
        <w:pStyle w:val="Standard"/>
        <w:widowControl/>
        <w:rPr>
          <w:rFonts w:ascii="Calibri" w:hAnsi="Calibri"/>
        </w:rPr>
      </w:pPr>
    </w:p>
    <w:p w14:paraId="618F98E7" w14:textId="77777777" w:rsidR="004B5706" w:rsidRPr="003B564E" w:rsidRDefault="004B5706" w:rsidP="004B5706">
      <w:pPr>
        <w:pStyle w:val="Standard"/>
      </w:pPr>
    </w:p>
    <w:p w14:paraId="5CE9BED1" w14:textId="77777777" w:rsidR="004B5706" w:rsidRPr="00404E1C" w:rsidRDefault="004B5706" w:rsidP="004B5706">
      <w:pPr>
        <w:pStyle w:val="Standard"/>
        <w:widowControl/>
        <w:numPr>
          <w:ilvl w:val="0"/>
          <w:numId w:val="21"/>
        </w:numPr>
        <w:ind w:left="284" w:hanging="284"/>
      </w:pPr>
      <w:r>
        <w:rPr>
          <w:rFonts w:ascii="Calibri" w:hAnsi="Calibri"/>
          <w:b/>
          <w:bCs/>
        </w:rPr>
        <w:t>Dane rozmiarów opon</w:t>
      </w:r>
    </w:p>
    <w:p w14:paraId="0E4A3D28"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Pracownik serwisu</w:t>
      </w:r>
    </w:p>
    <w:p w14:paraId="5118EA37" w14:textId="77777777"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w:t>
      </w:r>
      <w:r>
        <w:rPr>
          <w:rFonts w:ascii="Calibri" w:hAnsi="Calibri"/>
          <w:color w:val="000000"/>
        </w:rPr>
        <w:t>33</w:t>
      </w:r>
    </w:p>
    <w:p w14:paraId="43DE3325" w14:textId="77777777" w:rsidR="004B5706" w:rsidRDefault="004B5706" w:rsidP="003B564E">
      <w:pPr>
        <w:pStyle w:val="Standard"/>
        <w:widowControl/>
        <w:rPr>
          <w:rFonts w:ascii="Calibri" w:hAnsi="Calibri"/>
        </w:rPr>
      </w:pPr>
    </w:p>
    <w:p w14:paraId="3E5CF340" w14:textId="77777777" w:rsidR="003B564E" w:rsidRDefault="004B5706" w:rsidP="003B564E">
      <w:pPr>
        <w:pStyle w:val="Standard"/>
        <w:widowControl/>
      </w:pPr>
      <w:r>
        <w:rPr>
          <w:rFonts w:ascii="Calibri" w:hAnsi="Calibri"/>
        </w:rPr>
        <w:t>T</w:t>
      </w:r>
      <w:r w:rsidR="003B564E">
        <w:rPr>
          <w:rFonts w:ascii="Calibri" w:hAnsi="Calibri"/>
        </w:rPr>
        <w:t>RA/03</w:t>
      </w:r>
      <w:r>
        <w:rPr>
          <w:rFonts w:ascii="Calibri" w:hAnsi="Calibri"/>
        </w:rPr>
        <w:t>3</w:t>
      </w:r>
      <w:r w:rsidR="003B564E">
        <w:rPr>
          <w:rFonts w:ascii="Calibri" w:hAnsi="Calibri"/>
        </w:rPr>
        <w:t xml:space="preserve"> </w:t>
      </w:r>
      <w:r w:rsidR="003B564E">
        <w:rPr>
          <w:rFonts w:ascii="Calibri" w:hAnsi="Calibri"/>
          <w:b/>
          <w:bCs/>
          <w:color w:val="000000"/>
        </w:rPr>
        <w:t>Wyświetlanie danych rozmiarów opon</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1AD269A5"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EECABCE"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887B13D"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8A73BDC"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42B06ACC"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04FDE1F7" w14:textId="77777777" w:rsidR="003B564E" w:rsidRDefault="003B564E" w:rsidP="00B32594">
            <w:pPr>
              <w:pStyle w:val="TableContents"/>
              <w:jc w:val="center"/>
              <w:rPr>
                <w:rFonts w:ascii="Calibri" w:hAnsi="Calibri"/>
              </w:rPr>
            </w:pPr>
            <w:r>
              <w:rPr>
                <w:rFonts w:ascii="Calibri" w:hAnsi="Calibri"/>
              </w:rPr>
              <w:t>Modyfikacja</w:t>
            </w:r>
          </w:p>
        </w:tc>
      </w:tr>
      <w:tr w:rsidR="003B564E" w14:paraId="19E69BA5"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52B992A"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49F98E7" w14:textId="77777777" w:rsidR="003B564E" w:rsidRDefault="003B564E" w:rsidP="00B32594">
            <w:pPr>
              <w:pStyle w:val="Standard"/>
              <w:jc w:val="center"/>
            </w:pPr>
            <w:r>
              <w:rPr>
                <w:rFonts w:ascii="Calibri" w:hAnsi="Calibri"/>
                <w:b/>
                <w:bCs/>
                <w:color w:val="000000"/>
              </w:rPr>
              <w:t>IdRozmiaru</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B9BC0C"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56FE1F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03B9C43" w14:textId="77777777" w:rsidR="003B564E" w:rsidRDefault="003B564E" w:rsidP="00B32594">
            <w:pPr>
              <w:pStyle w:val="TableContents"/>
              <w:jc w:val="center"/>
              <w:rPr>
                <w:rFonts w:ascii="Calibri" w:hAnsi="Calibri"/>
              </w:rPr>
            </w:pPr>
          </w:p>
        </w:tc>
      </w:tr>
      <w:tr w:rsidR="003B564E" w14:paraId="27C95472"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EEDD299" w14:textId="77777777" w:rsidR="003B564E" w:rsidRDefault="003B564E" w:rsidP="00B32594">
            <w:pPr>
              <w:pStyle w:val="Standard"/>
              <w:jc w:val="cente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4B50043" w14:textId="77777777" w:rsidR="003B564E" w:rsidRDefault="003B564E" w:rsidP="00B32594">
            <w:pPr>
              <w:pStyle w:val="Standard"/>
              <w:jc w:val="center"/>
            </w:pPr>
            <w:r>
              <w:rPr>
                <w:rFonts w:ascii="Calibri" w:hAnsi="Calibri"/>
                <w:color w:val="000000"/>
              </w:rPr>
              <w:t>Szerokosc</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D7EB85"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C733DB5"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C133447" w14:textId="77777777" w:rsidR="003B564E" w:rsidRDefault="003B564E" w:rsidP="00B32594">
            <w:pPr>
              <w:pStyle w:val="TableContents"/>
              <w:jc w:val="center"/>
              <w:rPr>
                <w:rFonts w:ascii="Calibri" w:hAnsi="Calibri"/>
              </w:rPr>
            </w:pPr>
          </w:p>
        </w:tc>
      </w:tr>
      <w:tr w:rsidR="003B564E" w14:paraId="5249CFF9"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B96C48" w14:textId="77777777" w:rsidR="003B564E" w:rsidRDefault="003B564E" w:rsidP="00B32594">
            <w:pPr>
              <w:pStyle w:val="Standard"/>
              <w:jc w:val="center"/>
            </w:pPr>
            <w:r>
              <w:rPr>
                <w:rFonts w:ascii="Calibri" w:hAnsi="Calibri"/>
                <w:color w:val="000000"/>
              </w:rPr>
              <w:lastRenderedPageBreak/>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7C024F" w14:textId="77777777" w:rsidR="003B564E" w:rsidRDefault="003B564E" w:rsidP="00B32594">
            <w:pPr>
              <w:pStyle w:val="Standard"/>
              <w:jc w:val="center"/>
            </w:pPr>
            <w:r>
              <w:rPr>
                <w:rFonts w:ascii="Calibri" w:hAnsi="Calibri"/>
                <w:color w:val="000000"/>
              </w:rPr>
              <w:t>Profil</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D719027"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8B400F5"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C959A36" w14:textId="77777777" w:rsidR="003B564E" w:rsidRDefault="003B564E" w:rsidP="00B32594">
            <w:pPr>
              <w:pStyle w:val="TableContents"/>
              <w:jc w:val="center"/>
              <w:rPr>
                <w:rFonts w:ascii="Calibri" w:hAnsi="Calibri"/>
              </w:rPr>
            </w:pPr>
          </w:p>
        </w:tc>
      </w:tr>
      <w:tr w:rsidR="003B564E" w14:paraId="1621E09C"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4BC72CC" w14:textId="77777777" w:rsidR="003B564E" w:rsidRDefault="003B564E" w:rsidP="00B32594">
            <w:pPr>
              <w:pStyle w:val="Standard"/>
              <w:jc w:val="center"/>
              <w:rPr>
                <w:rFonts w:ascii="Calibri" w:hAnsi="Calibri"/>
                <w:color w:val="000000"/>
              </w:rPr>
            </w:pPr>
            <w:r>
              <w:rPr>
                <w:rFonts w:ascii="Calibri" w:hAnsi="Calibri"/>
                <w:color w:val="000000"/>
              </w:rPr>
              <w:t>RozmiaryOpon</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C8CF929" w14:textId="77777777" w:rsidR="003B564E" w:rsidRDefault="003B564E" w:rsidP="00B32594">
            <w:pPr>
              <w:pStyle w:val="Standard"/>
              <w:jc w:val="center"/>
              <w:rPr>
                <w:rFonts w:ascii="Calibri" w:hAnsi="Calibri"/>
                <w:color w:val="000000"/>
              </w:rPr>
            </w:pPr>
            <w:r>
              <w:rPr>
                <w:rFonts w:ascii="Calibri" w:hAnsi="Calibri"/>
                <w:color w:val="000000"/>
              </w:rPr>
              <w:t>Srednica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73FA03E"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EF33839"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3C0CA69" w14:textId="77777777" w:rsidR="003B564E" w:rsidRDefault="003B564E" w:rsidP="00B32594">
            <w:pPr>
              <w:pStyle w:val="TableContents"/>
              <w:jc w:val="center"/>
              <w:rPr>
                <w:rFonts w:ascii="Calibri" w:hAnsi="Calibri"/>
              </w:rPr>
            </w:pPr>
          </w:p>
        </w:tc>
      </w:tr>
    </w:tbl>
    <w:p w14:paraId="2CB27892" w14:textId="77777777" w:rsidR="003B564E" w:rsidRDefault="003B564E" w:rsidP="003B564E">
      <w:pPr>
        <w:pStyle w:val="Standard"/>
        <w:widowControl/>
        <w:rPr>
          <w:rFonts w:ascii="Calibri" w:hAnsi="Calibri"/>
        </w:rPr>
      </w:pPr>
    </w:p>
    <w:p w14:paraId="55C83FD8" w14:textId="77777777" w:rsidR="004B5706" w:rsidRPr="003B564E" w:rsidRDefault="004B5706" w:rsidP="004B5706">
      <w:pPr>
        <w:pStyle w:val="Standard"/>
      </w:pPr>
    </w:p>
    <w:p w14:paraId="7E463441" w14:textId="77777777" w:rsidR="004B5706" w:rsidRPr="00404E1C" w:rsidRDefault="004B5706" w:rsidP="004B5706">
      <w:pPr>
        <w:pStyle w:val="Standard"/>
        <w:widowControl/>
        <w:numPr>
          <w:ilvl w:val="0"/>
          <w:numId w:val="21"/>
        </w:numPr>
        <w:ind w:left="284" w:hanging="284"/>
      </w:pPr>
      <w:r>
        <w:rPr>
          <w:rFonts w:ascii="Calibri" w:hAnsi="Calibri"/>
          <w:b/>
          <w:bCs/>
        </w:rPr>
        <w:t>Dane stawek VAT</w:t>
      </w:r>
    </w:p>
    <w:p w14:paraId="664FAC4E"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bCs/>
        </w:rPr>
        <w:t>Właściciel serwisu</w:t>
      </w:r>
    </w:p>
    <w:p w14:paraId="19920E92" w14:textId="77777777"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w:t>
      </w:r>
      <w:r>
        <w:rPr>
          <w:rFonts w:ascii="Calibri" w:hAnsi="Calibri"/>
          <w:color w:val="000000"/>
        </w:rPr>
        <w:t xml:space="preserve">34, </w:t>
      </w:r>
      <w:r>
        <w:rPr>
          <w:rFonts w:ascii="Calibri" w:hAnsi="Calibri"/>
        </w:rPr>
        <w:t>TRA/0</w:t>
      </w:r>
      <w:r>
        <w:rPr>
          <w:rFonts w:ascii="Calibri" w:hAnsi="Calibri"/>
          <w:color w:val="000000"/>
        </w:rPr>
        <w:t xml:space="preserve">35, </w:t>
      </w:r>
      <w:r>
        <w:rPr>
          <w:rFonts w:ascii="Calibri" w:hAnsi="Calibri"/>
        </w:rPr>
        <w:t>TRA/0</w:t>
      </w:r>
      <w:r>
        <w:rPr>
          <w:rFonts w:ascii="Calibri" w:hAnsi="Calibri"/>
          <w:color w:val="000000"/>
        </w:rPr>
        <w:t>36,</w:t>
      </w:r>
      <w:r w:rsidRPr="004B5706">
        <w:rPr>
          <w:rFonts w:ascii="Calibri" w:hAnsi="Calibri"/>
        </w:rPr>
        <w:t xml:space="preserve"> </w:t>
      </w:r>
      <w:r>
        <w:rPr>
          <w:rFonts w:ascii="Calibri" w:hAnsi="Calibri"/>
        </w:rPr>
        <w:t>TRA/0</w:t>
      </w:r>
      <w:r>
        <w:rPr>
          <w:rFonts w:ascii="Calibri" w:hAnsi="Calibri"/>
          <w:color w:val="000000"/>
        </w:rPr>
        <w:t>37</w:t>
      </w:r>
    </w:p>
    <w:p w14:paraId="1345AF8A" w14:textId="77777777" w:rsidR="004B5706" w:rsidRDefault="004B5706" w:rsidP="003B564E">
      <w:pPr>
        <w:pStyle w:val="Standard"/>
        <w:rPr>
          <w:rFonts w:ascii="Calibri" w:hAnsi="Calibri"/>
        </w:rPr>
      </w:pPr>
    </w:p>
    <w:p w14:paraId="736BF2F5" w14:textId="77777777" w:rsidR="003B564E" w:rsidRDefault="003B564E" w:rsidP="003B564E">
      <w:pPr>
        <w:pStyle w:val="Standard"/>
      </w:pPr>
      <w:r>
        <w:rPr>
          <w:rFonts w:ascii="Calibri" w:hAnsi="Calibri"/>
        </w:rPr>
        <w:t>TRA/0</w:t>
      </w:r>
      <w:r w:rsidR="004B5706">
        <w:rPr>
          <w:rFonts w:ascii="Calibri" w:hAnsi="Calibri"/>
        </w:rPr>
        <w:t>34</w:t>
      </w:r>
      <w:r>
        <w:rPr>
          <w:rFonts w:ascii="Calibri" w:hAnsi="Calibri"/>
        </w:rPr>
        <w:t xml:space="preserve"> </w:t>
      </w:r>
      <w:r>
        <w:rPr>
          <w:rFonts w:ascii="Calibri" w:hAnsi="Calibri"/>
          <w:b/>
          <w:color w:val="000000"/>
        </w:rPr>
        <w:t>Dodawanie stawki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79602814"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0F549931"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B85ADC4"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267FE30"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A8F43F1"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252E397D" w14:textId="77777777" w:rsidR="003B564E" w:rsidRDefault="003B564E" w:rsidP="00B32594">
            <w:pPr>
              <w:pStyle w:val="TableContents"/>
              <w:jc w:val="center"/>
              <w:rPr>
                <w:rFonts w:ascii="Calibri" w:hAnsi="Calibri"/>
              </w:rPr>
            </w:pPr>
            <w:r>
              <w:rPr>
                <w:rFonts w:ascii="Calibri" w:hAnsi="Calibri"/>
              </w:rPr>
              <w:t>Modyfikacja</w:t>
            </w:r>
          </w:p>
        </w:tc>
      </w:tr>
      <w:tr w:rsidR="003B564E" w14:paraId="17AC6B0C"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EE85E4" w14:textId="77777777" w:rsidR="003B564E" w:rsidRDefault="003B564E" w:rsidP="00B32594">
            <w:pPr>
              <w:pStyle w:val="TableContents"/>
              <w:jc w:val="center"/>
              <w:rPr>
                <w:rFonts w:ascii="Calibri" w:hAnsi="Calibri"/>
              </w:rPr>
            </w:pPr>
            <w:r>
              <w:rPr>
                <w:rFonts w:ascii="Calibri" w:hAnsi="Calibri"/>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1937B21" w14:textId="77777777"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1E79235"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BE0C069"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28426F16" w14:textId="77777777" w:rsidR="003B564E" w:rsidRDefault="003B564E" w:rsidP="00B32594">
            <w:pPr>
              <w:pStyle w:val="TableContents"/>
              <w:jc w:val="center"/>
              <w:rPr>
                <w:rFonts w:ascii="Calibri" w:hAnsi="Calibri"/>
              </w:rPr>
            </w:pPr>
          </w:p>
        </w:tc>
      </w:tr>
    </w:tbl>
    <w:p w14:paraId="4C936CD9" w14:textId="77777777" w:rsidR="003B564E" w:rsidRDefault="003B564E" w:rsidP="003B564E">
      <w:pPr>
        <w:pStyle w:val="Standard"/>
        <w:rPr>
          <w:rFonts w:ascii="Calibri" w:hAnsi="Calibri"/>
        </w:rPr>
      </w:pPr>
    </w:p>
    <w:p w14:paraId="4EC3913B" w14:textId="77777777" w:rsidR="003B564E" w:rsidRDefault="003B564E" w:rsidP="003B564E">
      <w:pPr>
        <w:pStyle w:val="Standard"/>
      </w:pPr>
      <w:r>
        <w:rPr>
          <w:rFonts w:ascii="Calibri" w:hAnsi="Calibri"/>
        </w:rPr>
        <w:t>TRA/0</w:t>
      </w:r>
      <w:r w:rsidR="004B5706">
        <w:rPr>
          <w:rFonts w:ascii="Calibri" w:hAnsi="Calibri"/>
        </w:rPr>
        <w:t>35</w:t>
      </w:r>
      <w:r>
        <w:rPr>
          <w:rFonts w:ascii="Calibri" w:hAnsi="Calibri"/>
        </w:rPr>
        <w:t xml:space="preserve"> </w:t>
      </w:r>
      <w:r>
        <w:rPr>
          <w:rFonts w:ascii="Calibri" w:hAnsi="Calibri"/>
          <w:b/>
          <w:color w:val="000000"/>
        </w:rPr>
        <w:t>Edycja danych stawki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21BE4F95"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FA75A74"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245DBB3"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D0A276A"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2996C8A1"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89B8808" w14:textId="77777777" w:rsidR="003B564E" w:rsidRDefault="003B564E" w:rsidP="00B32594">
            <w:pPr>
              <w:pStyle w:val="TableContents"/>
              <w:jc w:val="center"/>
              <w:rPr>
                <w:rFonts w:ascii="Calibri" w:hAnsi="Calibri"/>
              </w:rPr>
            </w:pPr>
            <w:r>
              <w:rPr>
                <w:rFonts w:ascii="Calibri" w:hAnsi="Calibri"/>
              </w:rPr>
              <w:t>Modyfikacja</w:t>
            </w:r>
          </w:p>
        </w:tc>
      </w:tr>
      <w:tr w:rsidR="003B564E" w14:paraId="194E524A" w14:textId="77777777" w:rsidTr="00B32594">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CFFD535" w14:textId="77777777" w:rsidR="003B564E" w:rsidRDefault="003B564E" w:rsidP="00B32594">
            <w:pPr>
              <w:pStyle w:val="TableContents"/>
              <w:jc w:val="center"/>
              <w:rPr>
                <w:rFonts w:ascii="Calibri" w:hAnsi="Calibri"/>
              </w:rPr>
            </w:pPr>
            <w:r>
              <w:rPr>
                <w:rFonts w:ascii="Calibri" w:hAnsi="Calibri"/>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A31012" w14:textId="77777777"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3AC56C3"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89309C"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0B1AAC3D" w14:textId="77777777" w:rsidR="003B564E" w:rsidRDefault="003B564E" w:rsidP="00B32594">
            <w:pPr>
              <w:pStyle w:val="TableContents"/>
              <w:jc w:val="center"/>
              <w:rPr>
                <w:rFonts w:ascii="Calibri" w:hAnsi="Calibri"/>
              </w:rPr>
            </w:pPr>
            <w:r>
              <w:rPr>
                <w:rFonts w:ascii="Calibri" w:hAnsi="Calibri"/>
              </w:rPr>
              <w:t>+</w:t>
            </w:r>
          </w:p>
        </w:tc>
      </w:tr>
    </w:tbl>
    <w:p w14:paraId="6CB7A836" w14:textId="77777777" w:rsidR="003B564E" w:rsidRDefault="003B564E" w:rsidP="003B564E">
      <w:pPr>
        <w:pStyle w:val="Standard"/>
        <w:widowControl/>
        <w:rPr>
          <w:rFonts w:ascii="Calibri" w:hAnsi="Calibri"/>
          <w:b/>
          <w:color w:val="000000"/>
        </w:rPr>
      </w:pPr>
    </w:p>
    <w:p w14:paraId="5CBD1CD2" w14:textId="77777777" w:rsidR="003B564E" w:rsidRDefault="003B564E" w:rsidP="003B564E">
      <w:pPr>
        <w:pStyle w:val="Standard"/>
        <w:widowControl/>
      </w:pPr>
      <w:r>
        <w:rPr>
          <w:rFonts w:ascii="Calibri" w:hAnsi="Calibri"/>
        </w:rPr>
        <w:t>TRA/0</w:t>
      </w:r>
      <w:r w:rsidR="004B5706">
        <w:rPr>
          <w:rFonts w:ascii="Calibri" w:hAnsi="Calibri"/>
        </w:rPr>
        <w:t>36</w:t>
      </w:r>
      <w:r>
        <w:rPr>
          <w:rFonts w:ascii="Calibri" w:hAnsi="Calibri"/>
        </w:rPr>
        <w:t xml:space="preserve"> </w:t>
      </w:r>
      <w:r>
        <w:rPr>
          <w:rFonts w:ascii="Calibri" w:hAnsi="Calibri"/>
          <w:b/>
          <w:bCs/>
          <w:color w:val="000000"/>
        </w:rPr>
        <w:t>Usuwanie stawki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5168008E"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5E079235"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380E700"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632ACC7B"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BF37095"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5330588" w14:textId="77777777" w:rsidR="003B564E" w:rsidRDefault="003B564E" w:rsidP="00B32594">
            <w:pPr>
              <w:pStyle w:val="TableContents"/>
              <w:jc w:val="center"/>
              <w:rPr>
                <w:rFonts w:ascii="Calibri" w:hAnsi="Calibri"/>
              </w:rPr>
            </w:pPr>
            <w:r>
              <w:rPr>
                <w:rFonts w:ascii="Calibri" w:hAnsi="Calibri"/>
              </w:rPr>
              <w:t>Modyfikacja</w:t>
            </w:r>
          </w:p>
        </w:tc>
      </w:tr>
      <w:tr w:rsidR="003B564E" w14:paraId="39055274" w14:textId="77777777" w:rsidTr="00B3259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DEA32BC" w14:textId="77777777" w:rsidR="003B564E" w:rsidRDefault="003B564E" w:rsidP="00B32594">
            <w:pPr>
              <w:pStyle w:val="TableContents"/>
              <w:jc w:val="center"/>
              <w:rPr>
                <w:rFonts w:ascii="Calibri" w:hAnsi="Calibri"/>
              </w:rPr>
            </w:pPr>
            <w:r>
              <w:rPr>
                <w:rFonts w:ascii="Calibri" w:hAnsi="Calibri"/>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CA92665" w14:textId="77777777"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032D133"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890699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72EC9EC" w14:textId="77777777" w:rsidR="003B564E" w:rsidRDefault="003B564E" w:rsidP="00B32594">
            <w:pPr>
              <w:pStyle w:val="TableContents"/>
              <w:jc w:val="center"/>
              <w:rPr>
                <w:rFonts w:ascii="Calibri" w:hAnsi="Calibri"/>
              </w:rPr>
            </w:pPr>
          </w:p>
        </w:tc>
      </w:tr>
    </w:tbl>
    <w:p w14:paraId="1C38FF50" w14:textId="77777777" w:rsidR="003B564E" w:rsidRDefault="003B564E" w:rsidP="003B564E">
      <w:pPr>
        <w:pStyle w:val="Standard"/>
        <w:widowControl/>
        <w:rPr>
          <w:rFonts w:ascii="Calibri" w:hAnsi="Calibri"/>
        </w:rPr>
      </w:pPr>
    </w:p>
    <w:p w14:paraId="51A76B5D" w14:textId="77777777" w:rsidR="003B564E" w:rsidRDefault="003B564E" w:rsidP="003B564E">
      <w:pPr>
        <w:pStyle w:val="Standard"/>
        <w:widowControl/>
      </w:pPr>
      <w:r>
        <w:rPr>
          <w:rFonts w:ascii="Calibri" w:hAnsi="Calibri"/>
        </w:rPr>
        <w:t>TRA/03</w:t>
      </w:r>
      <w:r w:rsidR="004B5706">
        <w:rPr>
          <w:rFonts w:ascii="Calibri" w:hAnsi="Calibri"/>
        </w:rPr>
        <w:t>7</w:t>
      </w:r>
      <w:r>
        <w:rPr>
          <w:rFonts w:ascii="Calibri" w:hAnsi="Calibri"/>
        </w:rPr>
        <w:t xml:space="preserve"> </w:t>
      </w:r>
      <w:r>
        <w:rPr>
          <w:rFonts w:ascii="Calibri" w:hAnsi="Calibri"/>
          <w:b/>
          <w:bCs/>
          <w:color w:val="000000"/>
        </w:rPr>
        <w:t>Wyświetlanie stawek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80FD5C5"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ECEBDAE"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C4F8F74"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133F4DC7"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E978FD9"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17767FC1" w14:textId="77777777" w:rsidR="003B564E" w:rsidRDefault="003B564E" w:rsidP="00B32594">
            <w:pPr>
              <w:pStyle w:val="TableContents"/>
              <w:jc w:val="center"/>
              <w:rPr>
                <w:rFonts w:ascii="Calibri" w:hAnsi="Calibri"/>
              </w:rPr>
            </w:pPr>
            <w:r>
              <w:rPr>
                <w:rFonts w:ascii="Calibri" w:hAnsi="Calibri"/>
              </w:rPr>
              <w:t>Modyfikacja</w:t>
            </w:r>
          </w:p>
        </w:tc>
      </w:tr>
      <w:tr w:rsidR="003B564E" w14:paraId="74AAEC08" w14:textId="77777777" w:rsidTr="00B3259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288CB6B" w14:textId="77777777" w:rsidR="003B564E" w:rsidRDefault="003B564E" w:rsidP="00B32594">
            <w:pPr>
              <w:pStyle w:val="TableContents"/>
              <w:jc w:val="center"/>
              <w:rPr>
                <w:rFonts w:ascii="Calibri" w:hAnsi="Calibri"/>
              </w:rPr>
            </w:pPr>
            <w:r>
              <w:rPr>
                <w:rFonts w:ascii="Calibri" w:hAnsi="Calibri"/>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F0B471" w14:textId="77777777"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473476"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3B44B71"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6BEE6D9" w14:textId="77777777" w:rsidR="003B564E" w:rsidRDefault="003B564E" w:rsidP="00B32594">
            <w:pPr>
              <w:pStyle w:val="TableContents"/>
              <w:jc w:val="center"/>
              <w:rPr>
                <w:rFonts w:ascii="Calibri" w:hAnsi="Calibri"/>
              </w:rPr>
            </w:pPr>
          </w:p>
        </w:tc>
      </w:tr>
    </w:tbl>
    <w:p w14:paraId="5C2DE54B" w14:textId="77777777" w:rsidR="003B564E" w:rsidRDefault="003B564E" w:rsidP="003B564E">
      <w:pPr>
        <w:pStyle w:val="Standard"/>
        <w:widowControl/>
        <w:rPr>
          <w:rFonts w:ascii="Calibri" w:hAnsi="Calibri"/>
        </w:rPr>
      </w:pPr>
    </w:p>
    <w:p w14:paraId="67C247C9" w14:textId="77777777" w:rsidR="004B5706" w:rsidRPr="003B564E" w:rsidRDefault="004B5706" w:rsidP="004B5706">
      <w:pPr>
        <w:pStyle w:val="Standard"/>
      </w:pPr>
    </w:p>
    <w:p w14:paraId="2348C62F" w14:textId="77777777" w:rsidR="004B5706" w:rsidRPr="00404E1C" w:rsidRDefault="004B5706" w:rsidP="004B5706">
      <w:pPr>
        <w:pStyle w:val="Standard"/>
        <w:widowControl/>
        <w:numPr>
          <w:ilvl w:val="0"/>
          <w:numId w:val="21"/>
        </w:numPr>
        <w:ind w:left="284" w:hanging="284"/>
      </w:pPr>
      <w:r>
        <w:rPr>
          <w:rFonts w:ascii="Calibri" w:hAnsi="Calibri"/>
          <w:b/>
          <w:bCs/>
        </w:rPr>
        <w:t>Dane stawek VAT</w:t>
      </w:r>
    </w:p>
    <w:p w14:paraId="39E7BC96" w14:textId="77777777" w:rsidR="004B5706" w:rsidRDefault="004B5706" w:rsidP="004B5706">
      <w:pPr>
        <w:pStyle w:val="Standard"/>
        <w:widowControl/>
        <w:ind w:left="1418"/>
        <w:rPr>
          <w:rFonts w:ascii="Calibri" w:hAnsi="Calibri"/>
          <w:b/>
          <w:bCs/>
        </w:rPr>
      </w:pPr>
      <w:r w:rsidRPr="00404E1C">
        <w:rPr>
          <w:rFonts w:ascii="Calibri" w:hAnsi="Calibri"/>
        </w:rPr>
        <w:t>Użytkownik:</w:t>
      </w:r>
      <w:r w:rsidRPr="00404E1C">
        <w:rPr>
          <w:rFonts w:ascii="Calibri" w:hAnsi="Calibri"/>
        </w:rPr>
        <w:tab/>
      </w:r>
      <w:r>
        <w:rPr>
          <w:rFonts w:ascii="Calibri" w:hAnsi="Calibri"/>
          <w:b/>
        </w:rPr>
        <w:t>Pracownik</w:t>
      </w:r>
      <w:r>
        <w:rPr>
          <w:rFonts w:ascii="Calibri" w:hAnsi="Calibri"/>
          <w:b/>
          <w:bCs/>
        </w:rPr>
        <w:t xml:space="preserve"> serwisu</w:t>
      </w:r>
    </w:p>
    <w:p w14:paraId="0A3A9339" w14:textId="77777777" w:rsidR="004B5706" w:rsidRDefault="004B5706" w:rsidP="004B5706">
      <w:pPr>
        <w:pStyle w:val="Standard"/>
        <w:widowControl/>
        <w:ind w:left="1418"/>
        <w:rPr>
          <w:rFonts w:ascii="Calibri" w:hAnsi="Calibri"/>
        </w:rPr>
      </w:pPr>
      <w:r>
        <w:rPr>
          <w:rFonts w:ascii="Calibri" w:hAnsi="Calibri"/>
        </w:rPr>
        <w:t>Transakcje:</w:t>
      </w:r>
      <w:r>
        <w:rPr>
          <w:rFonts w:ascii="Calibri" w:hAnsi="Calibri"/>
        </w:rPr>
        <w:tab/>
        <w:t>TRA/0</w:t>
      </w:r>
      <w:r>
        <w:rPr>
          <w:rFonts w:ascii="Calibri" w:hAnsi="Calibri"/>
          <w:color w:val="000000"/>
        </w:rPr>
        <w:t>37</w:t>
      </w:r>
    </w:p>
    <w:p w14:paraId="042EA530" w14:textId="77777777" w:rsidR="004B5706" w:rsidRDefault="004B5706" w:rsidP="004B5706">
      <w:pPr>
        <w:pStyle w:val="Standard"/>
        <w:rPr>
          <w:rFonts w:ascii="Calibri" w:hAnsi="Calibri"/>
        </w:rPr>
      </w:pPr>
    </w:p>
    <w:p w14:paraId="0C83CDC0" w14:textId="77777777" w:rsidR="003B564E" w:rsidRDefault="003B564E" w:rsidP="003B564E">
      <w:pPr>
        <w:pStyle w:val="Standard"/>
        <w:widowControl/>
      </w:pPr>
      <w:r>
        <w:rPr>
          <w:rFonts w:ascii="Calibri" w:hAnsi="Calibri"/>
        </w:rPr>
        <w:t>TRA/03</w:t>
      </w:r>
      <w:r w:rsidR="004B5706">
        <w:rPr>
          <w:rFonts w:ascii="Calibri" w:hAnsi="Calibri"/>
        </w:rPr>
        <w:t>7</w:t>
      </w:r>
      <w:r>
        <w:rPr>
          <w:rFonts w:ascii="Calibri" w:hAnsi="Calibri"/>
        </w:rPr>
        <w:t xml:space="preserve"> </w:t>
      </w:r>
      <w:r>
        <w:rPr>
          <w:rFonts w:ascii="Calibri" w:hAnsi="Calibri"/>
          <w:b/>
          <w:bCs/>
          <w:color w:val="000000"/>
        </w:rPr>
        <w:t>Wyświetlanie stawek VAT</w:t>
      </w:r>
    </w:p>
    <w:tbl>
      <w:tblPr>
        <w:tblW w:w="9638" w:type="dxa"/>
        <w:tblInd w:w="45"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3B564E" w14:paraId="3542FB01" w14:textId="77777777" w:rsidTr="00B32594">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778F1C7" w14:textId="77777777" w:rsidR="003B564E" w:rsidRDefault="003B564E" w:rsidP="00B32594">
            <w:pPr>
              <w:pStyle w:val="TableContents"/>
              <w:jc w:val="center"/>
              <w:rPr>
                <w:rFonts w:ascii="Calibri" w:hAnsi="Calibri"/>
              </w:rPr>
            </w:pPr>
            <w:r>
              <w:rPr>
                <w:rFonts w:ascii="Calibri" w:hAnsi="Calibri"/>
              </w:rPr>
              <w:t>Nazwa relacji</w:t>
            </w:r>
          </w:p>
        </w:tc>
        <w:tc>
          <w:tcPr>
            <w:tcW w:w="1927"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5E02D85" w14:textId="77777777" w:rsidR="003B564E" w:rsidRDefault="003B564E" w:rsidP="00B32594">
            <w:pPr>
              <w:pStyle w:val="TableContents"/>
              <w:jc w:val="center"/>
              <w:rPr>
                <w:rFonts w:ascii="Calibri" w:hAnsi="Calibri"/>
              </w:rPr>
            </w:pPr>
            <w:r>
              <w:rPr>
                <w:rFonts w:ascii="Calibri" w:hAnsi="Calibri"/>
              </w:rPr>
              <w:t>Atrybut</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743F1311" w14:textId="77777777" w:rsidR="003B564E" w:rsidRDefault="003B564E" w:rsidP="00B32594">
            <w:pPr>
              <w:pStyle w:val="TableContents"/>
              <w:jc w:val="center"/>
              <w:rPr>
                <w:rFonts w:ascii="Calibri" w:hAnsi="Calibri"/>
              </w:rPr>
            </w:pPr>
            <w:r>
              <w:rPr>
                <w:rFonts w:ascii="Calibri" w:hAnsi="Calibri"/>
              </w:rPr>
              <w:t>Zapis</w:t>
            </w:r>
          </w:p>
        </w:tc>
        <w:tc>
          <w:tcPr>
            <w:tcW w:w="1928"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14:paraId="32CB6584" w14:textId="77777777" w:rsidR="003B564E" w:rsidRDefault="003B564E" w:rsidP="00B32594">
            <w:pPr>
              <w:pStyle w:val="TableContents"/>
              <w:jc w:val="center"/>
              <w:rPr>
                <w:rFonts w:ascii="Calibri" w:hAnsi="Calibri"/>
              </w:rPr>
            </w:pPr>
            <w:r>
              <w:rPr>
                <w:rFonts w:ascii="Calibri" w:hAnsi="Calibri"/>
              </w:rPr>
              <w:t>Odczyt</w:t>
            </w:r>
          </w:p>
        </w:tc>
        <w:tc>
          <w:tcPr>
            <w:tcW w:w="1928"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14:paraId="400259FC" w14:textId="77777777" w:rsidR="003B564E" w:rsidRDefault="003B564E" w:rsidP="00B32594">
            <w:pPr>
              <w:pStyle w:val="TableContents"/>
              <w:jc w:val="center"/>
              <w:rPr>
                <w:rFonts w:ascii="Calibri" w:hAnsi="Calibri"/>
              </w:rPr>
            </w:pPr>
            <w:r>
              <w:rPr>
                <w:rFonts w:ascii="Calibri" w:hAnsi="Calibri"/>
              </w:rPr>
              <w:t>Modyfikacja</w:t>
            </w:r>
          </w:p>
        </w:tc>
      </w:tr>
      <w:tr w:rsidR="003B564E" w14:paraId="600E75AD" w14:textId="77777777" w:rsidTr="00B32594">
        <w:trPr>
          <w:trHeight w:val="379"/>
        </w:trPr>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5A422C3" w14:textId="77777777" w:rsidR="003B564E" w:rsidRDefault="003B564E" w:rsidP="00B32594">
            <w:pPr>
              <w:pStyle w:val="TableContents"/>
              <w:jc w:val="center"/>
              <w:rPr>
                <w:rFonts w:ascii="Calibri" w:hAnsi="Calibri"/>
              </w:rPr>
            </w:pPr>
            <w:r>
              <w:rPr>
                <w:rFonts w:ascii="Calibri" w:hAnsi="Calibri"/>
              </w:rPr>
              <w:t>StawkiVAT</w:t>
            </w:r>
          </w:p>
        </w:tc>
        <w:tc>
          <w:tcPr>
            <w:tcW w:w="192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4D68507" w14:textId="77777777" w:rsidR="003B564E" w:rsidRDefault="003B564E" w:rsidP="00B32594">
            <w:pPr>
              <w:pStyle w:val="TableContents"/>
              <w:jc w:val="center"/>
              <w:rPr>
                <w:rFonts w:ascii="Calibri" w:hAnsi="Calibri"/>
              </w:rPr>
            </w:pPr>
            <w:r>
              <w:rPr>
                <w:rFonts w:ascii="Calibri" w:hAnsi="Calibri"/>
              </w:rPr>
              <w:t>Stawka</w:t>
            </w: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4BA56DB" w14:textId="77777777" w:rsidR="003B564E" w:rsidRDefault="003B564E" w:rsidP="00B32594">
            <w:pPr>
              <w:pStyle w:val="TableContents"/>
              <w:jc w:val="center"/>
              <w:rPr>
                <w:rFonts w:ascii="Calibri" w:hAnsi="Calibri"/>
              </w:rPr>
            </w:pPr>
          </w:p>
        </w:tc>
        <w:tc>
          <w:tcPr>
            <w:tcW w:w="1928"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BA2C5F5" w14:textId="77777777" w:rsidR="003B564E" w:rsidRDefault="003B564E" w:rsidP="00B32594">
            <w:pPr>
              <w:pStyle w:val="TableContents"/>
              <w:jc w:val="center"/>
              <w:rPr>
                <w:rFonts w:ascii="Calibri" w:hAnsi="Calibri"/>
              </w:rPr>
            </w:pPr>
            <w:r>
              <w:rPr>
                <w:rFonts w:ascii="Calibri" w:hAnsi="Calibri"/>
              </w:rPr>
              <w: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E911CE6" w14:textId="77777777" w:rsidR="003B564E" w:rsidRDefault="003B564E" w:rsidP="00B32594">
            <w:pPr>
              <w:pStyle w:val="TableContents"/>
              <w:jc w:val="center"/>
              <w:rPr>
                <w:rFonts w:ascii="Calibri" w:hAnsi="Calibri"/>
              </w:rPr>
            </w:pPr>
          </w:p>
        </w:tc>
      </w:tr>
    </w:tbl>
    <w:p w14:paraId="25C54AB0" w14:textId="77777777" w:rsidR="003B564E" w:rsidRDefault="003B564E" w:rsidP="003B564E">
      <w:pPr>
        <w:pStyle w:val="Standard"/>
        <w:widowControl/>
        <w:rPr>
          <w:rFonts w:ascii="Calibri" w:hAnsi="Calibri"/>
        </w:rPr>
      </w:pPr>
    </w:p>
    <w:p w14:paraId="1CCEF770" w14:textId="77777777" w:rsidR="00410D80" w:rsidRDefault="00410D80">
      <w:pPr>
        <w:rPr>
          <w:rFonts w:ascii="Times New Roman" w:eastAsia="DejaVu Sans" w:hAnsi="Times New Roman" w:cs="DejaVu Sans"/>
          <w:kern w:val="3"/>
          <w:sz w:val="24"/>
          <w:szCs w:val="24"/>
          <w:lang w:eastAsia="zh-CN" w:bidi="hi-IN"/>
        </w:rPr>
      </w:pPr>
      <w:r>
        <w:br w:type="page"/>
      </w:r>
    </w:p>
    <w:p w14:paraId="4AF751B0" w14:textId="77777777" w:rsidR="00487682" w:rsidRDefault="00487682" w:rsidP="005A6771">
      <w:pPr>
        <w:pStyle w:val="Standard"/>
      </w:pPr>
    </w:p>
    <w:p w14:paraId="0D05AA27" w14:textId="77777777" w:rsidR="00410D80" w:rsidRDefault="00410D80" w:rsidP="005A6771">
      <w:pPr>
        <w:pStyle w:val="Standard"/>
      </w:pPr>
    </w:p>
    <w:p w14:paraId="2D5D4C26" w14:textId="77777777" w:rsidR="00410D80" w:rsidRDefault="00410D80" w:rsidP="005A6771">
      <w:pPr>
        <w:pStyle w:val="Standard"/>
      </w:pPr>
    </w:p>
    <w:p w14:paraId="6F3F0732" w14:textId="77777777" w:rsidR="00410D80" w:rsidRDefault="00410D80" w:rsidP="005A6771">
      <w:pPr>
        <w:pStyle w:val="Standard"/>
      </w:pPr>
    </w:p>
    <w:p w14:paraId="60040E9C" w14:textId="77777777" w:rsidR="00410D80" w:rsidRDefault="00410D80" w:rsidP="005A6771">
      <w:pPr>
        <w:pStyle w:val="Standard"/>
      </w:pPr>
    </w:p>
    <w:p w14:paraId="16B163D8" w14:textId="77777777" w:rsidR="00410D80" w:rsidRDefault="00410D80" w:rsidP="005A6771">
      <w:pPr>
        <w:pStyle w:val="Standard"/>
      </w:pPr>
    </w:p>
    <w:p w14:paraId="2E5021E6" w14:textId="77777777" w:rsidR="00410D80" w:rsidRDefault="00410D80" w:rsidP="005A6771">
      <w:pPr>
        <w:pStyle w:val="Standard"/>
      </w:pPr>
    </w:p>
    <w:p w14:paraId="53313285" w14:textId="77777777" w:rsidR="00410D80" w:rsidRPr="00E062FE" w:rsidRDefault="00410D80" w:rsidP="00410D80">
      <w:pPr>
        <w:pStyle w:val="Standard"/>
        <w:jc w:val="center"/>
      </w:pPr>
      <w:r>
        <w:rPr>
          <w:noProof/>
          <w:lang w:eastAsia="pl-PL" w:bidi="ar-SA"/>
        </w:rPr>
        <w:drawing>
          <wp:inline distT="0" distB="0" distL="0" distR="0" wp14:anchorId="45114F4F" wp14:editId="441C693C">
            <wp:extent cx="5715000" cy="5048250"/>
            <wp:effectExtent l="19050" t="0" r="0" b="0"/>
            <wp:docPr id="758" name="Obraz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25" cstate="print"/>
                    <a:srcRect/>
                    <a:stretch>
                      <a:fillRect/>
                    </a:stretch>
                  </pic:blipFill>
                  <pic:spPr bwMode="auto">
                    <a:xfrm>
                      <a:off x="0" y="0"/>
                      <a:ext cx="5715000" cy="5048250"/>
                    </a:xfrm>
                    <a:prstGeom prst="rect">
                      <a:avLst/>
                    </a:prstGeom>
                    <a:noFill/>
                    <a:ln w="9525">
                      <a:noFill/>
                      <a:miter lim="800000"/>
                      <a:headEnd/>
                      <a:tailEnd/>
                    </a:ln>
                  </pic:spPr>
                </pic:pic>
              </a:graphicData>
            </a:graphic>
          </wp:inline>
        </w:drawing>
      </w:r>
    </w:p>
    <w:sectPr w:rsidR="00410D80" w:rsidRPr="00E062FE" w:rsidSect="00931010">
      <w:headerReference w:type="even" r:id="rId26"/>
      <w:headerReference w:type="default" r:id="rId27"/>
      <w:footerReference w:type="even" r:id="rId28"/>
      <w:footerReference w:type="default" r:id="rId29"/>
      <w:pgSz w:w="11906" w:h="16838" w:code="9"/>
      <w:pgMar w:top="1134" w:right="851" w:bottom="1134" w:left="1418" w:header="709" w:footer="709" w:gutter="0"/>
      <w:pgNumType w:start="2"/>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Mateusz Janik" w:date="2012-12-05T13:19:00Z" w:initials="MJ">
    <w:p w14:paraId="50D017B4" w14:textId="77777777" w:rsidR="00DA3EF6" w:rsidRDefault="00DA3EF6">
      <w:pPr>
        <w:pStyle w:val="CommentText"/>
      </w:pPr>
      <w:r>
        <w:rPr>
          <w:rStyle w:val="CommentReference"/>
        </w:rPr>
        <w:annotationRef/>
      </w:r>
      <w:r>
        <w:t>DO OGARNIĘCIA WE DWÓCH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D017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ACE72" w14:textId="77777777" w:rsidR="00DA144E" w:rsidRDefault="00DA144E" w:rsidP="00363BE7">
      <w:pPr>
        <w:spacing w:after="0" w:line="240" w:lineRule="auto"/>
      </w:pPr>
      <w:r>
        <w:separator/>
      </w:r>
    </w:p>
  </w:endnote>
  <w:endnote w:type="continuationSeparator" w:id="0">
    <w:p w14:paraId="13D72356" w14:textId="77777777" w:rsidR="00DA144E" w:rsidRDefault="00DA144E" w:rsidP="00363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DejaVu Sans">
    <w:charset w:val="00"/>
    <w:family w:val="auto"/>
    <w:pitch w:val="variable"/>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C34B9" w14:textId="77777777" w:rsidR="00DA3EF6" w:rsidRDefault="00DA3EF6">
    <w:pPr>
      <w:pStyle w:val="Footer"/>
      <w:pBdr>
        <w:top w:val="thinThickSmallGap" w:sz="24" w:space="1" w:color="622423" w:themeColor="accent2" w:themeShade="7F"/>
      </w:pBdr>
      <w:rPr>
        <w:rFonts w:asciiTheme="majorHAnsi" w:hAnsiTheme="majorHAnsi"/>
      </w:rPr>
    </w:pPr>
    <w:r>
      <w:rPr>
        <w:rFonts w:asciiTheme="majorHAnsi" w:hAnsiTheme="majorHAnsi"/>
      </w:rPr>
      <w:t xml:space="preserve">Strona </w:t>
    </w:r>
    <w:r>
      <w:fldChar w:fldCharType="begin"/>
    </w:r>
    <w:r>
      <w:instrText xml:space="preserve"> PAGE   \* MERGEFORMAT </w:instrText>
    </w:r>
    <w:r>
      <w:fldChar w:fldCharType="separate"/>
    </w:r>
    <w:r w:rsidR="006E4A8D" w:rsidRPr="006E4A8D">
      <w:rPr>
        <w:rFonts w:asciiTheme="majorHAnsi" w:hAnsiTheme="majorHAnsi"/>
        <w:noProof/>
      </w:rPr>
      <w:t>34</w:t>
    </w:r>
    <w:r>
      <w:rPr>
        <w:rFonts w:asciiTheme="majorHAnsi" w:hAnsiTheme="majorHAnsi"/>
        <w:noProof/>
      </w:rPr>
      <w:fldChar w:fldCharType="end"/>
    </w:r>
    <w:r>
      <w:rPr>
        <w:rFonts w:asciiTheme="majorHAnsi" w:hAnsiTheme="majorHAnsi"/>
      </w:rPr>
      <w:ptab w:relativeTo="margin" w:alignment="right" w:leader="none"/>
    </w:r>
    <w:r w:rsidRPr="00456F32">
      <w:rPr>
        <w:rFonts w:asciiTheme="majorHAnsi" w:hAnsiTheme="majorHAnsi"/>
      </w:rPr>
      <w:t xml:space="preserve"> </w:t>
    </w:r>
    <w:r>
      <w:rPr>
        <w:rFonts w:asciiTheme="majorHAnsi" w:hAnsiTheme="majorHAnsi"/>
      </w:rPr>
      <w:t>PROJEKT BAZY DANYCH</w:t>
    </w:r>
  </w:p>
  <w:p w14:paraId="214F91CC" w14:textId="77777777" w:rsidR="00DA3EF6" w:rsidRDefault="00DA3E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28C42" w14:textId="77777777" w:rsidR="00DA3EF6" w:rsidRDefault="00DA3EF6">
    <w:pPr>
      <w:pStyle w:val="Footer"/>
      <w:pBdr>
        <w:top w:val="thinThickSmallGap" w:sz="24" w:space="1" w:color="622423" w:themeColor="accent2" w:themeShade="7F"/>
      </w:pBdr>
      <w:rPr>
        <w:rFonts w:asciiTheme="majorHAnsi" w:hAnsiTheme="majorHAnsi"/>
      </w:rPr>
    </w:pPr>
    <w:r>
      <w:rPr>
        <w:rFonts w:asciiTheme="majorHAnsi" w:hAnsiTheme="majorHAnsi"/>
      </w:rPr>
      <w:t>PROJEKT BAZY DANYCH</w:t>
    </w:r>
    <w:r>
      <w:rPr>
        <w:rFonts w:asciiTheme="majorHAnsi" w:hAnsiTheme="majorHAnsi"/>
      </w:rPr>
      <w:ptab w:relativeTo="margin" w:alignment="right" w:leader="none"/>
    </w:r>
    <w:r>
      <w:rPr>
        <w:rFonts w:asciiTheme="majorHAnsi" w:hAnsiTheme="majorHAnsi"/>
      </w:rPr>
      <w:t xml:space="preserve">Strona </w:t>
    </w:r>
    <w:r>
      <w:fldChar w:fldCharType="begin"/>
    </w:r>
    <w:r>
      <w:instrText xml:space="preserve"> PAGE   \* MERGEFORMAT </w:instrText>
    </w:r>
    <w:r>
      <w:fldChar w:fldCharType="separate"/>
    </w:r>
    <w:r w:rsidR="006E4A8D" w:rsidRPr="006E4A8D">
      <w:rPr>
        <w:rFonts w:asciiTheme="majorHAnsi" w:hAnsiTheme="majorHAnsi"/>
        <w:noProof/>
      </w:rPr>
      <w:t>35</w:t>
    </w:r>
    <w:r>
      <w:rPr>
        <w:rFonts w:asciiTheme="majorHAnsi" w:hAnsiTheme="majorHAnsi"/>
        <w:noProof/>
      </w:rPr>
      <w:fldChar w:fldCharType="end"/>
    </w:r>
  </w:p>
  <w:p w14:paraId="5A0BC739" w14:textId="77777777" w:rsidR="00DA3EF6" w:rsidRDefault="00DA3EF6" w:rsidP="009639DE">
    <w:pPr>
      <w:pStyle w:val="Footer"/>
      <w:tabs>
        <w:tab w:val="clear" w:pos="9072"/>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B53EC" w14:textId="77777777" w:rsidR="00DA144E" w:rsidRDefault="00DA144E" w:rsidP="00363BE7">
      <w:pPr>
        <w:spacing w:after="0" w:line="240" w:lineRule="auto"/>
      </w:pPr>
      <w:r>
        <w:separator/>
      </w:r>
    </w:p>
  </w:footnote>
  <w:footnote w:type="continuationSeparator" w:id="0">
    <w:p w14:paraId="27AF7C6F" w14:textId="77777777" w:rsidR="00DA144E" w:rsidRDefault="00DA144E" w:rsidP="00363B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ytuł"/>
      <w:id w:val="189487688"/>
      <w:dataBinding w:prefixMappings="xmlns:ns0='http://schemas.openxmlformats.org/package/2006/metadata/core-properties' xmlns:ns1='http://purl.org/dc/elements/1.1/'" w:xpath="/ns0:coreProperties[1]/ns1:title[1]" w:storeItemID="{6C3C8BC8-F283-45AE-878A-BAB7291924A1}"/>
      <w:text/>
    </w:sdtPr>
    <w:sdtContent>
      <w:p w14:paraId="2C1F7019" w14:textId="77777777" w:rsidR="00DA3EF6" w:rsidRDefault="00DA3EF6" w:rsidP="00E33DF7">
        <w:pPr>
          <w:pStyle w:val="Header"/>
          <w:pBdr>
            <w:bottom w:val="thickThinSmallGap" w:sz="24" w:space="1" w:color="622423" w:themeColor="accent2" w:themeShade="7F"/>
          </w:pBdr>
          <w:tabs>
            <w:tab w:val="clear" w:pos="4536"/>
            <w:tab w:val="clear" w:pos="9072"/>
            <w:tab w:val="right" w:pos="9637"/>
          </w:tabs>
          <w:rPr>
            <w:rFonts w:asciiTheme="majorHAnsi" w:eastAsiaTheme="majorEastAsia" w:hAnsiTheme="majorHAnsi" w:cstheme="majorBidi"/>
            <w:sz w:val="32"/>
            <w:szCs w:val="32"/>
          </w:rPr>
        </w:pPr>
        <w:r>
          <w:rPr>
            <w:rFonts w:asciiTheme="majorHAnsi" w:eastAsiaTheme="majorEastAsia" w:hAnsiTheme="majorHAnsi" w:cstheme="majorBidi"/>
          </w:rPr>
          <w:t>SERWIS SAMOCHODOWY</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Arial"/>
      </w:rPr>
      <w:alias w:val="Tytuł"/>
      <w:id w:val="77738743"/>
      <w:dataBinding w:prefixMappings="xmlns:ns0='http://schemas.openxmlformats.org/package/2006/metadata/core-properties' xmlns:ns1='http://purl.org/dc/elements/1.1/'" w:xpath="/ns0:coreProperties[1]/ns1:title[1]" w:storeItemID="{6C3C8BC8-F283-45AE-878A-BAB7291924A1}"/>
      <w:text/>
    </w:sdtPr>
    <w:sdtContent>
      <w:p w14:paraId="4F2F4E0A" w14:textId="77777777" w:rsidR="00DA3EF6" w:rsidRDefault="00DA3EF6" w:rsidP="00456F32">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456F32">
          <w:rPr>
            <w:rFonts w:asciiTheme="majorHAnsi" w:eastAsiaTheme="majorEastAsia" w:hAnsiTheme="majorHAnsi" w:cs="Arial"/>
          </w:rPr>
          <w:t>SERWIS SAMOCHODOWY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527B5"/>
    <w:multiLevelType w:val="hybridMultilevel"/>
    <w:tmpl w:val="E9BEC1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C733DF"/>
    <w:multiLevelType w:val="hybridMultilevel"/>
    <w:tmpl w:val="68F88D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7D7654C"/>
    <w:multiLevelType w:val="hybridMultilevel"/>
    <w:tmpl w:val="A2F41B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445EB3"/>
    <w:multiLevelType w:val="hybridMultilevel"/>
    <w:tmpl w:val="7B54D5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FD45B1C"/>
    <w:multiLevelType w:val="hybridMultilevel"/>
    <w:tmpl w:val="3444847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
    <w:nsid w:val="102B0321"/>
    <w:multiLevelType w:val="hybridMultilevel"/>
    <w:tmpl w:val="56124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080347D"/>
    <w:multiLevelType w:val="hybridMultilevel"/>
    <w:tmpl w:val="DE2863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0EF6483"/>
    <w:multiLevelType w:val="hybridMultilevel"/>
    <w:tmpl w:val="663437E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8">
    <w:nsid w:val="14E661F9"/>
    <w:multiLevelType w:val="hybridMultilevel"/>
    <w:tmpl w:val="79761EF4"/>
    <w:lvl w:ilvl="0" w:tplc="A662979E">
      <w:start w:val="1"/>
      <w:numFmt w:val="decimalZero"/>
      <w:lvlText w:val="KAT/0%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15A1660D"/>
    <w:multiLevelType w:val="hybridMultilevel"/>
    <w:tmpl w:val="801E72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5A8794D"/>
    <w:multiLevelType w:val="hybridMultilevel"/>
    <w:tmpl w:val="AAC84636"/>
    <w:lvl w:ilvl="0" w:tplc="FCBA0D72">
      <w:start w:val="1"/>
      <w:numFmt w:val="decimalZero"/>
      <w:lvlText w:val="ENC/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6CF3738"/>
    <w:multiLevelType w:val="hybridMultilevel"/>
    <w:tmpl w:val="2396B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6D407EE"/>
    <w:multiLevelType w:val="hybridMultilevel"/>
    <w:tmpl w:val="C9F2EE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80E76AD"/>
    <w:multiLevelType w:val="hybridMultilevel"/>
    <w:tmpl w:val="145A0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ADB7842"/>
    <w:multiLevelType w:val="hybridMultilevel"/>
    <w:tmpl w:val="C25E30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1B067CE4"/>
    <w:multiLevelType w:val="hybridMultilevel"/>
    <w:tmpl w:val="042ED45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6">
    <w:nsid w:val="1CF64509"/>
    <w:multiLevelType w:val="hybridMultilevel"/>
    <w:tmpl w:val="7ECCC2C4"/>
    <w:lvl w:ilvl="0" w:tplc="50344182">
      <w:start w:val="1"/>
      <w:numFmt w:val="decimalZero"/>
      <w:lvlText w:val="OGR/0%1"/>
      <w:lvlJc w:val="left"/>
      <w:pPr>
        <w:ind w:left="720" w:hanging="360"/>
      </w:pPr>
      <w:rPr>
        <w:rFonts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1D591CB8"/>
    <w:multiLevelType w:val="hybridMultilevel"/>
    <w:tmpl w:val="1160002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8">
    <w:nsid w:val="20F76C2A"/>
    <w:multiLevelType w:val="hybridMultilevel"/>
    <w:tmpl w:val="92FA28F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nsid w:val="213E73A9"/>
    <w:multiLevelType w:val="hybridMultilevel"/>
    <w:tmpl w:val="EFAAD8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1491E0A"/>
    <w:multiLevelType w:val="hybridMultilevel"/>
    <w:tmpl w:val="46C8C1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222F2F40"/>
    <w:multiLevelType w:val="hybridMultilevel"/>
    <w:tmpl w:val="B01E17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237322B4"/>
    <w:multiLevelType w:val="hybridMultilevel"/>
    <w:tmpl w:val="1B526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258A6175"/>
    <w:multiLevelType w:val="hybridMultilevel"/>
    <w:tmpl w:val="108887A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4">
    <w:nsid w:val="283F2CEB"/>
    <w:multiLevelType w:val="hybridMultilevel"/>
    <w:tmpl w:val="E9D40AAA"/>
    <w:lvl w:ilvl="0" w:tplc="EE54A082">
      <w:start w:val="1"/>
      <w:numFmt w:val="decimalZero"/>
      <w:lvlText w:val="REG/0%1"/>
      <w:lvlJc w:val="left"/>
      <w:pPr>
        <w:ind w:left="720" w:hanging="360"/>
      </w:pPr>
      <w:rPr>
        <w:rFonts w:hint="default"/>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3AE81621"/>
    <w:multiLevelType w:val="hybridMultilevel"/>
    <w:tmpl w:val="A70286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3DDD06A8"/>
    <w:multiLevelType w:val="hybridMultilevel"/>
    <w:tmpl w:val="1362009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7">
    <w:nsid w:val="3FEC7678"/>
    <w:multiLevelType w:val="hybridMultilevel"/>
    <w:tmpl w:val="4D923CDC"/>
    <w:lvl w:ilvl="0" w:tplc="FCBA0D72">
      <w:start w:val="1"/>
      <w:numFmt w:val="decimalZero"/>
      <w:lvlText w:val="ENC/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40A35CEE"/>
    <w:multiLevelType w:val="hybridMultilevel"/>
    <w:tmpl w:val="9F4E1B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415E6C92"/>
    <w:multiLevelType w:val="hybridMultilevel"/>
    <w:tmpl w:val="CEDECC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424B78D9"/>
    <w:multiLevelType w:val="hybridMultilevel"/>
    <w:tmpl w:val="D8C242D6"/>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1">
    <w:nsid w:val="460444D1"/>
    <w:multiLevelType w:val="hybridMultilevel"/>
    <w:tmpl w:val="8438ECBE"/>
    <w:lvl w:ilvl="0" w:tplc="24CC13F2">
      <w:start w:val="1"/>
      <w:numFmt w:val="decimalZero"/>
      <w:lvlText w:val="ZWI/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466A211E"/>
    <w:multiLevelType w:val="hybridMultilevel"/>
    <w:tmpl w:val="7366B3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47F8280F"/>
    <w:multiLevelType w:val="hybridMultilevel"/>
    <w:tmpl w:val="22A69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48A94377"/>
    <w:multiLevelType w:val="hybridMultilevel"/>
    <w:tmpl w:val="5A70F832"/>
    <w:lvl w:ilvl="0" w:tplc="E11221DE">
      <w:start w:val="1"/>
      <w:numFmt w:val="decimalZero"/>
      <w:lvlText w:val="PER/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4DD05AD3"/>
    <w:multiLevelType w:val="hybridMultilevel"/>
    <w:tmpl w:val="0F78D04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6">
    <w:nsid w:val="52EE4E3A"/>
    <w:multiLevelType w:val="hybridMultilevel"/>
    <w:tmpl w:val="85C435A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7">
    <w:nsid w:val="52FF5918"/>
    <w:multiLevelType w:val="hybridMultilevel"/>
    <w:tmpl w:val="8C4478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53F3534C"/>
    <w:multiLevelType w:val="hybridMultilevel"/>
    <w:tmpl w:val="9816F2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54133649"/>
    <w:multiLevelType w:val="hybridMultilevel"/>
    <w:tmpl w:val="7BAABE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550D1D69"/>
    <w:multiLevelType w:val="hybridMultilevel"/>
    <w:tmpl w:val="8B0E2764"/>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41">
    <w:nsid w:val="571E5EB7"/>
    <w:multiLevelType w:val="hybridMultilevel"/>
    <w:tmpl w:val="AD7C1A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5CEF0AC2"/>
    <w:multiLevelType w:val="hybridMultilevel"/>
    <w:tmpl w:val="E04089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5F0A3E29"/>
    <w:multiLevelType w:val="hybridMultilevel"/>
    <w:tmpl w:val="9D1CE528"/>
    <w:lvl w:ilvl="0" w:tplc="9A0E8EA4">
      <w:start w:val="1"/>
      <w:numFmt w:val="decimalZero"/>
      <w:lvlText w:val="REL/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674F1DDF"/>
    <w:multiLevelType w:val="hybridMultilevel"/>
    <w:tmpl w:val="D8C0BDA0"/>
    <w:lvl w:ilvl="0" w:tplc="9CE6BE8E">
      <w:start w:val="1"/>
      <w:numFmt w:val="decimalZero"/>
      <w:lvlText w:val="TRA/0%1"/>
      <w:lvlJc w:val="left"/>
      <w:pPr>
        <w:ind w:left="2062"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68B10DE5"/>
    <w:multiLevelType w:val="hybridMultilevel"/>
    <w:tmpl w:val="6A3E39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69FA589E"/>
    <w:multiLevelType w:val="hybridMultilevel"/>
    <w:tmpl w:val="C2BC63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nsid w:val="6BD17BB5"/>
    <w:multiLevelType w:val="hybridMultilevel"/>
    <w:tmpl w:val="617C5D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6D2324ED"/>
    <w:multiLevelType w:val="hybridMultilevel"/>
    <w:tmpl w:val="B31A95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9">
    <w:nsid w:val="6DFD6416"/>
    <w:multiLevelType w:val="hybridMultilevel"/>
    <w:tmpl w:val="C2F492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0">
    <w:nsid w:val="6FE86A7E"/>
    <w:multiLevelType w:val="hybridMultilevel"/>
    <w:tmpl w:val="406AB6B2"/>
    <w:lvl w:ilvl="0" w:tplc="24CC13F2">
      <w:start w:val="1"/>
      <w:numFmt w:val="decimalZero"/>
      <w:lvlText w:val="ZWI/0%1"/>
      <w:lvlJc w:val="left"/>
      <w:pPr>
        <w:ind w:left="720" w:hanging="360"/>
      </w:pPr>
      <w:rPr>
        <w:rFonts w:asciiTheme="minorHAnsi" w:hAnsiTheme="minorHAnsi" w:cstheme="minorHAnsi"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nsid w:val="71075E15"/>
    <w:multiLevelType w:val="hybridMultilevel"/>
    <w:tmpl w:val="2354B4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nsid w:val="73EC79BA"/>
    <w:multiLevelType w:val="hybridMultilevel"/>
    <w:tmpl w:val="05606CE2"/>
    <w:lvl w:ilvl="0" w:tplc="7E54E94C">
      <w:start w:val="1"/>
      <w:numFmt w:val="decimalZero"/>
      <w:lvlText w:val="ETAP %1: "/>
      <w:lvlJc w:val="left"/>
      <w:pPr>
        <w:ind w:left="720" w:hanging="360"/>
      </w:pPr>
      <w:rPr>
        <w:rFonts w:hint="default"/>
        <w:b w:val="0"/>
        <w:sz w:val="27"/>
        <w:szCs w:val="27"/>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nsid w:val="743323CF"/>
    <w:multiLevelType w:val="hybridMultilevel"/>
    <w:tmpl w:val="089E087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4">
    <w:nsid w:val="78331372"/>
    <w:multiLevelType w:val="hybridMultilevel"/>
    <w:tmpl w:val="8E7EF3C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5">
    <w:nsid w:val="7C24493D"/>
    <w:multiLevelType w:val="hybridMultilevel"/>
    <w:tmpl w:val="FFF869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6">
    <w:nsid w:val="7ED3308B"/>
    <w:multiLevelType w:val="hybridMultilevel"/>
    <w:tmpl w:val="F4CA8BB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18"/>
  </w:num>
  <w:num w:numId="2">
    <w:abstractNumId w:val="54"/>
  </w:num>
  <w:num w:numId="3">
    <w:abstractNumId w:val="36"/>
  </w:num>
  <w:num w:numId="4">
    <w:abstractNumId w:val="8"/>
  </w:num>
  <w:num w:numId="5">
    <w:abstractNumId w:val="15"/>
  </w:num>
  <w:num w:numId="6">
    <w:abstractNumId w:val="56"/>
  </w:num>
  <w:num w:numId="7">
    <w:abstractNumId w:val="23"/>
  </w:num>
  <w:num w:numId="8">
    <w:abstractNumId w:val="30"/>
  </w:num>
  <w:num w:numId="9">
    <w:abstractNumId w:val="4"/>
  </w:num>
  <w:num w:numId="10">
    <w:abstractNumId w:val="35"/>
  </w:num>
  <w:num w:numId="11">
    <w:abstractNumId w:val="26"/>
  </w:num>
  <w:num w:numId="12">
    <w:abstractNumId w:val="40"/>
  </w:num>
  <w:num w:numId="13">
    <w:abstractNumId w:val="24"/>
  </w:num>
  <w:num w:numId="14">
    <w:abstractNumId w:val="16"/>
  </w:num>
  <w:num w:numId="15">
    <w:abstractNumId w:val="52"/>
  </w:num>
  <w:num w:numId="16">
    <w:abstractNumId w:val="10"/>
  </w:num>
  <w:num w:numId="17">
    <w:abstractNumId w:val="27"/>
  </w:num>
  <w:num w:numId="18">
    <w:abstractNumId w:val="31"/>
  </w:num>
  <w:num w:numId="19">
    <w:abstractNumId w:val="50"/>
  </w:num>
  <w:num w:numId="20">
    <w:abstractNumId w:val="43"/>
  </w:num>
  <w:num w:numId="21">
    <w:abstractNumId w:val="34"/>
  </w:num>
  <w:num w:numId="22">
    <w:abstractNumId w:val="44"/>
  </w:num>
  <w:num w:numId="23">
    <w:abstractNumId w:val="2"/>
  </w:num>
  <w:num w:numId="24">
    <w:abstractNumId w:val="33"/>
  </w:num>
  <w:num w:numId="25">
    <w:abstractNumId w:val="41"/>
  </w:num>
  <w:num w:numId="26">
    <w:abstractNumId w:val="5"/>
  </w:num>
  <w:num w:numId="27">
    <w:abstractNumId w:val="49"/>
  </w:num>
  <w:num w:numId="28">
    <w:abstractNumId w:val="39"/>
  </w:num>
  <w:num w:numId="29">
    <w:abstractNumId w:val="28"/>
  </w:num>
  <w:num w:numId="30">
    <w:abstractNumId w:val="12"/>
  </w:num>
  <w:num w:numId="31">
    <w:abstractNumId w:val="46"/>
  </w:num>
  <w:num w:numId="32">
    <w:abstractNumId w:val="13"/>
  </w:num>
  <w:num w:numId="33">
    <w:abstractNumId w:val="29"/>
  </w:num>
  <w:num w:numId="34">
    <w:abstractNumId w:val="22"/>
  </w:num>
  <w:num w:numId="35">
    <w:abstractNumId w:val="20"/>
  </w:num>
  <w:num w:numId="36">
    <w:abstractNumId w:val="21"/>
  </w:num>
  <w:num w:numId="37">
    <w:abstractNumId w:val="6"/>
  </w:num>
  <w:num w:numId="38">
    <w:abstractNumId w:val="47"/>
  </w:num>
  <w:num w:numId="39">
    <w:abstractNumId w:val="1"/>
  </w:num>
  <w:num w:numId="40">
    <w:abstractNumId w:val="42"/>
  </w:num>
  <w:num w:numId="41">
    <w:abstractNumId w:val="11"/>
  </w:num>
  <w:num w:numId="42">
    <w:abstractNumId w:val="37"/>
  </w:num>
  <w:num w:numId="43">
    <w:abstractNumId w:val="45"/>
  </w:num>
  <w:num w:numId="44">
    <w:abstractNumId w:val="14"/>
  </w:num>
  <w:num w:numId="45">
    <w:abstractNumId w:val="0"/>
  </w:num>
  <w:num w:numId="46">
    <w:abstractNumId w:val="32"/>
  </w:num>
  <w:num w:numId="47">
    <w:abstractNumId w:val="19"/>
  </w:num>
  <w:num w:numId="48">
    <w:abstractNumId w:val="55"/>
  </w:num>
  <w:num w:numId="49">
    <w:abstractNumId w:val="9"/>
  </w:num>
  <w:num w:numId="50">
    <w:abstractNumId w:val="48"/>
  </w:num>
  <w:num w:numId="51">
    <w:abstractNumId w:val="25"/>
  </w:num>
  <w:num w:numId="52">
    <w:abstractNumId w:val="38"/>
  </w:num>
  <w:num w:numId="53">
    <w:abstractNumId w:val="51"/>
  </w:num>
  <w:num w:numId="54">
    <w:abstractNumId w:val="3"/>
  </w:num>
  <w:num w:numId="55">
    <w:abstractNumId w:val="17"/>
  </w:num>
  <w:num w:numId="56">
    <w:abstractNumId w:val="7"/>
  </w:num>
  <w:num w:numId="57">
    <w:abstractNumId w:val="53"/>
  </w:num>
  <w:numIdMacAtCleanup w:val="5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eusz Janik">
    <w15:presenceInfo w15:providerId="Windows Live" w15:userId="08da02fced0dac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3D"/>
    <w:rsid w:val="00006CB2"/>
    <w:rsid w:val="00027309"/>
    <w:rsid w:val="00050E96"/>
    <w:rsid w:val="000659F3"/>
    <w:rsid w:val="00065B70"/>
    <w:rsid w:val="00072720"/>
    <w:rsid w:val="0009063B"/>
    <w:rsid w:val="000A73DF"/>
    <w:rsid w:val="000B77D0"/>
    <w:rsid w:val="000C5CEE"/>
    <w:rsid w:val="000D5815"/>
    <w:rsid w:val="000E4560"/>
    <w:rsid w:val="000F7295"/>
    <w:rsid w:val="000F7615"/>
    <w:rsid w:val="00104B82"/>
    <w:rsid w:val="00113F2D"/>
    <w:rsid w:val="00126578"/>
    <w:rsid w:val="001505D7"/>
    <w:rsid w:val="00162176"/>
    <w:rsid w:val="00162BA2"/>
    <w:rsid w:val="00167A59"/>
    <w:rsid w:val="00171240"/>
    <w:rsid w:val="00196FBD"/>
    <w:rsid w:val="001C6328"/>
    <w:rsid w:val="001D30FA"/>
    <w:rsid w:val="001D3BB1"/>
    <w:rsid w:val="001E64AF"/>
    <w:rsid w:val="001F18B7"/>
    <w:rsid w:val="00234FD3"/>
    <w:rsid w:val="00241831"/>
    <w:rsid w:val="0024772E"/>
    <w:rsid w:val="00262496"/>
    <w:rsid w:val="002738A8"/>
    <w:rsid w:val="002771E9"/>
    <w:rsid w:val="002779D7"/>
    <w:rsid w:val="002836A1"/>
    <w:rsid w:val="002A30BB"/>
    <w:rsid w:val="002A4B4E"/>
    <w:rsid w:val="002D47FC"/>
    <w:rsid w:val="002D4E20"/>
    <w:rsid w:val="0030750E"/>
    <w:rsid w:val="0031520B"/>
    <w:rsid w:val="00315C7E"/>
    <w:rsid w:val="003314AA"/>
    <w:rsid w:val="00341BDD"/>
    <w:rsid w:val="00363BE7"/>
    <w:rsid w:val="00367CD9"/>
    <w:rsid w:val="0037251C"/>
    <w:rsid w:val="00376B47"/>
    <w:rsid w:val="003B5383"/>
    <w:rsid w:val="003B564E"/>
    <w:rsid w:val="003C7619"/>
    <w:rsid w:val="00404E1C"/>
    <w:rsid w:val="00410D80"/>
    <w:rsid w:val="00411807"/>
    <w:rsid w:val="00444A84"/>
    <w:rsid w:val="004566D5"/>
    <w:rsid w:val="00456F32"/>
    <w:rsid w:val="00486D55"/>
    <w:rsid w:val="00487682"/>
    <w:rsid w:val="004922D7"/>
    <w:rsid w:val="004951BB"/>
    <w:rsid w:val="004A1263"/>
    <w:rsid w:val="004B5706"/>
    <w:rsid w:val="004B79A5"/>
    <w:rsid w:val="004C31DC"/>
    <w:rsid w:val="004D6DA5"/>
    <w:rsid w:val="004E35D9"/>
    <w:rsid w:val="004E7736"/>
    <w:rsid w:val="004F7D0C"/>
    <w:rsid w:val="0050710A"/>
    <w:rsid w:val="005175E1"/>
    <w:rsid w:val="00531947"/>
    <w:rsid w:val="00532F76"/>
    <w:rsid w:val="005358D1"/>
    <w:rsid w:val="00550915"/>
    <w:rsid w:val="00573865"/>
    <w:rsid w:val="00581A8A"/>
    <w:rsid w:val="005A55F1"/>
    <w:rsid w:val="005A6771"/>
    <w:rsid w:val="005B743D"/>
    <w:rsid w:val="005C640A"/>
    <w:rsid w:val="005E5269"/>
    <w:rsid w:val="00602807"/>
    <w:rsid w:val="00610294"/>
    <w:rsid w:val="00631EF2"/>
    <w:rsid w:val="0063745E"/>
    <w:rsid w:val="00643B8E"/>
    <w:rsid w:val="00644434"/>
    <w:rsid w:val="0066663A"/>
    <w:rsid w:val="00676952"/>
    <w:rsid w:val="006C0FE8"/>
    <w:rsid w:val="006D2B60"/>
    <w:rsid w:val="006D7516"/>
    <w:rsid w:val="006E4A8D"/>
    <w:rsid w:val="00707CCD"/>
    <w:rsid w:val="00767D57"/>
    <w:rsid w:val="0079191A"/>
    <w:rsid w:val="00792F21"/>
    <w:rsid w:val="00794214"/>
    <w:rsid w:val="007B1AA8"/>
    <w:rsid w:val="007F5633"/>
    <w:rsid w:val="008019E4"/>
    <w:rsid w:val="00816426"/>
    <w:rsid w:val="00847DB6"/>
    <w:rsid w:val="008566E2"/>
    <w:rsid w:val="008645F5"/>
    <w:rsid w:val="008739CC"/>
    <w:rsid w:val="008922CD"/>
    <w:rsid w:val="008A211A"/>
    <w:rsid w:val="008B7519"/>
    <w:rsid w:val="008E3E7C"/>
    <w:rsid w:val="008F5EFB"/>
    <w:rsid w:val="00905153"/>
    <w:rsid w:val="00905186"/>
    <w:rsid w:val="009144D2"/>
    <w:rsid w:val="00931010"/>
    <w:rsid w:val="00955E8B"/>
    <w:rsid w:val="009639DE"/>
    <w:rsid w:val="009756C7"/>
    <w:rsid w:val="00977DE6"/>
    <w:rsid w:val="009A27FA"/>
    <w:rsid w:val="009A43EC"/>
    <w:rsid w:val="009C5427"/>
    <w:rsid w:val="009D2991"/>
    <w:rsid w:val="00A20A96"/>
    <w:rsid w:val="00A23D02"/>
    <w:rsid w:val="00A2649B"/>
    <w:rsid w:val="00A31B3D"/>
    <w:rsid w:val="00A37C4C"/>
    <w:rsid w:val="00A9257B"/>
    <w:rsid w:val="00A93350"/>
    <w:rsid w:val="00AA4E6D"/>
    <w:rsid w:val="00AD2689"/>
    <w:rsid w:val="00B020DF"/>
    <w:rsid w:val="00B263A2"/>
    <w:rsid w:val="00B30136"/>
    <w:rsid w:val="00B32594"/>
    <w:rsid w:val="00B47CAB"/>
    <w:rsid w:val="00B6036E"/>
    <w:rsid w:val="00B62142"/>
    <w:rsid w:val="00B7784B"/>
    <w:rsid w:val="00B838F3"/>
    <w:rsid w:val="00B8425E"/>
    <w:rsid w:val="00BB4B4F"/>
    <w:rsid w:val="00BB5CF2"/>
    <w:rsid w:val="00BC7518"/>
    <w:rsid w:val="00BD4952"/>
    <w:rsid w:val="00BF7674"/>
    <w:rsid w:val="00C03B1C"/>
    <w:rsid w:val="00C053EE"/>
    <w:rsid w:val="00C10A5A"/>
    <w:rsid w:val="00C36A13"/>
    <w:rsid w:val="00C418EA"/>
    <w:rsid w:val="00C43C82"/>
    <w:rsid w:val="00C652E8"/>
    <w:rsid w:val="00C71BEC"/>
    <w:rsid w:val="00C76F1B"/>
    <w:rsid w:val="00C8197B"/>
    <w:rsid w:val="00C85265"/>
    <w:rsid w:val="00C85291"/>
    <w:rsid w:val="00C9505A"/>
    <w:rsid w:val="00CA0168"/>
    <w:rsid w:val="00CA075C"/>
    <w:rsid w:val="00CB1EEE"/>
    <w:rsid w:val="00CC505F"/>
    <w:rsid w:val="00CD7735"/>
    <w:rsid w:val="00CF1D2D"/>
    <w:rsid w:val="00D27B06"/>
    <w:rsid w:val="00D3235E"/>
    <w:rsid w:val="00D60D62"/>
    <w:rsid w:val="00D747A5"/>
    <w:rsid w:val="00D909D2"/>
    <w:rsid w:val="00D959DD"/>
    <w:rsid w:val="00D9742D"/>
    <w:rsid w:val="00DA144E"/>
    <w:rsid w:val="00DA3EF6"/>
    <w:rsid w:val="00DB445C"/>
    <w:rsid w:val="00DC125C"/>
    <w:rsid w:val="00DF2F9A"/>
    <w:rsid w:val="00E062FE"/>
    <w:rsid w:val="00E21FC3"/>
    <w:rsid w:val="00E32499"/>
    <w:rsid w:val="00E33DF7"/>
    <w:rsid w:val="00E37B41"/>
    <w:rsid w:val="00E507B3"/>
    <w:rsid w:val="00E54F95"/>
    <w:rsid w:val="00E56747"/>
    <w:rsid w:val="00E56D52"/>
    <w:rsid w:val="00E8044D"/>
    <w:rsid w:val="00E836F0"/>
    <w:rsid w:val="00E8580E"/>
    <w:rsid w:val="00E922ED"/>
    <w:rsid w:val="00ED7436"/>
    <w:rsid w:val="00EE752E"/>
    <w:rsid w:val="00EF4EE9"/>
    <w:rsid w:val="00F00B1B"/>
    <w:rsid w:val="00F06A65"/>
    <w:rsid w:val="00F34968"/>
    <w:rsid w:val="00F407F3"/>
    <w:rsid w:val="00F457B9"/>
    <w:rsid w:val="00F474C9"/>
    <w:rsid w:val="00F47A69"/>
    <w:rsid w:val="00F50A72"/>
    <w:rsid w:val="00F57FF9"/>
    <w:rsid w:val="00F63C2C"/>
    <w:rsid w:val="00F64E0F"/>
    <w:rsid w:val="00F72407"/>
    <w:rsid w:val="00FA3599"/>
    <w:rsid w:val="00FB4E50"/>
    <w:rsid w:val="00FC4580"/>
    <w:rsid w:val="00FD5CD3"/>
    <w:rsid w:val="00FE0DC6"/>
    <w:rsid w:val="00FE5F00"/>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8453"/>
  <w15:docId w15:val="{53FB49CD-3489-46A9-B9D8-DB92B2F7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43D"/>
    <w:rPr>
      <w:rFonts w:ascii="Calibri" w:eastAsia="Calibri" w:hAnsi="Calibri" w:cs="Times New Roman"/>
    </w:rPr>
  </w:style>
  <w:style w:type="paragraph" w:styleId="Heading1">
    <w:name w:val="heading 1"/>
    <w:basedOn w:val="Normal"/>
    <w:next w:val="Normal"/>
    <w:link w:val="Heading1Char"/>
    <w:uiPriority w:val="9"/>
    <w:qFormat/>
    <w:rsid w:val="003314AA"/>
    <w:pPr>
      <w:keepNext/>
      <w:keepLines/>
      <w:spacing w:before="120" w:after="240"/>
      <w:jc w:val="center"/>
      <w:outlineLvl w:val="0"/>
    </w:pPr>
    <w:rPr>
      <w:rFonts w:asciiTheme="minorHAnsi" w:eastAsiaTheme="majorEastAsia" w:hAnsiTheme="minorHAnsi" w:cstheme="majorBidi"/>
      <w:b/>
      <w:bCs/>
      <w:sz w:val="28"/>
      <w:szCs w:val="28"/>
    </w:rPr>
  </w:style>
  <w:style w:type="paragraph" w:styleId="Heading2">
    <w:name w:val="heading 2"/>
    <w:basedOn w:val="Normal"/>
    <w:next w:val="Normal"/>
    <w:link w:val="Heading2Char"/>
    <w:uiPriority w:val="9"/>
    <w:unhideWhenUsed/>
    <w:qFormat/>
    <w:rsid w:val="002A4B4E"/>
    <w:pPr>
      <w:keepNext/>
      <w:keepLines/>
      <w:spacing w:before="120" w:after="120"/>
      <w:outlineLvl w:val="1"/>
    </w:pPr>
    <w:rPr>
      <w:rFonts w:asciiTheme="minorHAnsi" w:eastAsiaTheme="majorEastAsia" w:hAnsiTheme="minorHAnsi"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4AA"/>
    <w:rPr>
      <w:rFonts w:eastAsiaTheme="majorEastAsia" w:cstheme="majorBidi"/>
      <w:b/>
      <w:bCs/>
      <w:sz w:val="28"/>
      <w:szCs w:val="28"/>
    </w:rPr>
  </w:style>
  <w:style w:type="character" w:customStyle="1" w:styleId="Heading2Char">
    <w:name w:val="Heading 2 Char"/>
    <w:basedOn w:val="DefaultParagraphFont"/>
    <w:link w:val="Heading2"/>
    <w:uiPriority w:val="9"/>
    <w:rsid w:val="002A4B4E"/>
    <w:rPr>
      <w:rFonts w:eastAsiaTheme="majorEastAsia" w:cstheme="majorBidi"/>
      <w:b/>
      <w:bCs/>
      <w:sz w:val="24"/>
      <w:szCs w:val="26"/>
    </w:rPr>
  </w:style>
  <w:style w:type="paragraph" w:styleId="ListParagraph">
    <w:name w:val="List Paragraph"/>
    <w:basedOn w:val="Normal"/>
    <w:qFormat/>
    <w:rsid w:val="005B743D"/>
    <w:pPr>
      <w:ind w:left="720"/>
      <w:contextualSpacing/>
    </w:pPr>
  </w:style>
  <w:style w:type="paragraph" w:styleId="Header">
    <w:name w:val="header"/>
    <w:basedOn w:val="Normal"/>
    <w:link w:val="HeaderChar"/>
    <w:uiPriority w:val="99"/>
    <w:unhideWhenUsed/>
    <w:rsid w:val="00363B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BE7"/>
    <w:rPr>
      <w:rFonts w:ascii="Calibri" w:eastAsia="Calibri" w:hAnsi="Calibri" w:cs="Times New Roman"/>
    </w:rPr>
  </w:style>
  <w:style w:type="paragraph" w:styleId="Footer">
    <w:name w:val="footer"/>
    <w:basedOn w:val="Normal"/>
    <w:link w:val="FooterChar"/>
    <w:uiPriority w:val="99"/>
    <w:unhideWhenUsed/>
    <w:rsid w:val="00363B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BE7"/>
    <w:rPr>
      <w:rFonts w:ascii="Calibri" w:eastAsia="Calibri" w:hAnsi="Calibri" w:cs="Times New Roman"/>
    </w:rPr>
  </w:style>
  <w:style w:type="paragraph" w:styleId="NoSpacing">
    <w:name w:val="No Spacing"/>
    <w:link w:val="NoSpacingChar"/>
    <w:uiPriority w:val="1"/>
    <w:qFormat/>
    <w:rsid w:val="000E4560"/>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816426"/>
    <w:rPr>
      <w:rFonts w:ascii="Calibri" w:eastAsia="Calibri" w:hAnsi="Calibri" w:cs="Times New Roman"/>
    </w:rPr>
  </w:style>
  <w:style w:type="paragraph" w:styleId="BalloonText">
    <w:name w:val="Balloon Text"/>
    <w:basedOn w:val="Normal"/>
    <w:link w:val="BalloonTextChar"/>
    <w:uiPriority w:val="99"/>
    <w:semiHidden/>
    <w:unhideWhenUsed/>
    <w:rsid w:val="00456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F32"/>
    <w:rPr>
      <w:rFonts w:ascii="Tahoma" w:eastAsia="Calibri" w:hAnsi="Tahoma" w:cs="Tahoma"/>
      <w:sz w:val="16"/>
      <w:szCs w:val="16"/>
    </w:rPr>
  </w:style>
  <w:style w:type="paragraph" w:styleId="Title">
    <w:name w:val="Title"/>
    <w:basedOn w:val="Normal"/>
    <w:next w:val="Normal"/>
    <w:link w:val="TitleChar"/>
    <w:uiPriority w:val="10"/>
    <w:qFormat/>
    <w:rsid w:val="003314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14A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314AA"/>
    <w:rPr>
      <w:color w:val="0000FF" w:themeColor="hyperlink"/>
      <w:u w:val="single"/>
    </w:rPr>
  </w:style>
  <w:style w:type="paragraph" w:styleId="TOC1">
    <w:name w:val="toc 1"/>
    <w:basedOn w:val="Normal"/>
    <w:next w:val="Normal"/>
    <w:autoRedefine/>
    <w:uiPriority w:val="39"/>
    <w:unhideWhenUsed/>
    <w:rsid w:val="00BC7518"/>
    <w:pPr>
      <w:spacing w:before="120" w:after="120"/>
    </w:pPr>
    <w:rPr>
      <w:rFonts w:asciiTheme="minorHAnsi" w:hAnsiTheme="minorHAnsi"/>
      <w:b/>
      <w:bCs/>
      <w:caps/>
      <w:sz w:val="20"/>
      <w:szCs w:val="20"/>
    </w:rPr>
  </w:style>
  <w:style w:type="character" w:customStyle="1" w:styleId="apple-tab-span">
    <w:name w:val="apple-tab-span"/>
    <w:basedOn w:val="DefaultParagraphFont"/>
    <w:rsid w:val="00050E96"/>
  </w:style>
  <w:style w:type="paragraph" w:styleId="TOC2">
    <w:name w:val="toc 2"/>
    <w:basedOn w:val="Normal"/>
    <w:next w:val="Normal"/>
    <w:autoRedefine/>
    <w:uiPriority w:val="39"/>
    <w:unhideWhenUsed/>
    <w:rsid w:val="001505D7"/>
    <w:pPr>
      <w:spacing w:after="0"/>
      <w:ind w:left="220"/>
    </w:pPr>
    <w:rPr>
      <w:rFonts w:asciiTheme="minorHAnsi" w:hAnsiTheme="minorHAnsi"/>
      <w:smallCaps/>
      <w:sz w:val="20"/>
      <w:szCs w:val="20"/>
    </w:rPr>
  </w:style>
  <w:style w:type="paragraph" w:customStyle="1" w:styleId="Standard">
    <w:name w:val="Standard"/>
    <w:rsid w:val="00A2649B"/>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customStyle="1" w:styleId="Nagwek1">
    <w:name w:val="Nagłówek1"/>
    <w:basedOn w:val="Standard"/>
    <w:next w:val="Textbody"/>
    <w:rsid w:val="00A2649B"/>
    <w:pPr>
      <w:keepNext/>
      <w:spacing w:before="240" w:after="120"/>
    </w:pPr>
    <w:rPr>
      <w:rFonts w:ascii="Arial" w:hAnsi="Arial"/>
      <w:sz w:val="28"/>
      <w:szCs w:val="28"/>
    </w:rPr>
  </w:style>
  <w:style w:type="paragraph" w:customStyle="1" w:styleId="Textbody">
    <w:name w:val="Text body"/>
    <w:basedOn w:val="Standard"/>
    <w:rsid w:val="00A2649B"/>
    <w:pPr>
      <w:spacing w:after="120"/>
    </w:pPr>
  </w:style>
  <w:style w:type="paragraph" w:styleId="List">
    <w:name w:val="List"/>
    <w:basedOn w:val="Textbody"/>
    <w:rsid w:val="00A2649B"/>
  </w:style>
  <w:style w:type="paragraph" w:customStyle="1" w:styleId="Legenda1">
    <w:name w:val="Legenda1"/>
    <w:basedOn w:val="Standard"/>
    <w:rsid w:val="00A2649B"/>
    <w:pPr>
      <w:suppressLineNumbers/>
      <w:spacing w:before="120" w:after="120"/>
    </w:pPr>
    <w:rPr>
      <w:i/>
      <w:iCs/>
    </w:rPr>
  </w:style>
  <w:style w:type="paragraph" w:customStyle="1" w:styleId="Index">
    <w:name w:val="Index"/>
    <w:basedOn w:val="Standard"/>
    <w:rsid w:val="00A2649B"/>
    <w:pPr>
      <w:suppressLineNumbers/>
    </w:pPr>
  </w:style>
  <w:style w:type="paragraph" w:customStyle="1" w:styleId="TableContents">
    <w:name w:val="Table Contents"/>
    <w:basedOn w:val="Standard"/>
    <w:rsid w:val="00A2649B"/>
    <w:pPr>
      <w:suppressLineNumbers/>
    </w:pPr>
  </w:style>
  <w:style w:type="paragraph" w:customStyle="1" w:styleId="TableHeading">
    <w:name w:val="Table Heading"/>
    <w:basedOn w:val="TableContents"/>
    <w:rsid w:val="00A2649B"/>
    <w:pPr>
      <w:jc w:val="center"/>
    </w:pPr>
    <w:rPr>
      <w:b/>
      <w:bCs/>
    </w:rPr>
  </w:style>
  <w:style w:type="character" w:customStyle="1" w:styleId="NumberingSymbols">
    <w:name w:val="Numbering Symbols"/>
    <w:rsid w:val="00A2649B"/>
  </w:style>
  <w:style w:type="character" w:styleId="CommentReference">
    <w:name w:val="annotation reference"/>
    <w:basedOn w:val="DefaultParagraphFont"/>
    <w:uiPriority w:val="99"/>
    <w:semiHidden/>
    <w:unhideWhenUsed/>
    <w:rsid w:val="00E8580E"/>
    <w:rPr>
      <w:sz w:val="16"/>
      <w:szCs w:val="16"/>
    </w:rPr>
  </w:style>
  <w:style w:type="paragraph" w:styleId="CommentText">
    <w:name w:val="annotation text"/>
    <w:basedOn w:val="Normal"/>
    <w:link w:val="CommentTextChar"/>
    <w:uiPriority w:val="99"/>
    <w:semiHidden/>
    <w:unhideWhenUsed/>
    <w:rsid w:val="00E8580E"/>
    <w:pPr>
      <w:spacing w:line="240" w:lineRule="auto"/>
    </w:pPr>
    <w:rPr>
      <w:sz w:val="20"/>
      <w:szCs w:val="20"/>
    </w:rPr>
  </w:style>
  <w:style w:type="character" w:customStyle="1" w:styleId="CommentTextChar">
    <w:name w:val="Comment Text Char"/>
    <w:basedOn w:val="DefaultParagraphFont"/>
    <w:link w:val="CommentText"/>
    <w:uiPriority w:val="99"/>
    <w:semiHidden/>
    <w:rsid w:val="00E858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8580E"/>
    <w:rPr>
      <w:b/>
      <w:bCs/>
    </w:rPr>
  </w:style>
  <w:style w:type="character" w:customStyle="1" w:styleId="CommentSubjectChar">
    <w:name w:val="Comment Subject Char"/>
    <w:basedOn w:val="CommentTextChar"/>
    <w:link w:val="CommentSubject"/>
    <w:uiPriority w:val="99"/>
    <w:semiHidden/>
    <w:rsid w:val="00E8580E"/>
    <w:rPr>
      <w:rFonts w:ascii="Calibri" w:eastAsia="Calibri" w:hAnsi="Calibri" w:cs="Times New Roman"/>
      <w:b/>
      <w:bCs/>
      <w:sz w:val="20"/>
      <w:szCs w:val="20"/>
    </w:rPr>
  </w:style>
  <w:style w:type="paragraph" w:styleId="TOCHeading">
    <w:name w:val="TOC Heading"/>
    <w:aliases w:val="Sidebar Heading"/>
    <w:basedOn w:val="Heading1"/>
    <w:next w:val="Normal"/>
    <w:uiPriority w:val="39"/>
    <w:unhideWhenUsed/>
    <w:qFormat/>
    <w:rsid w:val="00E21FC3"/>
    <w:pPr>
      <w:spacing w:before="480" w:after="0"/>
      <w:jc w:val="left"/>
      <w:outlineLvl w:val="9"/>
    </w:pPr>
    <w:rPr>
      <w:rFonts w:asciiTheme="majorHAnsi" w:hAnsiTheme="majorHAnsi"/>
      <w:color w:val="365F91" w:themeColor="accent1" w:themeShade="BF"/>
      <w:lang w:val="en-US"/>
    </w:rPr>
  </w:style>
  <w:style w:type="paragraph" w:styleId="TOC3">
    <w:name w:val="toc 3"/>
    <w:basedOn w:val="Normal"/>
    <w:next w:val="Normal"/>
    <w:autoRedefine/>
    <w:uiPriority w:val="39"/>
    <w:unhideWhenUsed/>
    <w:rsid w:val="00171240"/>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171240"/>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171240"/>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171240"/>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171240"/>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171240"/>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171240"/>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16487">
      <w:bodyDiv w:val="1"/>
      <w:marLeft w:val="0"/>
      <w:marRight w:val="0"/>
      <w:marTop w:val="0"/>
      <w:marBottom w:val="0"/>
      <w:divBdr>
        <w:top w:val="none" w:sz="0" w:space="0" w:color="auto"/>
        <w:left w:val="none" w:sz="0" w:space="0" w:color="auto"/>
        <w:bottom w:val="none" w:sz="0" w:space="0" w:color="auto"/>
        <w:right w:val="none" w:sz="0" w:space="0" w:color="auto"/>
      </w:divBdr>
      <w:divsChild>
        <w:div w:id="17894819">
          <w:marLeft w:val="0"/>
          <w:marRight w:val="0"/>
          <w:marTop w:val="0"/>
          <w:marBottom w:val="0"/>
          <w:divBdr>
            <w:top w:val="none" w:sz="0" w:space="0" w:color="auto"/>
            <w:left w:val="none" w:sz="0" w:space="0" w:color="auto"/>
            <w:bottom w:val="none" w:sz="0" w:space="0" w:color="auto"/>
            <w:right w:val="none" w:sz="0" w:space="0" w:color="auto"/>
          </w:divBdr>
        </w:div>
      </w:divsChild>
    </w:div>
    <w:div w:id="880819719">
      <w:bodyDiv w:val="1"/>
      <w:marLeft w:val="0"/>
      <w:marRight w:val="0"/>
      <w:marTop w:val="0"/>
      <w:marBottom w:val="0"/>
      <w:divBdr>
        <w:top w:val="none" w:sz="0" w:space="0" w:color="auto"/>
        <w:left w:val="none" w:sz="0" w:space="0" w:color="auto"/>
        <w:bottom w:val="none" w:sz="0" w:space="0" w:color="auto"/>
        <w:right w:val="none" w:sz="0" w:space="0" w:color="auto"/>
      </w:divBdr>
      <w:divsChild>
        <w:div w:id="1132867605">
          <w:marLeft w:val="0"/>
          <w:marRight w:val="0"/>
          <w:marTop w:val="0"/>
          <w:marBottom w:val="0"/>
          <w:divBdr>
            <w:top w:val="none" w:sz="0" w:space="0" w:color="auto"/>
            <w:left w:val="none" w:sz="0" w:space="0" w:color="auto"/>
            <w:bottom w:val="none" w:sz="0" w:space="0" w:color="auto"/>
            <w:right w:val="none" w:sz="0" w:space="0" w:color="auto"/>
          </w:divBdr>
        </w:div>
      </w:divsChild>
    </w:div>
    <w:div w:id="1349717985">
      <w:bodyDiv w:val="1"/>
      <w:marLeft w:val="0"/>
      <w:marRight w:val="0"/>
      <w:marTop w:val="0"/>
      <w:marBottom w:val="0"/>
      <w:divBdr>
        <w:top w:val="none" w:sz="0" w:space="0" w:color="auto"/>
        <w:left w:val="none" w:sz="0" w:space="0" w:color="auto"/>
        <w:bottom w:val="none" w:sz="0" w:space="0" w:color="auto"/>
        <w:right w:val="none" w:sz="0" w:space="0" w:color="auto"/>
      </w:divBdr>
      <w:divsChild>
        <w:div w:id="2094082179">
          <w:marLeft w:val="0"/>
          <w:marRight w:val="0"/>
          <w:marTop w:val="0"/>
          <w:marBottom w:val="0"/>
          <w:divBdr>
            <w:top w:val="none" w:sz="0" w:space="0" w:color="auto"/>
            <w:left w:val="none" w:sz="0" w:space="0" w:color="auto"/>
            <w:bottom w:val="none" w:sz="0" w:space="0" w:color="auto"/>
            <w:right w:val="none" w:sz="0" w:space="0" w:color="auto"/>
          </w:divBdr>
        </w:div>
      </w:divsChild>
    </w:div>
    <w:div w:id="1608662228">
      <w:bodyDiv w:val="1"/>
      <w:marLeft w:val="0"/>
      <w:marRight w:val="0"/>
      <w:marTop w:val="0"/>
      <w:marBottom w:val="0"/>
      <w:divBdr>
        <w:top w:val="none" w:sz="0" w:space="0" w:color="auto"/>
        <w:left w:val="none" w:sz="0" w:space="0" w:color="auto"/>
        <w:bottom w:val="none" w:sz="0" w:space="0" w:color="auto"/>
        <w:right w:val="none" w:sz="0" w:space="0" w:color="auto"/>
      </w:divBdr>
      <w:divsChild>
        <w:div w:id="827867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3A021-BE2B-4791-8804-1353608D2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62</Pages>
  <Words>9907</Words>
  <Characters>59445</Characters>
  <Application>Microsoft Office Word</Application>
  <DocSecurity>0</DocSecurity>
  <Lines>495</Lines>
  <Paragraphs>138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SERWIS SAMOCHODOWY</vt:lpstr>
      <vt:lpstr>SERWIS SAMOCHODOWY</vt:lpstr>
    </vt:vector>
  </TitlesOfParts>
  <Company>Rycho444</Company>
  <LinksUpToDate>false</LinksUpToDate>
  <CharactersWithSpaces>69214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SERWIS SAMOCHODOWY</dc:title>
  <dc:creator>mrkaczor;Zjamnik;tobikster</dc:creator>
  <cp:lastModifiedBy>Mateusz Janik</cp:lastModifiedBy>
  <cp:revision>7</cp:revision>
  <cp:lastPrinted>2011-05-05T17:13:00Z</cp:lastPrinted>
  <dcterms:created xsi:type="dcterms:W3CDTF">2012-12-04T22:26:00Z</dcterms:created>
  <dcterms:modified xsi:type="dcterms:W3CDTF">2012-12-05T15:06:00Z</dcterms:modified>
</cp:coreProperties>
</file>